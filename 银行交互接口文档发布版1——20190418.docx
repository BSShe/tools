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47" w:type="dxa"/>
        <w:jc w:val="center"/>
        <w:tblBorders>
          <w:top w:val="thickThinSmallGap" w:sz="24" w:space="0" w:color="404040"/>
          <w:left w:val="thickThinSmallGap" w:sz="24" w:space="0" w:color="404040"/>
          <w:bottom w:val="thinThickSmallGap" w:sz="24" w:space="0" w:color="404040"/>
          <w:right w:val="thinThickSmallGap" w:sz="24" w:space="0" w:color="404040"/>
          <w:insideH w:val="single" w:sz="8" w:space="0" w:color="808080"/>
          <w:insideV w:val="single" w:sz="8" w:space="0" w:color="808080"/>
        </w:tblBorders>
        <w:tblLayout w:type="fixed"/>
        <w:tblCellMar>
          <w:left w:w="0" w:type="dxa"/>
          <w:right w:w="0" w:type="dxa"/>
        </w:tblCellMar>
        <w:tblLook w:val="04A0" w:firstRow="1" w:lastRow="0" w:firstColumn="1" w:lastColumn="0" w:noHBand="0" w:noVBand="1"/>
      </w:tblPr>
      <w:tblGrid>
        <w:gridCol w:w="1444"/>
        <w:gridCol w:w="1394"/>
        <w:gridCol w:w="2880"/>
        <w:gridCol w:w="2629"/>
      </w:tblGrid>
      <w:tr w:rsidR="000D5243">
        <w:trPr>
          <w:trHeight w:val="600"/>
          <w:jc w:val="center"/>
        </w:trPr>
        <w:tc>
          <w:tcPr>
            <w:tcW w:w="1444" w:type="dxa"/>
            <w:tcBorders>
              <w:top w:val="single" w:sz="12" w:space="0" w:color="808080"/>
              <w:bottom w:val="thinThickSmallGap" w:sz="24" w:space="0" w:color="404040"/>
              <w:right w:val="single" w:sz="12" w:space="0" w:color="80808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文档编号</w:t>
            </w:r>
            <w:r>
              <w:rPr>
                <w:rFonts w:asciiTheme="minorEastAsia" w:eastAsiaTheme="minorEastAsia" w:hAnsiTheme="minorEastAsia" w:cs="宋体" w:hint="eastAsia"/>
                <w:sz w:val="24"/>
                <w:szCs w:val="24"/>
              </w:rPr>
              <w:t>:</w:t>
            </w:r>
          </w:p>
        </w:tc>
        <w:tc>
          <w:tcPr>
            <w:tcW w:w="6903" w:type="dxa"/>
            <w:gridSpan w:val="3"/>
            <w:tcBorders>
              <w:top w:val="single" w:sz="12" w:space="0" w:color="808080"/>
              <w:left w:val="single" w:sz="12" w:space="0" w:color="808080"/>
              <w:bottom w:val="thinThickSmallGap" w:sz="24" w:space="0" w:color="404040"/>
            </w:tcBorders>
            <w:noWrap/>
            <w:vAlign w:val="center"/>
          </w:tcPr>
          <w:p w:rsidR="000D5243" w:rsidRDefault="006F229F">
            <w:pPr>
              <w:spacing w:line="360" w:lineRule="auto"/>
              <w:ind w:left="176"/>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ZKXX-GRSBFS-DSHZ-REQ-SRS</w:t>
            </w:r>
          </w:p>
        </w:tc>
      </w:tr>
      <w:tr w:rsidR="000D5243">
        <w:trPr>
          <w:trHeight w:val="9457"/>
          <w:jc w:val="center"/>
        </w:trPr>
        <w:tc>
          <w:tcPr>
            <w:tcW w:w="8347" w:type="dxa"/>
            <w:gridSpan w:val="4"/>
            <w:tcBorders>
              <w:top w:val="thinThickSmallGap" w:sz="24" w:space="0" w:color="404040"/>
              <w:bottom w:val="thickThinSmallGap" w:sz="24" w:space="0" w:color="404040"/>
            </w:tcBorders>
            <w:noWrap/>
          </w:tcPr>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6F229F">
            <w:pPr>
              <w:spacing w:line="360" w:lineRule="auto"/>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银行交互接口文档发布版</w:t>
            </w:r>
          </w:p>
          <w:p w:rsidR="000D5243" w:rsidRDefault="006F229F">
            <w:pPr>
              <w:spacing w:line="360" w:lineRule="auto"/>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V1.0</w:t>
            </w: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ind w:left="485" w:firstLine="422"/>
              <w:jc w:val="center"/>
              <w:rPr>
                <w:rFonts w:asciiTheme="minorEastAsia" w:eastAsiaTheme="minorEastAsia" w:hAnsiTheme="minorEastAsia" w:cs="宋体"/>
                <w:sz w:val="24"/>
                <w:szCs w:val="24"/>
              </w:rPr>
            </w:pPr>
          </w:p>
          <w:p w:rsidR="000D5243" w:rsidRDefault="000D5243">
            <w:pPr>
              <w:spacing w:line="360" w:lineRule="auto"/>
              <w:rPr>
                <w:rFonts w:asciiTheme="minorEastAsia" w:eastAsiaTheme="minorEastAsia" w:hAnsiTheme="minorEastAsia" w:cs="宋体"/>
                <w:sz w:val="24"/>
                <w:szCs w:val="24"/>
              </w:rPr>
            </w:pPr>
          </w:p>
        </w:tc>
      </w:tr>
      <w:tr w:rsidR="000D5243">
        <w:trPr>
          <w:trHeight w:val="870"/>
          <w:jc w:val="center"/>
        </w:trPr>
        <w:tc>
          <w:tcPr>
            <w:tcW w:w="2838" w:type="dxa"/>
            <w:gridSpan w:val="2"/>
            <w:tcBorders>
              <w:top w:val="thickThinSmallGap" w:sz="24" w:space="0" w:color="404040"/>
              <w:bottom w:val="single" w:sz="12" w:space="0" w:color="808080"/>
              <w:right w:val="single" w:sz="12" w:space="0" w:color="80808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编写：聂静</w:t>
            </w:r>
          </w:p>
        </w:tc>
        <w:tc>
          <w:tcPr>
            <w:tcW w:w="2880" w:type="dxa"/>
            <w:tcBorders>
              <w:top w:val="thickThinSmallGap" w:sz="24" w:space="0" w:color="404040"/>
              <w:left w:val="single" w:sz="12" w:space="0" w:color="808080"/>
              <w:bottom w:val="single" w:sz="12" w:space="0" w:color="808080"/>
              <w:right w:val="single" w:sz="12" w:space="0" w:color="80808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审核：</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曹建</w:t>
            </w:r>
          </w:p>
        </w:tc>
        <w:tc>
          <w:tcPr>
            <w:tcW w:w="2629" w:type="dxa"/>
            <w:tcBorders>
              <w:top w:val="thickThinSmallGap" w:sz="24" w:space="0" w:color="404040"/>
              <w:left w:val="single" w:sz="12" w:space="0" w:color="808080"/>
              <w:bottom w:val="single" w:sz="12" w:space="0" w:color="80808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批准：</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金鹏波</w:t>
            </w:r>
          </w:p>
        </w:tc>
      </w:tr>
      <w:tr w:rsidR="000D5243">
        <w:trPr>
          <w:trHeight w:val="950"/>
          <w:jc w:val="center"/>
        </w:trPr>
        <w:tc>
          <w:tcPr>
            <w:tcW w:w="2838" w:type="dxa"/>
            <w:gridSpan w:val="2"/>
            <w:tcBorders>
              <w:top w:val="single" w:sz="12" w:space="0" w:color="808080"/>
              <w:bottom w:val="thinThickSmallGap" w:sz="24" w:space="0" w:color="404040"/>
              <w:right w:val="single" w:sz="12" w:space="0" w:color="80808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日期：</w:t>
            </w:r>
            <w:r>
              <w:rPr>
                <w:rFonts w:asciiTheme="minorEastAsia" w:eastAsiaTheme="minorEastAsia" w:hAnsiTheme="minorEastAsia" w:cs="宋体" w:hint="eastAsia"/>
                <w:sz w:val="24"/>
                <w:szCs w:val="24"/>
              </w:rPr>
              <w:t>2019-3-8</w:t>
            </w:r>
          </w:p>
        </w:tc>
        <w:tc>
          <w:tcPr>
            <w:tcW w:w="2880" w:type="dxa"/>
            <w:tcBorders>
              <w:top w:val="single" w:sz="12" w:space="0" w:color="808080"/>
              <w:left w:val="single" w:sz="12" w:space="0" w:color="808080"/>
              <w:bottom w:val="thinThickSmallGap" w:sz="24" w:space="0" w:color="404040"/>
              <w:right w:val="single" w:sz="12" w:space="0" w:color="80808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日期：</w:t>
            </w:r>
            <w:r>
              <w:rPr>
                <w:rFonts w:asciiTheme="minorEastAsia" w:eastAsiaTheme="minorEastAsia" w:hAnsiTheme="minorEastAsia" w:cs="宋体" w:hint="eastAsia"/>
                <w:sz w:val="24"/>
                <w:szCs w:val="24"/>
              </w:rPr>
              <w:t>2019-3-8</w:t>
            </w:r>
          </w:p>
        </w:tc>
        <w:tc>
          <w:tcPr>
            <w:tcW w:w="2629" w:type="dxa"/>
            <w:tcBorders>
              <w:top w:val="single" w:sz="12" w:space="0" w:color="808080"/>
              <w:left w:val="single" w:sz="12" w:space="0" w:color="808080"/>
              <w:bottom w:val="thinThickSmallGap" w:sz="24" w:space="0" w:color="404040"/>
            </w:tcBorders>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日期：</w:t>
            </w:r>
            <w:r>
              <w:rPr>
                <w:rFonts w:asciiTheme="minorEastAsia" w:eastAsiaTheme="minorEastAsia" w:hAnsiTheme="minorEastAsia" w:cs="宋体" w:hint="eastAsia"/>
                <w:sz w:val="24"/>
                <w:szCs w:val="24"/>
              </w:rPr>
              <w:t>2019-3-8</w:t>
            </w:r>
          </w:p>
        </w:tc>
      </w:tr>
    </w:tbl>
    <w:p w:rsidR="000D5243" w:rsidRDefault="000D5243">
      <w:pPr>
        <w:pStyle w:val="a9"/>
        <w:spacing w:line="360" w:lineRule="auto"/>
        <w:jc w:val="both"/>
        <w:rPr>
          <w:rFonts w:asciiTheme="minorEastAsia" w:eastAsiaTheme="minorEastAsia" w:hAnsiTheme="minorEastAsia" w:cs="宋体"/>
          <w:b w:val="0"/>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0D5243" w:rsidRDefault="000D5243">
      <w:pPr>
        <w:rPr>
          <w:rFonts w:asciiTheme="minorEastAsia" w:eastAsiaTheme="minorEastAsia" w:hAnsiTheme="minorEastAsia"/>
          <w:sz w:val="24"/>
          <w:szCs w:val="24"/>
        </w:rPr>
      </w:pPr>
    </w:p>
    <w:p w:rsidR="000D5243" w:rsidRDefault="006F229F">
      <w:pPr>
        <w:spacing w:line="360" w:lineRule="auto"/>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变更履历</w:t>
      </w:r>
    </w:p>
    <w:tbl>
      <w:tblPr>
        <w:tblW w:w="8222" w:type="dxa"/>
        <w:jc w:val="center"/>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ayout w:type="fixed"/>
        <w:tblCellMar>
          <w:left w:w="0" w:type="dxa"/>
          <w:right w:w="0" w:type="dxa"/>
        </w:tblCellMar>
        <w:tblLook w:val="04A0" w:firstRow="1" w:lastRow="0" w:firstColumn="1" w:lastColumn="0" w:noHBand="0" w:noVBand="1"/>
      </w:tblPr>
      <w:tblGrid>
        <w:gridCol w:w="476"/>
        <w:gridCol w:w="3105"/>
        <w:gridCol w:w="1638"/>
        <w:gridCol w:w="1284"/>
        <w:gridCol w:w="968"/>
        <w:gridCol w:w="751"/>
      </w:tblGrid>
      <w:tr w:rsidR="000D5243">
        <w:trPr>
          <w:trHeight w:val="397"/>
          <w:jc w:val="center"/>
        </w:trPr>
        <w:tc>
          <w:tcPr>
            <w:tcW w:w="476"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版本</w:t>
            </w:r>
          </w:p>
        </w:tc>
        <w:tc>
          <w:tcPr>
            <w:tcW w:w="3105"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文件内容描述</w:t>
            </w:r>
          </w:p>
        </w:tc>
        <w:tc>
          <w:tcPr>
            <w:tcW w:w="1638"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编写日期</w:t>
            </w:r>
          </w:p>
        </w:tc>
        <w:tc>
          <w:tcPr>
            <w:tcW w:w="1284"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编写</w:t>
            </w:r>
          </w:p>
        </w:tc>
        <w:tc>
          <w:tcPr>
            <w:tcW w:w="968"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审核</w:t>
            </w:r>
          </w:p>
        </w:tc>
        <w:tc>
          <w:tcPr>
            <w:tcW w:w="751"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批准</w:t>
            </w:r>
          </w:p>
        </w:tc>
      </w:tr>
      <w:tr w:rsidR="000D5243">
        <w:trPr>
          <w:trHeight w:val="397"/>
          <w:jc w:val="center"/>
        </w:trPr>
        <w:tc>
          <w:tcPr>
            <w:tcW w:w="476"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V1.0</w:t>
            </w:r>
          </w:p>
        </w:tc>
        <w:tc>
          <w:tcPr>
            <w:tcW w:w="310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正式版本</w:t>
            </w:r>
          </w:p>
        </w:tc>
        <w:tc>
          <w:tcPr>
            <w:tcW w:w="1638"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2019-3-8</w:t>
            </w:r>
          </w:p>
        </w:tc>
        <w:tc>
          <w:tcPr>
            <w:tcW w:w="1284"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聂静</w:t>
            </w:r>
          </w:p>
        </w:tc>
        <w:tc>
          <w:tcPr>
            <w:tcW w:w="968"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曹健</w:t>
            </w:r>
          </w:p>
        </w:tc>
        <w:tc>
          <w:tcPr>
            <w:tcW w:w="751"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金鹏波</w:t>
            </w:r>
          </w:p>
        </w:tc>
      </w:tr>
      <w:tr w:rsidR="000D5243">
        <w:trPr>
          <w:trHeight w:val="397"/>
          <w:jc w:val="center"/>
        </w:trPr>
        <w:tc>
          <w:tcPr>
            <w:tcW w:w="476" w:type="dxa"/>
            <w:noWrap/>
            <w:vAlign w:val="center"/>
          </w:tcPr>
          <w:p w:rsidR="000D5243" w:rsidRDefault="000D5243">
            <w:pPr>
              <w:spacing w:line="360" w:lineRule="auto"/>
              <w:rPr>
                <w:rFonts w:asciiTheme="minorEastAsia" w:eastAsiaTheme="minorEastAsia" w:hAnsiTheme="minorEastAsia" w:cs="宋体"/>
                <w:sz w:val="24"/>
                <w:szCs w:val="24"/>
              </w:rPr>
            </w:pPr>
          </w:p>
        </w:tc>
        <w:tc>
          <w:tcPr>
            <w:tcW w:w="310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调整文档格式</w:t>
            </w:r>
          </w:p>
        </w:tc>
        <w:tc>
          <w:tcPr>
            <w:tcW w:w="1638"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2019-3-9</w:t>
            </w:r>
          </w:p>
        </w:tc>
        <w:tc>
          <w:tcPr>
            <w:tcW w:w="1284"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金华东</w:t>
            </w: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rPr>
                <w:rFonts w:asciiTheme="minorEastAsia" w:eastAsiaTheme="minorEastAsia" w:hAnsiTheme="minorEastAsia" w:cs="宋体"/>
                <w:sz w:val="24"/>
                <w:szCs w:val="24"/>
              </w:rPr>
            </w:pPr>
          </w:p>
        </w:tc>
        <w:tc>
          <w:tcPr>
            <w:tcW w:w="310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增加接口内的字段</w:t>
            </w:r>
          </w:p>
        </w:tc>
        <w:tc>
          <w:tcPr>
            <w:tcW w:w="1638"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2019-3-11</w:t>
            </w:r>
          </w:p>
        </w:tc>
        <w:tc>
          <w:tcPr>
            <w:tcW w:w="1284"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聂静</w:t>
            </w: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rPr>
                <w:rFonts w:asciiTheme="minorEastAsia" w:eastAsiaTheme="minorEastAsia" w:hAnsiTheme="minorEastAsia" w:cs="宋体"/>
                <w:sz w:val="24"/>
                <w:szCs w:val="24"/>
              </w:rPr>
            </w:pPr>
          </w:p>
        </w:tc>
        <w:tc>
          <w:tcPr>
            <w:tcW w:w="310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增加接口内的字段</w:t>
            </w:r>
          </w:p>
        </w:tc>
        <w:tc>
          <w:tcPr>
            <w:tcW w:w="1638"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2019-3-15</w:t>
            </w:r>
          </w:p>
        </w:tc>
        <w:tc>
          <w:tcPr>
            <w:tcW w:w="1284"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聂静</w:t>
            </w: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rPr>
                <w:rFonts w:asciiTheme="minorEastAsia" w:eastAsiaTheme="minorEastAsia" w:hAnsiTheme="minorEastAsia" w:cs="宋体"/>
                <w:sz w:val="24"/>
                <w:szCs w:val="24"/>
              </w:rPr>
            </w:pPr>
          </w:p>
        </w:tc>
        <w:tc>
          <w:tcPr>
            <w:tcW w:w="310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增加接口内的字段</w:t>
            </w:r>
          </w:p>
        </w:tc>
        <w:tc>
          <w:tcPr>
            <w:tcW w:w="1638"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2019-3-18</w:t>
            </w:r>
          </w:p>
        </w:tc>
        <w:tc>
          <w:tcPr>
            <w:tcW w:w="1284"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聂静</w:t>
            </w: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476" w:type="dxa"/>
            <w:noWrap/>
            <w:vAlign w:val="center"/>
          </w:tcPr>
          <w:p w:rsidR="000D5243" w:rsidRDefault="000D5243">
            <w:pPr>
              <w:spacing w:line="360" w:lineRule="auto"/>
              <w:ind w:left="485" w:firstLine="493"/>
              <w:rPr>
                <w:rFonts w:asciiTheme="minorEastAsia" w:eastAsiaTheme="minorEastAsia" w:hAnsiTheme="minorEastAsia" w:cs="宋体"/>
                <w:sz w:val="24"/>
                <w:szCs w:val="24"/>
              </w:rPr>
            </w:pPr>
          </w:p>
        </w:tc>
        <w:tc>
          <w:tcPr>
            <w:tcW w:w="3105"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63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1284"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968"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c>
          <w:tcPr>
            <w:tcW w:w="751" w:type="dxa"/>
            <w:noWrap/>
            <w:vAlign w:val="center"/>
          </w:tcPr>
          <w:p w:rsidR="000D5243" w:rsidRDefault="000D5243">
            <w:pPr>
              <w:spacing w:line="360" w:lineRule="auto"/>
              <w:ind w:left="-39" w:firstLine="39"/>
              <w:rPr>
                <w:rFonts w:asciiTheme="minorEastAsia" w:eastAsiaTheme="minorEastAsia" w:hAnsiTheme="minorEastAsia" w:cs="宋体"/>
                <w:sz w:val="24"/>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spacing w:line="360" w:lineRule="auto"/>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变更说明</w:t>
      </w:r>
    </w:p>
    <w:tbl>
      <w:tblPr>
        <w:tblW w:w="8222" w:type="dxa"/>
        <w:jc w:val="center"/>
        <w:tblBorders>
          <w:top w:val="single" w:sz="12" w:space="0" w:color="999999"/>
          <w:left w:val="single" w:sz="12" w:space="0" w:color="999999"/>
          <w:bottom w:val="single" w:sz="12" w:space="0" w:color="999999"/>
          <w:right w:val="single" w:sz="12" w:space="0" w:color="999999"/>
          <w:insideH w:val="single" w:sz="6" w:space="0" w:color="999999"/>
          <w:insideV w:val="single" w:sz="6" w:space="0" w:color="999999"/>
        </w:tblBorders>
        <w:tblLayout w:type="fixed"/>
        <w:tblCellMar>
          <w:left w:w="0" w:type="dxa"/>
          <w:right w:w="0" w:type="dxa"/>
        </w:tblCellMar>
        <w:tblLook w:val="04A0" w:firstRow="1" w:lastRow="0" w:firstColumn="1" w:lastColumn="0" w:noHBand="0" w:noVBand="1"/>
      </w:tblPr>
      <w:tblGrid>
        <w:gridCol w:w="1325"/>
        <w:gridCol w:w="6897"/>
      </w:tblGrid>
      <w:tr w:rsidR="000D5243">
        <w:trPr>
          <w:trHeight w:val="397"/>
          <w:jc w:val="center"/>
        </w:trPr>
        <w:tc>
          <w:tcPr>
            <w:tcW w:w="1325"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版本</w:t>
            </w:r>
          </w:p>
        </w:tc>
        <w:tc>
          <w:tcPr>
            <w:tcW w:w="6897" w:type="dxa"/>
            <w:shd w:val="clear" w:color="auto" w:fill="E0E0E0"/>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文件内容描述</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V1.0</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正式版本</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2019.3.11</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修改缴费保存接口（</w:t>
            </w:r>
            <w:r>
              <w:rPr>
                <w:rFonts w:asciiTheme="minorEastAsia" w:eastAsiaTheme="minorEastAsia" w:hAnsiTheme="minorEastAsia" w:cs="宋体" w:hint="eastAsia"/>
                <w:sz w:val="24"/>
                <w:szCs w:val="24"/>
              </w:rPr>
              <w:t>1.4.1.8</w:t>
            </w:r>
            <w:r>
              <w:rPr>
                <w:rFonts w:asciiTheme="minorEastAsia" w:eastAsiaTheme="minorEastAsia" w:hAnsiTheme="minorEastAsia" w:cs="宋体" w:hint="eastAsia"/>
                <w:sz w:val="24"/>
                <w:szCs w:val="24"/>
              </w:rPr>
              <w:t>单户和</w:t>
            </w:r>
            <w:r>
              <w:rPr>
                <w:rFonts w:asciiTheme="minorEastAsia" w:eastAsiaTheme="minorEastAsia" w:hAnsiTheme="minorEastAsia" w:cs="宋体" w:hint="eastAsia"/>
                <w:sz w:val="24"/>
                <w:szCs w:val="24"/>
              </w:rPr>
              <w:t>1.4.1.9</w:t>
            </w:r>
            <w:r>
              <w:rPr>
                <w:rFonts w:asciiTheme="minorEastAsia" w:eastAsiaTheme="minorEastAsia" w:hAnsiTheme="minorEastAsia" w:cs="宋体" w:hint="eastAsia"/>
                <w:sz w:val="24"/>
                <w:szCs w:val="24"/>
              </w:rPr>
              <w:t>批量），增加代缴人姓名、代缴人身份证号、代缴银行卡号，可为空。</w:t>
            </w:r>
          </w:p>
        </w:tc>
      </w:tr>
      <w:tr w:rsidR="000D5243">
        <w:trPr>
          <w:trHeight w:val="397"/>
          <w:jc w:val="center"/>
        </w:trPr>
        <w:tc>
          <w:tcPr>
            <w:tcW w:w="132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2019.3.15</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1.4.2.1</w:t>
            </w:r>
            <w:r>
              <w:rPr>
                <w:rFonts w:asciiTheme="minorEastAsia" w:eastAsiaTheme="minorEastAsia" w:hAnsiTheme="minorEastAsia" w:cs="宋体" w:hint="eastAsia"/>
                <w:sz w:val="24"/>
                <w:szCs w:val="24"/>
              </w:rPr>
              <w:t>税局发起银行缴费协议签订请求参数增加</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自然人四要素</w:t>
            </w:r>
          </w:p>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132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2019.3.15</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1.4.2.3</w:t>
            </w:r>
            <w:r>
              <w:rPr>
                <w:rFonts w:asciiTheme="minorEastAsia" w:eastAsiaTheme="minorEastAsia" w:hAnsiTheme="minorEastAsia" w:cs="宋体" w:hint="eastAsia"/>
                <w:sz w:val="24"/>
                <w:szCs w:val="24"/>
              </w:rPr>
              <w:t>税局发起</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对账批量处理扣款状态</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1.3.1.1</w:t>
            </w:r>
            <w:r>
              <w:rPr>
                <w:rFonts w:asciiTheme="minorEastAsia" w:eastAsiaTheme="minorEastAsia" w:hAnsiTheme="minorEastAsia" w:cs="宋体" w:hint="eastAsia"/>
                <w:sz w:val="24"/>
                <w:szCs w:val="24"/>
              </w:rPr>
              <w:t>银行返回批扣结果</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1.3.1.2</w:t>
            </w:r>
            <w:r>
              <w:rPr>
                <w:rFonts w:asciiTheme="minorEastAsia" w:eastAsiaTheme="minorEastAsia" w:hAnsiTheme="minorEastAsia" w:cs="宋体" w:hint="eastAsia"/>
                <w:sz w:val="24"/>
                <w:szCs w:val="24"/>
              </w:rPr>
              <w:t>局方发送批扣清册</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1.3.1.5</w:t>
            </w:r>
            <w:r>
              <w:rPr>
                <w:rFonts w:asciiTheme="minorEastAsia" w:eastAsiaTheme="minorEastAsia" w:hAnsiTheme="minorEastAsia" w:cs="宋体" w:hint="eastAsia"/>
                <w:sz w:val="24"/>
                <w:szCs w:val="24"/>
              </w:rPr>
              <w:t>局方查询明细对账</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四个接口发包时按数据量拆分，增加数量字段，用于存放一次发送包含的明细数量。</w:t>
            </w:r>
          </w:p>
          <w:p w:rsidR="000D5243" w:rsidRDefault="006F229F">
            <w:pPr>
              <w:spacing w:line="360" w:lineRule="auto"/>
              <w:ind w:left="-39" w:firstLine="39"/>
            </w:pPr>
            <w:r>
              <w:rPr>
                <w:rFonts w:asciiTheme="minorEastAsia" w:eastAsiaTheme="minorEastAsia" w:hAnsiTheme="minorEastAsia" w:cs="宋体" w:hint="eastAsia"/>
                <w:sz w:val="24"/>
                <w:szCs w:val="24"/>
              </w:rPr>
              <w:t>1.3.1.4</w:t>
            </w:r>
            <w:r>
              <w:rPr>
                <w:rFonts w:asciiTheme="minorEastAsia" w:eastAsiaTheme="minorEastAsia" w:hAnsiTheme="minorEastAsia" w:cs="宋体" w:hint="eastAsia"/>
                <w:sz w:val="24"/>
                <w:szCs w:val="24"/>
              </w:rPr>
              <w:t>局方查询批扣总金额和数量对账，去掉总金额、总条数字段。</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1325"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2019.3.18</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1.4.1.3</w:t>
            </w:r>
            <w:r>
              <w:rPr>
                <w:rFonts w:asciiTheme="minorEastAsia" w:eastAsiaTheme="minorEastAsia" w:hAnsiTheme="minorEastAsia" w:cs="宋体" w:hint="eastAsia"/>
                <w:sz w:val="24"/>
                <w:szCs w:val="24"/>
              </w:rPr>
              <w:t>参保基本信息查询</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jfrbh</w:t>
            </w:r>
            <w:r>
              <w:rPr>
                <w:rFonts w:asciiTheme="minorEastAsia" w:eastAsiaTheme="minorEastAsia" w:hAnsiTheme="minorEastAsia" w:cs="宋体" w:hint="eastAsia"/>
                <w:sz w:val="24"/>
                <w:szCs w:val="24"/>
              </w:rPr>
              <w:t>改为</w:t>
            </w:r>
            <w:r>
              <w:rPr>
                <w:rFonts w:asciiTheme="minorEastAsia" w:eastAsiaTheme="minorEastAsia" w:hAnsiTheme="minorEastAsia" w:cs="宋体" w:hint="eastAsia"/>
                <w:sz w:val="24"/>
                <w:szCs w:val="24"/>
              </w:rPr>
              <w:t>sbdjxh</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w:t>
            </w:r>
            <w:r>
              <w:rPr>
                <w:rFonts w:asciiTheme="minorEastAsia" w:eastAsiaTheme="minorEastAsia" w:hAnsiTheme="minorEastAsia" w:cs="宋体" w:hint="eastAsia"/>
                <w:sz w:val="24"/>
                <w:szCs w:val="24"/>
              </w:rPr>
              <w:t>前置查询（单户）</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w:t>
            </w:r>
            <w:r>
              <w:rPr>
                <w:rFonts w:asciiTheme="minorEastAsia" w:eastAsiaTheme="minorEastAsia" w:hAnsiTheme="minorEastAsia" w:cs="宋体" w:hint="eastAsia"/>
                <w:sz w:val="24"/>
                <w:szCs w:val="24"/>
              </w:rPr>
              <w:t>前置查询（批量）</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1.4.1.3</w:t>
            </w:r>
            <w:r>
              <w:rPr>
                <w:rFonts w:asciiTheme="minorEastAsia" w:eastAsiaTheme="minorEastAsia" w:hAnsiTheme="minorEastAsia" w:cs="宋体" w:hint="eastAsia"/>
                <w:sz w:val="24"/>
                <w:szCs w:val="24"/>
              </w:rPr>
              <w:t>参保基本信息查询</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增加税务机关名称</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1.4.1.3 </w:t>
            </w:r>
            <w:r>
              <w:rPr>
                <w:rFonts w:asciiTheme="minorEastAsia" w:eastAsiaTheme="minorEastAsia" w:hAnsiTheme="minorEastAsia" w:cs="宋体" w:hint="eastAsia"/>
                <w:sz w:val="24"/>
                <w:szCs w:val="24"/>
              </w:rPr>
              <w:t>参保基本信息查询</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1.4.1.7 </w:t>
            </w:r>
            <w:r>
              <w:rPr>
                <w:rFonts w:asciiTheme="minorEastAsia" w:eastAsiaTheme="minorEastAsia" w:hAnsiTheme="minorEastAsia" w:cs="宋体" w:hint="eastAsia"/>
                <w:sz w:val="24"/>
                <w:szCs w:val="24"/>
              </w:rPr>
              <w:t>缴费记录查询</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增加社保部门名称</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“编码规则”</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说明</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1.4.1.17</w:t>
            </w:r>
            <w:r>
              <w:rPr>
                <w:rFonts w:asciiTheme="minorEastAsia" w:eastAsiaTheme="minorEastAsia" w:hAnsiTheme="minorEastAsia" w:cs="宋体" w:hint="eastAsia"/>
                <w:sz w:val="24"/>
                <w:szCs w:val="24"/>
              </w:rPr>
              <w:t>参保预登记补充返回参数</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1.4.1.24</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对账批量处理扣款状态</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修改日期切时间为日期时间起止，支持随需要发起。</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1.4.2.3</w:t>
            </w:r>
            <w:r>
              <w:rPr>
                <w:rFonts w:asciiTheme="minorEastAsia" w:eastAsiaTheme="minorEastAsia" w:hAnsiTheme="minorEastAsia" w:cs="宋体" w:hint="eastAsia"/>
                <w:sz w:val="24"/>
                <w:szCs w:val="24"/>
              </w:rPr>
              <w:t>税局发起</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对账批量处理扣款状态</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修改日期切时间为日期时间起止，支持随需要发起。</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返回接口可能有多条数据的接口做了标注</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1.3.1.2</w:t>
            </w:r>
            <w:r>
              <w:rPr>
                <w:rFonts w:asciiTheme="minorEastAsia" w:eastAsiaTheme="minorEastAsia" w:hAnsiTheme="minorEastAsia" w:cs="宋体" w:hint="eastAsia"/>
                <w:color w:val="000000"/>
                <w:kern w:val="0"/>
                <w:sz w:val="24"/>
                <w:szCs w:val="24"/>
              </w:rPr>
              <w:t>局方发送批扣清册</w:t>
            </w:r>
            <w:r>
              <w:rPr>
                <w:rFonts w:asciiTheme="minorEastAsia" w:eastAsiaTheme="minorEastAsia" w:hAnsiTheme="minorEastAsia" w:cs="宋体" w:hint="eastAsia"/>
                <w:color w:val="000000"/>
                <w:kern w:val="0"/>
                <w:sz w:val="24"/>
                <w:szCs w:val="24"/>
              </w:rPr>
              <w:t xml:space="preserve"> </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 xml:space="preserve">1.3.1.3 </w:t>
            </w:r>
            <w:r>
              <w:rPr>
                <w:rFonts w:asciiTheme="minorEastAsia" w:eastAsiaTheme="minorEastAsia" w:hAnsiTheme="minorEastAsia" w:cs="宋体" w:hint="eastAsia"/>
                <w:color w:val="000000"/>
                <w:kern w:val="0"/>
                <w:sz w:val="24"/>
                <w:szCs w:val="24"/>
              </w:rPr>
              <w:t>局方查询批次状态</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 xml:space="preserve">1.3.1.4 </w:t>
            </w:r>
            <w:r>
              <w:rPr>
                <w:rFonts w:asciiTheme="minorEastAsia" w:eastAsiaTheme="minorEastAsia" w:hAnsiTheme="minorEastAsia" w:cs="宋体" w:hint="eastAsia"/>
                <w:color w:val="000000"/>
                <w:kern w:val="0"/>
                <w:sz w:val="24"/>
                <w:szCs w:val="24"/>
              </w:rPr>
              <w:t>局方查询批扣总金额和数量对账</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1.3.1.5</w:t>
            </w:r>
            <w:r>
              <w:rPr>
                <w:rFonts w:asciiTheme="minorEastAsia" w:eastAsiaTheme="minorEastAsia" w:hAnsiTheme="minorEastAsia" w:cs="宋体" w:hint="eastAsia"/>
                <w:color w:val="000000"/>
                <w:kern w:val="0"/>
                <w:sz w:val="24"/>
                <w:szCs w:val="24"/>
              </w:rPr>
              <w:t>局方查询明细对账</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去掉银行批扣流水号</w:t>
            </w:r>
          </w:p>
          <w:p w:rsidR="000D5243" w:rsidRDefault="000D5243">
            <w:pPr>
              <w:spacing w:line="360" w:lineRule="auto"/>
              <w:ind w:left="-39" w:firstLine="39"/>
              <w:rPr>
                <w:rFonts w:asciiTheme="minorEastAsia" w:eastAsiaTheme="minorEastAsia" w:hAnsiTheme="minorEastAsia" w:cs="宋体"/>
                <w:color w:val="000000"/>
                <w:kern w:val="0"/>
                <w:sz w:val="24"/>
                <w:szCs w:val="24"/>
              </w:rPr>
            </w:pP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lastRenderedPageBreak/>
              <w:t>1.3.1.2</w:t>
            </w:r>
            <w:r>
              <w:rPr>
                <w:rFonts w:asciiTheme="minorEastAsia" w:eastAsiaTheme="minorEastAsia" w:hAnsiTheme="minorEastAsia" w:cs="宋体" w:hint="eastAsia"/>
                <w:color w:val="000000"/>
                <w:kern w:val="0"/>
                <w:sz w:val="24"/>
                <w:szCs w:val="24"/>
              </w:rPr>
              <w:t>局方发送批扣清册</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1.3.1.5</w:t>
            </w:r>
            <w:r>
              <w:rPr>
                <w:rFonts w:asciiTheme="minorEastAsia" w:eastAsiaTheme="minorEastAsia" w:hAnsiTheme="minorEastAsia" w:cs="宋体" w:hint="eastAsia"/>
                <w:color w:val="000000"/>
                <w:kern w:val="0"/>
                <w:sz w:val="24"/>
                <w:szCs w:val="24"/>
              </w:rPr>
              <w:t>局方查询明细对账</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1.4.1.4</w:t>
            </w:r>
            <w:r>
              <w:rPr>
                <w:rFonts w:asciiTheme="minorEastAsia" w:eastAsiaTheme="minorEastAsia" w:hAnsiTheme="minorEastAsia" w:cs="宋体" w:hint="eastAsia"/>
                <w:color w:val="000000"/>
                <w:kern w:val="0"/>
                <w:sz w:val="24"/>
                <w:szCs w:val="24"/>
              </w:rPr>
              <w:t>单户应征查询（单户）</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1.4.1.5</w:t>
            </w:r>
            <w:r>
              <w:rPr>
                <w:rFonts w:asciiTheme="minorEastAsia" w:eastAsiaTheme="minorEastAsia" w:hAnsiTheme="minorEastAsia" w:cs="宋体" w:hint="eastAsia"/>
                <w:color w:val="000000"/>
                <w:kern w:val="0"/>
                <w:sz w:val="24"/>
                <w:szCs w:val="24"/>
              </w:rPr>
              <w:t>应征查询（批量）</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1.4.1.8</w:t>
            </w:r>
            <w:r>
              <w:rPr>
                <w:rFonts w:asciiTheme="minorEastAsia" w:eastAsiaTheme="minorEastAsia" w:hAnsiTheme="minorEastAsia" w:cs="宋体" w:hint="eastAsia"/>
                <w:color w:val="000000"/>
                <w:kern w:val="0"/>
                <w:sz w:val="24"/>
                <w:szCs w:val="24"/>
              </w:rPr>
              <w:t>单户缴费保存（单户）</w:t>
            </w: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1.4.1.9</w:t>
            </w:r>
            <w:r>
              <w:rPr>
                <w:rFonts w:asciiTheme="minorEastAsia" w:eastAsiaTheme="minorEastAsia" w:hAnsiTheme="minorEastAsia" w:cs="宋体" w:hint="eastAsia"/>
                <w:color w:val="000000"/>
                <w:kern w:val="0"/>
                <w:sz w:val="24"/>
                <w:szCs w:val="24"/>
              </w:rPr>
              <w:t>缴费保存（批量）</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1.4.1.24</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队长批量处理对帐结果</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1.4.1.25</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结果返回</w:t>
            </w:r>
          </w:p>
          <w:p w:rsidR="000D5243" w:rsidRDefault="000D5243">
            <w:pPr>
              <w:spacing w:line="360" w:lineRule="auto"/>
              <w:ind w:left="-39" w:firstLine="39"/>
              <w:rPr>
                <w:rFonts w:asciiTheme="minorEastAsia" w:eastAsiaTheme="minorEastAsia" w:hAnsiTheme="minorEastAsia" w:cs="宋体"/>
                <w:color w:val="000000"/>
                <w:kern w:val="0"/>
                <w:sz w:val="24"/>
                <w:szCs w:val="24"/>
              </w:rPr>
            </w:pPr>
          </w:p>
          <w:p w:rsidR="000D5243" w:rsidRDefault="006F229F">
            <w:pPr>
              <w:spacing w:line="360" w:lineRule="auto"/>
              <w:ind w:left="-39" w:firstLine="39"/>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增加社保流水号</w:t>
            </w:r>
          </w:p>
          <w:p w:rsidR="000D5243" w:rsidRDefault="000D5243">
            <w:pPr>
              <w:spacing w:line="360" w:lineRule="auto"/>
              <w:ind w:left="-39" w:firstLine="39"/>
              <w:rPr>
                <w:rFonts w:asciiTheme="minorEastAsia" w:eastAsiaTheme="minorEastAsia" w:hAnsiTheme="minorEastAsia" w:cs="宋体"/>
                <w:color w:val="000000"/>
                <w:kern w:val="0"/>
                <w:sz w:val="24"/>
                <w:szCs w:val="24"/>
              </w:rPr>
            </w:pPr>
          </w:p>
          <w:p w:rsidR="000D5243" w:rsidRDefault="000D5243">
            <w:pPr>
              <w:spacing w:line="360" w:lineRule="auto"/>
              <w:ind w:left="-39" w:firstLine="39"/>
              <w:rPr>
                <w:rFonts w:asciiTheme="minorEastAsia" w:eastAsiaTheme="minorEastAsia" w:hAnsiTheme="minorEastAsia" w:cs="宋体"/>
                <w:color w:val="000000"/>
                <w:kern w:val="0"/>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1.4.1.10</w:t>
            </w:r>
            <w:r>
              <w:rPr>
                <w:rFonts w:asciiTheme="minorEastAsia" w:eastAsiaTheme="minorEastAsia" w:hAnsiTheme="minorEastAsia" w:cs="宋体" w:hint="eastAsia"/>
                <w:sz w:val="24"/>
                <w:szCs w:val="24"/>
              </w:rPr>
              <w:t>单户缴费撤销</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请求参数中的凭证号修改为应征凭证序号</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0D5243">
            <w:pPr>
              <w:spacing w:line="360" w:lineRule="auto"/>
              <w:ind w:left="-39" w:firstLine="39"/>
              <w:rPr>
                <w:rFonts w:asciiTheme="minorEastAsia" w:eastAsiaTheme="minorEastAsia" w:hAnsiTheme="minorEastAsia" w:cs="宋体"/>
                <w:sz w:val="24"/>
                <w:szCs w:val="24"/>
              </w:rPr>
            </w:pP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2019.3.25</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1.4.1.12</w:t>
            </w:r>
            <w:r>
              <w:rPr>
                <w:rFonts w:asciiTheme="minorEastAsia" w:eastAsiaTheme="minorEastAsia" w:hAnsiTheme="minorEastAsia" w:cs="宋体" w:hint="eastAsia"/>
                <w:sz w:val="24"/>
                <w:szCs w:val="24"/>
              </w:rPr>
              <w:t>银行协议签订</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1.4.1.13</w:t>
            </w:r>
            <w:r>
              <w:rPr>
                <w:rFonts w:asciiTheme="minorEastAsia" w:eastAsiaTheme="minorEastAsia" w:hAnsiTheme="minorEastAsia" w:cs="宋体" w:hint="eastAsia"/>
                <w:sz w:val="24"/>
                <w:szCs w:val="24"/>
              </w:rPr>
              <w:t>银行协议终止</w:t>
            </w:r>
            <w:r>
              <w:rPr>
                <w:rFonts w:asciiTheme="minorEastAsia" w:eastAsiaTheme="minorEastAsia" w:hAnsiTheme="minorEastAsia" w:cs="宋体" w:hint="eastAsia"/>
                <w:sz w:val="24"/>
                <w:szCs w:val="24"/>
              </w:rPr>
              <w:t xml:space="preserve"> </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1.4.1.15</w:t>
            </w:r>
            <w:r>
              <w:rPr>
                <w:rFonts w:asciiTheme="minorEastAsia" w:eastAsiaTheme="minorEastAsia" w:hAnsiTheme="minorEastAsia" w:cs="宋体" w:hint="eastAsia"/>
                <w:sz w:val="24"/>
                <w:szCs w:val="24"/>
              </w:rPr>
              <w:t>查询银行缴费协议数据</w:t>
            </w:r>
            <w:r>
              <w:rPr>
                <w:rFonts w:asciiTheme="minorEastAsia" w:eastAsiaTheme="minorEastAsia" w:hAnsiTheme="minorEastAsia" w:cs="宋体" w:hint="eastAsia"/>
                <w:sz w:val="24"/>
                <w:szCs w:val="24"/>
              </w:rPr>
              <w:t xml:space="preserve">  </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1.4.16</w:t>
            </w:r>
            <w:r>
              <w:rPr>
                <w:rFonts w:asciiTheme="minorEastAsia" w:eastAsiaTheme="minorEastAsia" w:hAnsiTheme="minorEastAsia" w:cs="宋体" w:hint="eastAsia"/>
                <w:sz w:val="24"/>
                <w:szCs w:val="24"/>
              </w:rPr>
              <w:t>退费申请</w:t>
            </w:r>
            <w:r>
              <w:rPr>
                <w:rFonts w:asciiTheme="minorEastAsia" w:eastAsiaTheme="minorEastAsia" w:hAnsiTheme="minorEastAsia" w:cs="宋体" w:hint="eastAsia"/>
                <w:sz w:val="24"/>
                <w:szCs w:val="24"/>
              </w:rPr>
              <w:t xml:space="preserve"> </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1.4.1.22</w:t>
            </w:r>
            <w:r>
              <w:rPr>
                <w:rFonts w:asciiTheme="minorEastAsia" w:eastAsiaTheme="minorEastAsia" w:hAnsiTheme="minorEastAsia" w:cs="宋体" w:hint="eastAsia"/>
                <w:sz w:val="24"/>
                <w:szCs w:val="24"/>
              </w:rPr>
              <w:t>退费记录查询</w:t>
            </w:r>
            <w:r>
              <w:rPr>
                <w:rFonts w:asciiTheme="minorEastAsia" w:eastAsiaTheme="minorEastAsia" w:hAnsiTheme="minorEastAsia" w:cs="宋体" w:hint="eastAsia"/>
                <w:sz w:val="24"/>
                <w:szCs w:val="24"/>
              </w:rPr>
              <w:t xml:space="preserve"> </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1.4.2.1 </w:t>
            </w:r>
            <w:r>
              <w:rPr>
                <w:rFonts w:asciiTheme="minorEastAsia" w:eastAsiaTheme="minorEastAsia" w:hAnsiTheme="minorEastAsia" w:cs="宋体" w:hint="eastAsia"/>
                <w:sz w:val="24"/>
                <w:szCs w:val="24"/>
              </w:rPr>
              <w:t>税局发起银行缴费协议签订</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1.4.2.2</w:t>
            </w:r>
            <w:r>
              <w:rPr>
                <w:rFonts w:asciiTheme="minorEastAsia" w:eastAsiaTheme="minorEastAsia" w:hAnsiTheme="minorEastAsia" w:cs="宋体" w:hint="eastAsia"/>
                <w:sz w:val="24"/>
                <w:szCs w:val="24"/>
              </w:rPr>
              <w:t>税局发起缴费协议终止</w:t>
            </w:r>
            <w:r>
              <w:rPr>
                <w:rFonts w:asciiTheme="minorEastAsia" w:eastAsiaTheme="minorEastAsia" w:hAnsiTheme="minorEastAsia" w:cs="宋体" w:hint="eastAsia"/>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子都长度修改为</w:t>
            </w:r>
            <w:r>
              <w:rPr>
                <w:rFonts w:asciiTheme="minorEastAsia" w:eastAsiaTheme="minorEastAsia" w:hAnsiTheme="minorEastAsia" w:cs="宋体" w:hint="eastAsia"/>
                <w:sz w:val="24"/>
                <w:szCs w:val="24"/>
              </w:rPr>
              <w:t>80</w:t>
            </w:r>
            <w:r>
              <w:rPr>
                <w:rFonts w:asciiTheme="minorEastAsia" w:eastAsiaTheme="minorEastAsia" w:hAnsiTheme="minorEastAsia" w:cs="宋体" w:hint="eastAsia"/>
                <w:sz w:val="24"/>
                <w:szCs w:val="24"/>
              </w:rPr>
              <w:t>位</w:t>
            </w:r>
          </w:p>
          <w:p w:rsidR="000D5243" w:rsidRDefault="000D5243">
            <w:pPr>
              <w:spacing w:line="360" w:lineRule="auto"/>
              <w:rPr>
                <w:rFonts w:asciiTheme="minorEastAsia" w:eastAsiaTheme="minorEastAsia" w:hAnsiTheme="minorEastAsia" w:cs="宋体"/>
                <w:sz w:val="24"/>
                <w:szCs w:val="24"/>
              </w:rPr>
            </w:pP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1.4.1.4 </w:t>
            </w:r>
            <w:r>
              <w:rPr>
                <w:rFonts w:asciiTheme="minorEastAsia" w:eastAsiaTheme="minorEastAsia" w:hAnsiTheme="minorEastAsia" w:cs="宋体" w:hint="eastAsia"/>
                <w:sz w:val="24"/>
                <w:szCs w:val="24"/>
              </w:rPr>
              <w:t>单户应征查询</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1.4.1.5</w:t>
            </w:r>
            <w:r>
              <w:rPr>
                <w:rFonts w:asciiTheme="minorEastAsia" w:eastAsiaTheme="minorEastAsia" w:hAnsiTheme="minorEastAsia" w:cs="宋体" w:hint="eastAsia"/>
                <w:sz w:val="24"/>
                <w:szCs w:val="24"/>
              </w:rPr>
              <w:t>应征查询（批量）</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应征缴费方式从发送参数改为响应参数</w:t>
            </w:r>
          </w:p>
          <w:p w:rsidR="000D5243" w:rsidRDefault="000D5243">
            <w:pPr>
              <w:spacing w:line="360" w:lineRule="auto"/>
              <w:rPr>
                <w:rFonts w:asciiTheme="minorEastAsia" w:eastAsiaTheme="minorEastAsia" w:hAnsiTheme="minorEastAsia"/>
                <w:sz w:val="24"/>
                <w:szCs w:val="24"/>
              </w:rPr>
            </w:pP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1.3.1.2 </w:t>
            </w:r>
            <w:r>
              <w:rPr>
                <w:rFonts w:asciiTheme="minorEastAsia" w:eastAsiaTheme="minorEastAsia" w:hAnsiTheme="minorEastAsia" w:hint="eastAsia"/>
                <w:sz w:val="24"/>
                <w:szCs w:val="24"/>
              </w:rPr>
              <w:t>局方发送批扣清册</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增加</w:t>
            </w:r>
            <w:r>
              <w:rPr>
                <w:rFonts w:asciiTheme="minorEastAsia" w:eastAsiaTheme="minorEastAsia" w:hAnsiTheme="minorEastAsia" w:hint="eastAsia"/>
                <w:sz w:val="24"/>
                <w:szCs w:val="24"/>
              </w:rPr>
              <w:t>sbdjxh</w:t>
            </w:r>
            <w:r>
              <w:rPr>
                <w:rFonts w:asciiTheme="minorEastAsia" w:eastAsiaTheme="minorEastAsia" w:hAnsiTheme="minorEastAsia" w:hint="eastAsia"/>
                <w:sz w:val="24"/>
                <w:szCs w:val="24"/>
              </w:rPr>
              <w:t>字段</w:t>
            </w:r>
          </w:p>
          <w:p w:rsidR="000D5243" w:rsidRDefault="000D5243">
            <w:pPr>
              <w:spacing w:line="360" w:lineRule="auto"/>
              <w:rPr>
                <w:rFonts w:asciiTheme="minorEastAsia" w:eastAsiaTheme="minorEastAsia" w:hAnsiTheme="minorEastAsia"/>
                <w:sz w:val="24"/>
                <w:szCs w:val="24"/>
              </w:rPr>
            </w:pP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1.3.1.1</w:t>
            </w:r>
            <w:r>
              <w:rPr>
                <w:rFonts w:asciiTheme="minorEastAsia" w:eastAsiaTheme="minorEastAsia" w:hAnsiTheme="minorEastAsia" w:hint="eastAsia"/>
                <w:sz w:val="24"/>
                <w:szCs w:val="24"/>
              </w:rPr>
              <w:t>银行返回批扣结果</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增加社保流水号（</w:t>
            </w:r>
            <w:r>
              <w:rPr>
                <w:rFonts w:asciiTheme="minorEastAsia" w:eastAsiaTheme="minorEastAsia" w:hAnsiTheme="minorEastAsia" w:hint="eastAsia"/>
                <w:sz w:val="24"/>
                <w:szCs w:val="24"/>
              </w:rPr>
              <w:t>SBUUID</w:t>
            </w:r>
            <w:r>
              <w:rPr>
                <w:rFonts w:asciiTheme="minorEastAsia" w:eastAsiaTheme="minorEastAsia" w:hAnsiTheme="minorEastAsia" w:hint="eastAsia"/>
                <w:sz w:val="24"/>
                <w:szCs w:val="24"/>
              </w:rPr>
              <w:t>）字段</w:t>
            </w:r>
          </w:p>
          <w:p w:rsidR="000D5243" w:rsidRDefault="000D5243">
            <w:pPr>
              <w:spacing w:line="360" w:lineRule="auto"/>
              <w:rPr>
                <w:rFonts w:asciiTheme="minorEastAsia" w:eastAsiaTheme="minorEastAsia" w:hAnsiTheme="minorEastAsia"/>
                <w:sz w:val="24"/>
                <w:szCs w:val="24"/>
              </w:rPr>
            </w:pP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增加接口：</w:t>
            </w:r>
            <w:r>
              <w:rPr>
                <w:rFonts w:asciiTheme="minorEastAsia" w:eastAsiaTheme="minorEastAsia" w:hAnsiTheme="minorEastAsia" w:hint="eastAsia"/>
                <w:sz w:val="24"/>
                <w:szCs w:val="24"/>
              </w:rPr>
              <w:t>1.4.1.25</w:t>
            </w:r>
            <w:r>
              <w:rPr>
                <w:rFonts w:asciiTheme="minorEastAsia" w:eastAsiaTheme="minorEastAsia" w:hAnsiTheme="minorEastAsia" w:hint="eastAsia"/>
                <w:sz w:val="24"/>
                <w:szCs w:val="24"/>
              </w:rPr>
              <w:t>日终</w:t>
            </w:r>
            <w:r>
              <w:rPr>
                <w:rFonts w:asciiTheme="minorEastAsia" w:eastAsiaTheme="minorEastAsia" w:hAnsiTheme="minorEastAsia" w:hint="eastAsia"/>
                <w:sz w:val="24"/>
                <w:szCs w:val="24"/>
              </w:rPr>
              <w:t>对账冲账（作废）</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对账规则修改：如调账为自动调账，需约束明细对账次数，银行侧同一笔对账超过</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次应启动人工干预。</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日终</w:t>
            </w:r>
            <w:r>
              <w:rPr>
                <w:rFonts w:asciiTheme="minorEastAsia" w:eastAsiaTheme="minorEastAsia" w:hAnsiTheme="minorEastAsia" w:hint="eastAsia"/>
                <w:sz w:val="24"/>
                <w:szCs w:val="24"/>
              </w:rPr>
              <w:t>对账在每天晚上</w:t>
            </w:r>
            <w:r>
              <w:rPr>
                <w:rFonts w:asciiTheme="minorEastAsia" w:eastAsiaTheme="minorEastAsia" w:hAnsiTheme="minorEastAsia" w:hint="eastAsia"/>
                <w:sz w:val="24"/>
                <w:szCs w:val="24"/>
              </w:rPr>
              <w:t>10</w:t>
            </w:r>
            <w:r>
              <w:rPr>
                <w:rFonts w:asciiTheme="minorEastAsia" w:eastAsiaTheme="minorEastAsia" w:hAnsiTheme="minorEastAsia" w:hint="eastAsia"/>
                <w:sz w:val="24"/>
                <w:szCs w:val="24"/>
              </w:rPr>
              <w:t>点后才可以发起，对账结果在每天早晨</w:t>
            </w:r>
            <w:r>
              <w:rPr>
                <w:rFonts w:asciiTheme="minorEastAsia" w:eastAsiaTheme="minorEastAsia" w:hAnsiTheme="minorEastAsia" w:hint="eastAsia"/>
                <w:sz w:val="24"/>
                <w:szCs w:val="24"/>
              </w:rPr>
              <w:t>8</w:t>
            </w:r>
            <w:r>
              <w:rPr>
                <w:rFonts w:asciiTheme="minorEastAsia" w:eastAsiaTheme="minorEastAsia" w:hAnsiTheme="minorEastAsia" w:hint="eastAsia"/>
                <w:sz w:val="24"/>
                <w:szCs w:val="24"/>
              </w:rPr>
              <w:t>点前必需返回，系统每天早晨</w:t>
            </w:r>
            <w:r>
              <w:rPr>
                <w:rFonts w:asciiTheme="minorEastAsia" w:eastAsiaTheme="minorEastAsia" w:hAnsiTheme="minorEastAsia" w:hint="eastAsia"/>
                <w:sz w:val="24"/>
                <w:szCs w:val="24"/>
              </w:rPr>
              <w:t>8</w:t>
            </w:r>
            <w:r>
              <w:rPr>
                <w:rFonts w:asciiTheme="minorEastAsia" w:eastAsiaTheme="minorEastAsia" w:hAnsiTheme="minorEastAsia" w:hint="eastAsia"/>
                <w:sz w:val="24"/>
                <w:szCs w:val="24"/>
              </w:rPr>
              <w:t>点后不再允许</w:t>
            </w:r>
            <w:r>
              <w:rPr>
                <w:rFonts w:asciiTheme="minorEastAsia" w:eastAsiaTheme="minorEastAsia" w:hAnsiTheme="minorEastAsia" w:hint="eastAsia"/>
                <w:sz w:val="24"/>
                <w:szCs w:val="24"/>
              </w:rPr>
              <w:t>日终</w:t>
            </w:r>
            <w:r>
              <w:rPr>
                <w:rFonts w:asciiTheme="minorEastAsia" w:eastAsiaTheme="minorEastAsia" w:hAnsiTheme="minorEastAsia" w:hint="eastAsia"/>
                <w:sz w:val="24"/>
                <w:szCs w:val="24"/>
              </w:rPr>
              <w:t>对账。需要与银行确认后生效。</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银行批扣对账规则修改：总账和明细需要都对账成功才能解锁应征汇总入库。</w:t>
            </w:r>
          </w:p>
          <w:p w:rsidR="000D5243" w:rsidRDefault="000D5243">
            <w:pPr>
              <w:spacing w:line="360" w:lineRule="auto"/>
              <w:rPr>
                <w:rFonts w:asciiTheme="minorEastAsia" w:eastAsiaTheme="minorEastAsia" w:hAnsiTheme="minorEastAsia"/>
                <w:sz w:val="24"/>
                <w:szCs w:val="24"/>
              </w:rPr>
            </w:pP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1.3.1.5</w:t>
            </w:r>
            <w:r>
              <w:rPr>
                <w:rFonts w:asciiTheme="minorEastAsia" w:eastAsiaTheme="minorEastAsia" w:hAnsiTheme="minorEastAsia" w:hint="eastAsia"/>
                <w:sz w:val="24"/>
                <w:szCs w:val="24"/>
              </w:rPr>
              <w:t>局方查询明细对账</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去掉明细</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数组</w:t>
            </w:r>
          </w:p>
          <w:p w:rsidR="000D5243" w:rsidRDefault="000D5243">
            <w:pPr>
              <w:spacing w:line="360" w:lineRule="auto"/>
              <w:rPr>
                <w:rFonts w:asciiTheme="minorEastAsia" w:eastAsiaTheme="minorEastAsia" w:hAnsiTheme="minorEastAsia"/>
                <w:sz w:val="24"/>
                <w:szCs w:val="24"/>
              </w:rPr>
            </w:pP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1.4.1.1</w:t>
            </w:r>
            <w:r>
              <w:rPr>
                <w:rFonts w:asciiTheme="minorEastAsia" w:eastAsiaTheme="minorEastAsia" w:hAnsiTheme="minorEastAsia" w:hint="eastAsia"/>
                <w:sz w:val="24"/>
                <w:szCs w:val="24"/>
              </w:rPr>
              <w:t>前置查询（单户）</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1.4.1.3</w:t>
            </w:r>
            <w:r>
              <w:rPr>
                <w:rFonts w:asciiTheme="minorEastAsia" w:eastAsiaTheme="minorEastAsia" w:hAnsiTheme="minorEastAsia" w:hint="eastAsia"/>
                <w:sz w:val="24"/>
                <w:szCs w:val="24"/>
              </w:rPr>
              <w:t>前置查询（批量）</w:t>
            </w:r>
          </w:p>
          <w:p w:rsidR="000D5243" w:rsidRDefault="006F229F">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增加缴费人识别号字段，四要素没有的情况下可通过缴费人识别号查询。</w:t>
            </w:r>
          </w:p>
          <w:p w:rsidR="000D5243" w:rsidRDefault="000D5243">
            <w:pPr>
              <w:spacing w:line="360" w:lineRule="auto"/>
              <w:rPr>
                <w:rFonts w:asciiTheme="minorEastAsia" w:eastAsiaTheme="minorEastAsia" w:hAnsiTheme="minorEastAsia"/>
                <w:sz w:val="24"/>
                <w:szCs w:val="24"/>
              </w:rPr>
            </w:pPr>
          </w:p>
          <w:p w:rsidR="000D5243" w:rsidRDefault="000D5243">
            <w:pPr>
              <w:spacing w:line="360" w:lineRule="auto"/>
              <w:rPr>
                <w:rFonts w:asciiTheme="minorEastAsia" w:eastAsiaTheme="minorEastAsia" w:hAnsiTheme="minorEastAsia"/>
                <w:sz w:val="24"/>
                <w:szCs w:val="24"/>
              </w:rPr>
            </w:pPr>
          </w:p>
          <w:p w:rsidR="000D5243" w:rsidRDefault="006F229F">
            <w:r>
              <w:rPr>
                <w:rFonts w:hint="eastAsia"/>
              </w:rPr>
              <w:t xml:space="preserve">1.4.1.12 </w:t>
            </w:r>
            <w:r>
              <w:rPr>
                <w:rFonts w:hint="eastAsia"/>
              </w:rPr>
              <w:t>银行缴费协议</w:t>
            </w:r>
          </w:p>
          <w:p w:rsidR="000D5243" w:rsidRDefault="006F229F">
            <w:pPr>
              <w:rPr>
                <w:rFonts w:asciiTheme="minorEastAsia" w:eastAsiaTheme="minorEastAsia" w:hAnsiTheme="minorEastAsia" w:cs="宋体"/>
                <w:sz w:val="24"/>
                <w:szCs w:val="24"/>
              </w:rPr>
            </w:pPr>
            <w:r>
              <w:rPr>
                <w:rFonts w:hint="eastAsia"/>
              </w:rPr>
              <w:t>删除银行网点、银行行别</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增加批扣银行代码、签约类型</w:t>
            </w:r>
          </w:p>
          <w:p w:rsidR="000D5243" w:rsidRDefault="000D5243"/>
          <w:p w:rsidR="000D5243" w:rsidRDefault="000D5243">
            <w:pPr>
              <w:rPr>
                <w:rFonts w:asciiTheme="minorEastAsia" w:eastAsiaTheme="minorEastAsia" w:hAnsiTheme="minorEastAsia" w:cs="宋体"/>
                <w:sz w:val="24"/>
                <w:szCs w:val="24"/>
              </w:rPr>
            </w:pP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1.4.2.1</w:t>
            </w:r>
            <w:r>
              <w:rPr>
                <w:rFonts w:asciiTheme="minorEastAsia" w:eastAsiaTheme="minorEastAsia" w:hAnsiTheme="minorEastAsia" w:cs="宋体" w:hint="eastAsia"/>
                <w:sz w:val="24"/>
                <w:szCs w:val="24"/>
              </w:rPr>
              <w:t>税局发起银行缴费协议签订</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删除银行网网点、征收项目编码</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增加批扣银行代码、签约类型</w:t>
            </w:r>
          </w:p>
          <w:p w:rsidR="000D5243" w:rsidRDefault="000D5243">
            <w:pPr>
              <w:rPr>
                <w:rFonts w:asciiTheme="minorEastAsia" w:eastAsiaTheme="minorEastAsia" w:hAnsiTheme="minorEastAsia" w:cs="宋体"/>
                <w:sz w:val="24"/>
                <w:szCs w:val="24"/>
              </w:rPr>
            </w:pP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1.4.1.15</w:t>
            </w:r>
            <w:r>
              <w:rPr>
                <w:rFonts w:asciiTheme="minorEastAsia" w:eastAsiaTheme="minorEastAsia" w:hAnsiTheme="minorEastAsia" w:cs="宋体" w:hint="eastAsia"/>
                <w:sz w:val="24"/>
                <w:szCs w:val="24"/>
              </w:rPr>
              <w:t>查询银行缴费协议数据</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删除银行行别、银行名称、银行网点、银行网点名称</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增加批扣银行代码、批扣银行名称、签约类型、签约类型名称</w:t>
            </w:r>
          </w:p>
          <w:p w:rsidR="000D5243" w:rsidRDefault="000D5243">
            <w:pPr>
              <w:rPr>
                <w:rFonts w:asciiTheme="minorEastAsia" w:eastAsiaTheme="minorEastAsia" w:hAnsiTheme="minorEastAsia" w:cs="宋体"/>
                <w:sz w:val="24"/>
                <w:szCs w:val="24"/>
              </w:rPr>
            </w:pPr>
          </w:p>
          <w:p w:rsidR="000D5243" w:rsidRDefault="006F229F">
            <w:r>
              <w:rPr>
                <w:rFonts w:hint="eastAsia"/>
              </w:rPr>
              <w:t>删除</w:t>
            </w:r>
            <w:r>
              <w:rPr>
                <w:rFonts w:hint="eastAsia"/>
              </w:rPr>
              <w:t>1.4.2.3</w:t>
            </w:r>
            <w:r>
              <w:rPr>
                <w:rFonts w:hint="eastAsia"/>
              </w:rPr>
              <w:t>税局发起</w:t>
            </w:r>
            <w:r>
              <w:rPr>
                <w:rFonts w:hint="eastAsia"/>
              </w:rPr>
              <w:t>日终</w:t>
            </w:r>
            <w:r>
              <w:rPr>
                <w:rFonts w:hint="eastAsia"/>
              </w:rPr>
              <w:t>对账批量处理扣款状态</w:t>
            </w: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sz w:val="24"/>
                <w:szCs w:val="24"/>
              </w:rPr>
              <w:t>1.4.1.8</w:t>
            </w:r>
            <w:r>
              <w:rPr>
                <w:rFonts w:asciiTheme="minorEastAsia" w:eastAsiaTheme="minorEastAsia" w:hAnsiTheme="minorEastAsia" w:cs="宋体"/>
                <w:sz w:val="24"/>
                <w:szCs w:val="24"/>
              </w:rPr>
              <w:t>单户缴费保存</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sz w:val="24"/>
                <w:szCs w:val="24"/>
              </w:rPr>
              <w:t>1.4.1.9</w:t>
            </w:r>
            <w:r>
              <w:rPr>
                <w:rFonts w:asciiTheme="minorEastAsia" w:eastAsiaTheme="minorEastAsia" w:hAnsiTheme="minorEastAsia" w:cs="宋体"/>
                <w:sz w:val="24"/>
                <w:szCs w:val="24"/>
              </w:rPr>
              <w:t>缴费保存（批量）</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  </w:t>
            </w:r>
            <w:r>
              <w:rPr>
                <w:rFonts w:asciiTheme="minorEastAsia" w:eastAsiaTheme="minorEastAsia" w:hAnsiTheme="minorEastAsia" w:cs="宋体"/>
                <w:sz w:val="24"/>
                <w:szCs w:val="24"/>
              </w:rPr>
              <w:t>付款时间</w:t>
            </w:r>
            <w:r>
              <w:rPr>
                <w:rFonts w:asciiTheme="minorEastAsia" w:eastAsiaTheme="minorEastAsia" w:hAnsiTheme="minorEastAsia" w:cs="宋体"/>
                <w:sz w:val="24"/>
                <w:szCs w:val="24"/>
              </w:rPr>
              <w:t xml:space="preserve">  </w:t>
            </w:r>
            <w:r>
              <w:rPr>
                <w:rFonts w:asciiTheme="minorEastAsia" w:eastAsiaTheme="minorEastAsia" w:hAnsiTheme="minorEastAsia" w:cs="宋体"/>
                <w:sz w:val="24"/>
                <w:szCs w:val="24"/>
              </w:rPr>
              <w:t>修改为</w:t>
            </w:r>
            <w:r>
              <w:rPr>
                <w:rFonts w:asciiTheme="minorEastAsia" w:eastAsiaTheme="minorEastAsia" w:hAnsiTheme="minorEastAsia" w:cs="宋体"/>
                <w:sz w:val="24"/>
                <w:szCs w:val="24"/>
              </w:rPr>
              <w:t xml:space="preserve">  </w:t>
            </w:r>
            <w:r>
              <w:rPr>
                <w:rFonts w:asciiTheme="minorEastAsia" w:eastAsiaTheme="minorEastAsia" w:hAnsiTheme="minorEastAsia" w:cs="宋体"/>
                <w:sz w:val="24"/>
                <w:szCs w:val="24"/>
              </w:rPr>
              <w:t>记账日期</w:t>
            </w:r>
            <w:r>
              <w:rPr>
                <w:rFonts w:asciiTheme="minorEastAsia" w:eastAsiaTheme="minorEastAsia" w:hAnsiTheme="minorEastAsia" w:cs="宋体"/>
                <w:sz w:val="24"/>
                <w:szCs w:val="24"/>
              </w:rPr>
              <w:t xml:space="preserve"> </w:t>
            </w:r>
            <w:r>
              <w:rPr>
                <w:rFonts w:asciiTheme="minorEastAsia" w:eastAsiaTheme="minorEastAsia" w:hAnsiTheme="minorEastAsia" w:cs="宋体"/>
                <w:sz w:val="24"/>
                <w:szCs w:val="24"/>
              </w:rPr>
              <w:t>，如调账，可将缴费日期作为记账日期传入。记账日期应小于等于缴费日期</w:t>
            </w:r>
          </w:p>
          <w:p w:rsidR="000D5243" w:rsidRDefault="000D5243">
            <w:pPr>
              <w:rPr>
                <w:rFonts w:asciiTheme="minorEastAsia" w:eastAsiaTheme="minorEastAsia" w:hAnsiTheme="minorEastAsia" w:cs="宋体"/>
                <w:sz w:val="24"/>
                <w:szCs w:val="24"/>
              </w:rPr>
            </w:pPr>
          </w:p>
          <w:p w:rsidR="000D5243" w:rsidRDefault="000D5243">
            <w:pPr>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1.4.1.24</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对账</w:t>
            </w:r>
            <w:r>
              <w:rPr>
                <w:rFonts w:asciiTheme="minorEastAsia" w:eastAsiaTheme="minorEastAsia" w:hAnsiTheme="minorEastAsia" w:cs="宋体" w:hint="eastAsia"/>
                <w:sz w:val="24"/>
                <w:szCs w:val="24"/>
              </w:rPr>
              <w:t>批量处理对帐结果</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1.4.1.25</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结果返回</w:t>
            </w: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增加数量字段，分包用。</w:t>
            </w: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1.1.1.2</w:t>
            </w:r>
            <w:r>
              <w:rPr>
                <w:rFonts w:asciiTheme="minorEastAsia" w:eastAsiaTheme="minorEastAsia" w:hAnsiTheme="minorEastAsia" w:cs="宋体" w:hint="eastAsia"/>
                <w:sz w:val="24"/>
                <w:szCs w:val="24"/>
              </w:rPr>
              <w:t>局方发送批扣清册</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发送参数删除有效标志</w:t>
            </w: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1.5.1.7</w:t>
            </w:r>
            <w:r>
              <w:rPr>
                <w:rFonts w:asciiTheme="minorEastAsia" w:eastAsiaTheme="minorEastAsia" w:hAnsiTheme="minorEastAsia" w:cs="宋体" w:hint="eastAsia"/>
                <w:sz w:val="24"/>
                <w:szCs w:val="24"/>
              </w:rPr>
              <w:t>缴费记录查询</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增加渠道</w:t>
            </w:r>
            <w:r>
              <w:rPr>
                <w:rFonts w:asciiTheme="minorEastAsia" w:eastAsiaTheme="minorEastAsia" w:hAnsiTheme="minorEastAsia" w:cs="宋体" w:hint="eastAsia"/>
                <w:sz w:val="24"/>
                <w:szCs w:val="24"/>
              </w:rPr>
              <w:t>id</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1.2.1.2</w:t>
            </w:r>
            <w:r>
              <w:rPr>
                <w:rFonts w:asciiTheme="minorEastAsia" w:eastAsiaTheme="minorEastAsia" w:hAnsiTheme="minorEastAsia" w:cs="宋体" w:hint="eastAsia"/>
                <w:sz w:val="24"/>
                <w:szCs w:val="24"/>
              </w:rPr>
              <w:t>局方发送批扣清册</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增加代扣银行卡号，长度调整为</w:t>
            </w:r>
            <w:r>
              <w:rPr>
                <w:rFonts w:asciiTheme="minorEastAsia" w:eastAsiaTheme="minorEastAsia" w:hAnsiTheme="minorEastAsia" w:cs="宋体" w:hint="eastAsia"/>
                <w:sz w:val="24"/>
                <w:szCs w:val="24"/>
              </w:rPr>
              <w:t>32</w:t>
            </w:r>
            <w:r>
              <w:rPr>
                <w:rFonts w:asciiTheme="minorEastAsia" w:eastAsiaTheme="minorEastAsia" w:hAnsiTheme="minorEastAsia" w:cs="宋体" w:hint="eastAsia"/>
                <w:sz w:val="24"/>
                <w:szCs w:val="24"/>
              </w:rPr>
              <w:t>位。</w:t>
            </w:r>
          </w:p>
          <w:p w:rsidR="000D5243" w:rsidRDefault="000D5243">
            <w:pPr>
              <w:rPr>
                <w:rFonts w:asciiTheme="minorEastAsia" w:eastAsiaTheme="minorEastAsia" w:hAnsiTheme="minorEastAsia" w:cs="宋体"/>
                <w:sz w:val="24"/>
                <w:szCs w:val="24"/>
              </w:rPr>
            </w:pP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增加接口：</w:t>
            </w:r>
            <w:r>
              <w:rPr>
                <w:rFonts w:asciiTheme="minorEastAsia" w:eastAsiaTheme="minorEastAsia" w:hAnsiTheme="minorEastAsia" w:cs="宋体" w:hint="eastAsia"/>
                <w:sz w:val="24"/>
                <w:szCs w:val="24"/>
              </w:rPr>
              <w:t>1.4.2.5</w:t>
            </w:r>
            <w:ins w:id="0" w:author="nj" w:date="2019-03-27T16:50:00Z">
              <w:r>
                <w:rPr>
                  <w:rFonts w:asciiTheme="minorEastAsia" w:eastAsiaTheme="minorEastAsia" w:hAnsiTheme="minorEastAsia" w:cs="宋体" w:hint="eastAsia"/>
                  <w:sz w:val="24"/>
                  <w:szCs w:val="24"/>
                </w:rPr>
                <w:t>税务发起</w:t>
              </w:r>
            </w:ins>
            <w:r>
              <w:rPr>
                <w:rFonts w:asciiTheme="minorEastAsia" w:eastAsiaTheme="minorEastAsia" w:hAnsiTheme="minorEastAsia" w:cs="宋体" w:hint="eastAsia"/>
                <w:sz w:val="24"/>
                <w:szCs w:val="24"/>
              </w:rPr>
              <w:t>银行缴费协议</w:t>
            </w:r>
            <w:r>
              <w:rPr>
                <w:rFonts w:asciiTheme="minorEastAsia" w:eastAsiaTheme="minorEastAsia" w:hAnsiTheme="minorEastAsia" w:cs="宋体" w:hint="eastAsia"/>
                <w:sz w:val="24"/>
                <w:szCs w:val="24"/>
              </w:rPr>
              <w:t>变更</w:t>
            </w:r>
          </w:p>
          <w:p w:rsidR="000D5243" w:rsidRDefault="000D5243">
            <w:pPr>
              <w:spacing w:line="360" w:lineRule="auto"/>
              <w:rPr>
                <w:rFonts w:asciiTheme="minorEastAsia" w:eastAsiaTheme="minorEastAsia" w:hAnsiTheme="minorEastAsia"/>
                <w:sz w:val="24"/>
                <w:szCs w:val="24"/>
              </w:rPr>
            </w:pP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2019.3.26</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w:t>
            </w:r>
            <w:r>
              <w:rPr>
                <w:rFonts w:asciiTheme="minorEastAsia" w:eastAsiaTheme="minorEastAsia" w:hAnsiTheme="minorEastAsia" w:cs="宋体" w:hint="eastAsia"/>
                <w:sz w:val="24"/>
                <w:szCs w:val="24"/>
              </w:rPr>
              <w:t xml:space="preserve">1.3.1.4 </w:t>
            </w:r>
            <w:r>
              <w:rPr>
                <w:rFonts w:asciiTheme="minorEastAsia" w:eastAsiaTheme="minorEastAsia" w:hAnsiTheme="minorEastAsia" w:cs="宋体" w:hint="eastAsia"/>
                <w:sz w:val="24"/>
                <w:szCs w:val="24"/>
              </w:rPr>
              <w:t>局方查询批扣总金额和数量对账，改为明细接口中统一处理。</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2019.3.27</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1.4.2.2</w:t>
            </w:r>
            <w:r>
              <w:rPr>
                <w:rFonts w:asciiTheme="minorEastAsia" w:eastAsiaTheme="minorEastAsia" w:hAnsiTheme="minorEastAsia" w:cs="宋体" w:hint="eastAsia"/>
                <w:sz w:val="24"/>
                <w:szCs w:val="24"/>
              </w:rPr>
              <w:t>税局发起缴费协议终止</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删除</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行政地区代码、征收项目编码、银行行别、银行网点</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字段</w:t>
            </w:r>
          </w:p>
          <w:p w:rsidR="000D5243" w:rsidRDefault="006F229F">
            <w:pPr>
              <w:spacing w:line="360" w:lineRule="auto"/>
              <w:ind w:left="-39" w:firstLine="39"/>
              <w:rPr>
                <w:ins w:id="1" w:author="nj" w:date="2019-03-27T16:49:00Z"/>
                <w:rFonts w:asciiTheme="minorEastAsia" w:eastAsiaTheme="minorEastAsia" w:hAnsiTheme="minorEastAsia" w:cs="宋体"/>
                <w:b/>
                <w:bCs/>
                <w:sz w:val="24"/>
                <w:szCs w:val="24"/>
              </w:rPr>
            </w:pPr>
            <w:r>
              <w:rPr>
                <w:rFonts w:asciiTheme="minorEastAsia" w:eastAsiaTheme="minorEastAsia" w:hAnsiTheme="minorEastAsia" w:cs="宋体" w:hint="eastAsia"/>
                <w:b/>
                <w:bCs/>
                <w:sz w:val="24"/>
                <w:szCs w:val="24"/>
              </w:rPr>
              <w:t>删除</w:t>
            </w:r>
            <w:r>
              <w:rPr>
                <w:rFonts w:asciiTheme="minorEastAsia" w:eastAsiaTheme="minorEastAsia" w:hAnsiTheme="minorEastAsia" w:cs="宋体" w:hint="eastAsia"/>
                <w:b/>
                <w:bCs/>
                <w:sz w:val="24"/>
                <w:szCs w:val="24"/>
              </w:rPr>
              <w:t>1.4.2.3</w:t>
            </w:r>
            <w:r>
              <w:rPr>
                <w:rFonts w:asciiTheme="minorEastAsia" w:eastAsiaTheme="minorEastAsia" w:hAnsiTheme="minorEastAsia" w:cs="宋体"/>
                <w:b/>
                <w:bCs/>
                <w:sz w:val="24"/>
                <w:szCs w:val="24"/>
              </w:rPr>
              <w:t>局方发送单笔协议实时扣款</w:t>
            </w:r>
          </w:p>
          <w:p w:rsidR="000D5243" w:rsidRDefault="006F229F">
            <w:pPr>
              <w:spacing w:line="360" w:lineRule="auto"/>
              <w:ind w:left="-39" w:firstLine="39"/>
              <w:rPr>
                <w:rFonts w:asciiTheme="minorEastAsia" w:eastAsiaTheme="minorEastAsia" w:hAnsiTheme="minorEastAsia" w:cs="宋体"/>
                <w:b/>
                <w:bCs/>
                <w:sz w:val="24"/>
                <w:szCs w:val="24"/>
              </w:rPr>
            </w:pPr>
            <w:ins w:id="2" w:author="nj" w:date="2019-03-27T16:49:00Z">
              <w:r>
                <w:rPr>
                  <w:rFonts w:asciiTheme="minorEastAsia" w:eastAsiaTheme="minorEastAsia" w:hAnsiTheme="minorEastAsia" w:cs="宋体" w:hint="eastAsia"/>
                  <w:b/>
                  <w:bCs/>
                  <w:sz w:val="24"/>
                  <w:szCs w:val="24"/>
                </w:rPr>
                <w:t>增加</w:t>
              </w:r>
              <w:r>
                <w:rPr>
                  <w:rFonts w:asciiTheme="minorEastAsia" w:eastAsiaTheme="minorEastAsia" w:hAnsiTheme="minorEastAsia" w:cs="宋体" w:hint="eastAsia"/>
                  <w:b/>
                  <w:bCs/>
                  <w:sz w:val="24"/>
                  <w:szCs w:val="24"/>
                </w:rPr>
                <w:t xml:space="preserve"> 1.4.1.27 </w:t>
              </w:r>
            </w:ins>
            <w:ins w:id="3" w:author="nj" w:date="2019-03-27T16:50:00Z">
              <w:r>
                <w:rPr>
                  <w:rFonts w:asciiTheme="minorEastAsia" w:eastAsiaTheme="minorEastAsia" w:hAnsiTheme="minorEastAsia" w:cs="宋体" w:hint="eastAsia"/>
                  <w:b/>
                  <w:bCs/>
                  <w:sz w:val="24"/>
                  <w:szCs w:val="24"/>
                </w:rPr>
                <w:t>银行发起银行缴费协议变更</w:t>
              </w:r>
            </w:ins>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ins w:id="4" w:author="nj" w:date="2019-03-29T10:20:00Z">
              <w:r>
                <w:rPr>
                  <w:rFonts w:asciiTheme="minorEastAsia" w:eastAsiaTheme="minorEastAsia" w:hAnsiTheme="minorEastAsia" w:cs="宋体" w:hint="eastAsia"/>
                  <w:sz w:val="24"/>
                  <w:szCs w:val="24"/>
                </w:rPr>
                <w:t>201</w:t>
              </w:r>
              <w:r>
                <w:rPr>
                  <w:rFonts w:asciiTheme="minorEastAsia" w:eastAsiaTheme="minorEastAsia" w:hAnsiTheme="minorEastAsia" w:cs="宋体" w:hint="eastAsia"/>
                  <w:sz w:val="24"/>
                  <w:szCs w:val="24"/>
                </w:rPr>
                <w:t>9.3.29</w:t>
              </w:r>
            </w:ins>
          </w:p>
        </w:tc>
        <w:tc>
          <w:tcPr>
            <w:tcW w:w="6897" w:type="dxa"/>
            <w:noWrap/>
            <w:vAlign w:val="center"/>
          </w:tcPr>
          <w:p w:rsidR="000D5243" w:rsidRDefault="006F229F">
            <w:pPr>
              <w:spacing w:line="360" w:lineRule="auto"/>
              <w:ind w:left="-39" w:firstLine="39"/>
              <w:rPr>
                <w:ins w:id="5" w:author="nj" w:date="2019-03-29T10:21:00Z"/>
                <w:rFonts w:asciiTheme="minorEastAsia" w:eastAsiaTheme="minorEastAsia" w:hAnsiTheme="minorEastAsia" w:cs="宋体"/>
                <w:sz w:val="24"/>
                <w:szCs w:val="24"/>
              </w:rPr>
            </w:pPr>
            <w:ins w:id="6" w:author="nj" w:date="2019-03-29T10:21:00Z">
              <w:r>
                <w:rPr>
                  <w:rFonts w:asciiTheme="minorEastAsia" w:eastAsiaTheme="minorEastAsia" w:hAnsiTheme="minorEastAsia" w:cs="宋体" w:hint="eastAsia"/>
                  <w:sz w:val="24"/>
                  <w:szCs w:val="24"/>
                </w:rPr>
                <w:t xml:space="preserve">1.4.1.4 </w:t>
              </w:r>
              <w:r>
                <w:rPr>
                  <w:rFonts w:asciiTheme="minorEastAsia" w:eastAsiaTheme="minorEastAsia" w:hAnsiTheme="minorEastAsia" w:cs="宋体" w:hint="eastAsia"/>
                  <w:sz w:val="24"/>
                  <w:szCs w:val="24"/>
                </w:rPr>
                <w:t>单户应征查询（单户）</w:t>
              </w:r>
            </w:ins>
          </w:p>
          <w:p w:rsidR="000D5243" w:rsidRDefault="006F229F">
            <w:pPr>
              <w:spacing w:line="360" w:lineRule="auto"/>
              <w:ind w:left="-39" w:firstLine="39"/>
              <w:rPr>
                <w:ins w:id="7" w:author="nj" w:date="2019-03-29T10:21:00Z"/>
                <w:rFonts w:asciiTheme="minorEastAsia" w:eastAsiaTheme="minorEastAsia" w:hAnsiTheme="minorEastAsia" w:cs="宋体"/>
                <w:sz w:val="24"/>
                <w:szCs w:val="24"/>
              </w:rPr>
            </w:pPr>
            <w:ins w:id="8" w:author="nj" w:date="2019-03-29T10:21:00Z">
              <w:r>
                <w:rPr>
                  <w:rFonts w:asciiTheme="minorEastAsia" w:eastAsiaTheme="minorEastAsia" w:hAnsiTheme="minorEastAsia" w:cs="宋体" w:hint="eastAsia"/>
                  <w:sz w:val="24"/>
                  <w:szCs w:val="24"/>
                </w:rPr>
                <w:t>1.4.1.5</w:t>
              </w:r>
              <w:r>
                <w:rPr>
                  <w:rFonts w:asciiTheme="minorEastAsia" w:eastAsiaTheme="minorEastAsia" w:hAnsiTheme="minorEastAsia" w:cs="宋体" w:hint="eastAsia"/>
                  <w:sz w:val="24"/>
                  <w:szCs w:val="24"/>
                </w:rPr>
                <w:t>应征查询（批量）</w:t>
              </w:r>
            </w:ins>
          </w:p>
          <w:p w:rsidR="000D5243" w:rsidRDefault="006F229F">
            <w:pPr>
              <w:spacing w:line="360" w:lineRule="auto"/>
              <w:ind w:left="-39" w:firstLine="39"/>
              <w:rPr>
                <w:ins w:id="9" w:author="nj" w:date="2019-03-29T10:32:00Z"/>
                <w:rFonts w:asciiTheme="minorEastAsia" w:eastAsiaTheme="minorEastAsia" w:hAnsiTheme="minorEastAsia" w:cs="宋体"/>
                <w:sz w:val="24"/>
                <w:szCs w:val="24"/>
              </w:rPr>
            </w:pPr>
            <w:ins w:id="10" w:author="nj" w:date="2019-03-29T10:21:00Z">
              <w:r>
                <w:rPr>
                  <w:rFonts w:asciiTheme="minorEastAsia" w:eastAsiaTheme="minorEastAsia" w:hAnsiTheme="minorEastAsia" w:cs="宋体" w:hint="eastAsia"/>
                  <w:sz w:val="24"/>
                  <w:szCs w:val="24"/>
                </w:rPr>
                <w:lastRenderedPageBreak/>
                <w:t>请求参数删除应征日期起止</w:t>
              </w:r>
            </w:ins>
          </w:p>
          <w:p w:rsidR="000D5243" w:rsidRDefault="000D5243">
            <w:pPr>
              <w:spacing w:line="360" w:lineRule="auto"/>
              <w:ind w:left="-39" w:firstLine="39"/>
              <w:rPr>
                <w:ins w:id="11" w:author="nj" w:date="2019-03-29T10:32:00Z"/>
                <w:rFonts w:asciiTheme="minorEastAsia" w:eastAsiaTheme="minorEastAsia" w:hAnsiTheme="minorEastAsia" w:cs="宋体"/>
                <w:sz w:val="24"/>
                <w:szCs w:val="24"/>
              </w:rPr>
            </w:pPr>
          </w:p>
          <w:p w:rsidR="000D5243" w:rsidRDefault="000D5243">
            <w:pPr>
              <w:spacing w:line="360" w:lineRule="auto"/>
              <w:ind w:left="-39" w:firstLine="39"/>
              <w:rPr>
                <w:ins w:id="12" w:author="nj" w:date="2019-03-29T10:32:00Z"/>
                <w:rFonts w:asciiTheme="minorEastAsia" w:eastAsiaTheme="minorEastAsia" w:hAnsiTheme="minorEastAsia" w:cs="宋体"/>
                <w:sz w:val="24"/>
                <w:szCs w:val="24"/>
              </w:rPr>
            </w:pPr>
          </w:p>
          <w:p w:rsidR="000D5243" w:rsidRDefault="006F229F">
            <w:pPr>
              <w:spacing w:line="360" w:lineRule="auto"/>
              <w:ind w:left="-39" w:firstLine="39"/>
              <w:rPr>
                <w:ins w:id="13" w:author="nj" w:date="2019-03-29T10:32:00Z"/>
                <w:rFonts w:asciiTheme="minorEastAsia" w:eastAsiaTheme="minorEastAsia" w:hAnsiTheme="minorEastAsia" w:cs="宋体"/>
                <w:sz w:val="24"/>
                <w:szCs w:val="24"/>
              </w:rPr>
            </w:pPr>
            <w:ins w:id="14" w:author="nj" w:date="2019-03-29T10:32:00Z">
              <w:r>
                <w:rPr>
                  <w:rFonts w:asciiTheme="minorEastAsia" w:eastAsiaTheme="minorEastAsia" w:hAnsiTheme="minorEastAsia" w:cs="宋体" w:hint="eastAsia"/>
                  <w:sz w:val="24"/>
                  <w:szCs w:val="24"/>
                </w:rPr>
                <w:t>1.4.1.14</w:t>
              </w:r>
              <w:r>
                <w:rPr>
                  <w:rFonts w:asciiTheme="minorEastAsia" w:eastAsiaTheme="minorEastAsia" w:hAnsiTheme="minorEastAsia" w:cs="宋体" w:hint="eastAsia"/>
                  <w:sz w:val="24"/>
                  <w:szCs w:val="24"/>
                </w:rPr>
                <w:t>查询税务机关可签约银行</w:t>
              </w:r>
            </w:ins>
          </w:p>
          <w:p w:rsidR="000D5243" w:rsidRDefault="006F229F">
            <w:pPr>
              <w:spacing w:line="360" w:lineRule="auto"/>
              <w:ind w:left="-39" w:firstLine="39"/>
              <w:rPr>
                <w:rFonts w:asciiTheme="minorEastAsia" w:eastAsiaTheme="minorEastAsia" w:hAnsiTheme="minorEastAsia" w:cs="宋体"/>
                <w:sz w:val="24"/>
                <w:szCs w:val="24"/>
              </w:rPr>
            </w:pPr>
            <w:ins w:id="15" w:author="nj" w:date="2019-03-29T10:32:00Z">
              <w:r>
                <w:rPr>
                  <w:rFonts w:asciiTheme="minorEastAsia" w:eastAsiaTheme="minorEastAsia" w:hAnsiTheme="minorEastAsia" w:cs="宋体" w:hint="eastAsia"/>
                  <w:sz w:val="24"/>
                  <w:szCs w:val="24"/>
                </w:rPr>
                <w:t>返回参数修改</w:t>
              </w:r>
            </w:ins>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2019.3.30</w:t>
            </w:r>
          </w:p>
        </w:tc>
        <w:tc>
          <w:tcPr>
            <w:tcW w:w="6897" w:type="dxa"/>
            <w:noWrap/>
            <w:vAlign w:val="center"/>
          </w:tcPr>
          <w:p w:rsidR="000D5243" w:rsidRDefault="006F229F">
            <w:pPr>
              <w:numPr>
                <w:ilvl w:val="0"/>
                <w:numId w:val="5"/>
              </w:num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字段名修改为小写，文档整体过滤。</w:t>
            </w:r>
          </w:p>
          <w:p w:rsidR="000D5243" w:rsidRDefault="006F229F">
            <w:pPr>
              <w:numPr>
                <w:ilvl w:val="0"/>
                <w:numId w:val="5"/>
              </w:num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完善请求地址</w:t>
            </w:r>
          </w:p>
          <w:p w:rsidR="000D5243" w:rsidRDefault="006F229F">
            <w:pPr>
              <w:numPr>
                <w:ilvl w:val="0"/>
                <w:numId w:val="5"/>
              </w:num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缴费人编码字段长度增加为</w:t>
            </w:r>
            <w:r>
              <w:rPr>
                <w:rFonts w:asciiTheme="minorEastAsia" w:eastAsiaTheme="minorEastAsia" w:hAnsiTheme="minorEastAsia" w:cs="宋体" w:hint="eastAsia"/>
                <w:sz w:val="24"/>
                <w:szCs w:val="24"/>
              </w:rPr>
              <w:t>32</w:t>
            </w:r>
            <w:r>
              <w:rPr>
                <w:rFonts w:asciiTheme="minorEastAsia" w:eastAsiaTheme="minorEastAsia" w:hAnsiTheme="minorEastAsia" w:cs="宋体" w:hint="eastAsia"/>
                <w:sz w:val="24"/>
                <w:szCs w:val="24"/>
              </w:rPr>
              <w:t>位，涉及以下接口：</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1.3.1.2 </w:t>
            </w:r>
            <w:r>
              <w:rPr>
                <w:rFonts w:asciiTheme="minorEastAsia" w:eastAsiaTheme="minorEastAsia" w:hAnsiTheme="minorEastAsia" w:cs="宋体"/>
                <w:sz w:val="24"/>
                <w:szCs w:val="24"/>
              </w:rPr>
              <w:t>局方发送批扣清册</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1.4.1.1 </w:t>
            </w:r>
            <w:r>
              <w:rPr>
                <w:rFonts w:asciiTheme="minorEastAsia" w:eastAsiaTheme="minorEastAsia" w:hAnsiTheme="minorEastAsia" w:cs="宋体"/>
                <w:sz w:val="24"/>
                <w:szCs w:val="24"/>
              </w:rPr>
              <w:t>前置查询（单户）</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1.4.1.2 </w:t>
            </w:r>
            <w:r>
              <w:rPr>
                <w:rFonts w:asciiTheme="minorEastAsia" w:eastAsiaTheme="minorEastAsia" w:hAnsiTheme="minorEastAsia" w:cs="宋体"/>
                <w:sz w:val="24"/>
                <w:szCs w:val="24"/>
              </w:rPr>
              <w:t>迁出查询（批量）</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1.4.1.3 </w:t>
            </w:r>
            <w:r>
              <w:rPr>
                <w:rFonts w:asciiTheme="minorEastAsia" w:eastAsiaTheme="minorEastAsia" w:hAnsiTheme="minorEastAsia" w:cs="宋体"/>
                <w:sz w:val="24"/>
                <w:szCs w:val="24"/>
              </w:rPr>
              <w:t>参保基本信息查询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1.4.1.4 </w:t>
            </w:r>
            <w:r>
              <w:rPr>
                <w:rFonts w:asciiTheme="minorEastAsia" w:eastAsiaTheme="minorEastAsia" w:hAnsiTheme="minorEastAsia" w:cs="宋体"/>
                <w:sz w:val="24"/>
                <w:szCs w:val="24"/>
              </w:rPr>
              <w:t>单户应征查询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1.4.1.5 </w:t>
            </w:r>
            <w:r>
              <w:rPr>
                <w:rFonts w:asciiTheme="minorEastAsia" w:eastAsiaTheme="minorEastAsia" w:hAnsiTheme="minorEastAsia" w:cs="宋体"/>
                <w:sz w:val="24"/>
                <w:szCs w:val="24"/>
              </w:rPr>
              <w:t>应征查询（批量）</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1.4.1.6 </w:t>
            </w:r>
            <w:r>
              <w:rPr>
                <w:rFonts w:asciiTheme="minorEastAsia" w:eastAsiaTheme="minorEastAsia" w:hAnsiTheme="minorEastAsia" w:cs="宋体"/>
                <w:sz w:val="24"/>
                <w:szCs w:val="24"/>
              </w:rPr>
              <w:t>电子缴款凭证打印（</w:t>
            </w:r>
            <w:r>
              <w:rPr>
                <w:rFonts w:asciiTheme="minorEastAsia" w:eastAsiaTheme="minorEastAsia" w:hAnsiTheme="minorEastAsia" w:cs="宋体"/>
                <w:sz w:val="24"/>
                <w:szCs w:val="24"/>
              </w:rPr>
              <w:t>pdf</w:t>
            </w:r>
            <w:r>
              <w:rPr>
                <w:rFonts w:asciiTheme="minorEastAsia" w:eastAsiaTheme="minorEastAsia" w:hAnsiTheme="minorEastAsia" w:cs="宋体"/>
                <w:sz w:val="24"/>
                <w:szCs w:val="24"/>
              </w:rPr>
              <w:t>）</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1.4.1.7 </w:t>
            </w:r>
            <w:r>
              <w:rPr>
                <w:rFonts w:asciiTheme="minorEastAsia" w:eastAsiaTheme="minorEastAsia" w:hAnsiTheme="minorEastAsia" w:cs="宋体"/>
                <w:sz w:val="24"/>
                <w:szCs w:val="24"/>
              </w:rPr>
              <w:t>缴费记录查询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1.4.1.8 </w:t>
            </w:r>
            <w:r>
              <w:rPr>
                <w:rFonts w:asciiTheme="minorEastAsia" w:eastAsiaTheme="minorEastAsia" w:hAnsiTheme="minorEastAsia" w:cs="宋体"/>
                <w:sz w:val="24"/>
                <w:szCs w:val="24"/>
              </w:rPr>
              <w:t>单户缴费保存（单户）</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1.4.1.9 </w:t>
            </w:r>
            <w:r>
              <w:rPr>
                <w:rFonts w:asciiTheme="minorEastAsia" w:eastAsiaTheme="minorEastAsia" w:hAnsiTheme="minorEastAsia" w:cs="宋体"/>
                <w:sz w:val="24"/>
                <w:szCs w:val="24"/>
              </w:rPr>
              <w:t>缴费保存（批量）</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1.4.1.10 </w:t>
            </w:r>
            <w:r>
              <w:rPr>
                <w:rFonts w:asciiTheme="minorEastAsia" w:eastAsiaTheme="minorEastAsia" w:hAnsiTheme="minorEastAsia" w:cs="宋体"/>
                <w:sz w:val="24"/>
                <w:szCs w:val="24"/>
              </w:rPr>
              <w:t>单户撤销</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1.4.1.12 </w:t>
            </w:r>
            <w:r>
              <w:rPr>
                <w:rFonts w:asciiTheme="minorEastAsia" w:eastAsiaTheme="minorEastAsia" w:hAnsiTheme="minorEastAsia" w:cs="宋体"/>
                <w:sz w:val="24"/>
                <w:szCs w:val="24"/>
              </w:rPr>
              <w:t>银行缴费协议签订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1.4.1.13 </w:t>
            </w:r>
            <w:r>
              <w:rPr>
                <w:rFonts w:asciiTheme="minorEastAsia" w:eastAsiaTheme="minorEastAsia" w:hAnsiTheme="minorEastAsia" w:cs="宋体"/>
                <w:sz w:val="24"/>
                <w:szCs w:val="24"/>
              </w:rPr>
              <w:t>银行缴费协议终止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1.4.1.15 </w:t>
            </w:r>
            <w:r>
              <w:rPr>
                <w:rFonts w:asciiTheme="minorEastAsia" w:eastAsiaTheme="minorEastAsia" w:hAnsiTheme="minorEastAsia" w:cs="宋体"/>
                <w:sz w:val="24"/>
                <w:szCs w:val="24"/>
              </w:rPr>
              <w:t>查询银行缴费协议数据</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1.4.1.16 </w:t>
            </w:r>
            <w:r>
              <w:rPr>
                <w:rFonts w:asciiTheme="minorEastAsia" w:eastAsiaTheme="minorEastAsia" w:hAnsiTheme="minorEastAsia" w:cs="宋体"/>
                <w:sz w:val="24"/>
                <w:szCs w:val="24"/>
              </w:rPr>
              <w:t>退费申请</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1.4.1.20 </w:t>
            </w:r>
            <w:r>
              <w:rPr>
                <w:rFonts w:asciiTheme="minorEastAsia" w:eastAsiaTheme="minorEastAsia" w:hAnsiTheme="minorEastAsia" w:cs="宋体"/>
                <w:sz w:val="24"/>
                <w:szCs w:val="24"/>
              </w:rPr>
              <w:t>个人缴费证明查询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1.4.1.21 </w:t>
            </w:r>
            <w:r>
              <w:rPr>
                <w:rFonts w:asciiTheme="minorEastAsia" w:eastAsiaTheme="minorEastAsia" w:hAnsiTheme="minorEastAsia" w:cs="宋体"/>
                <w:sz w:val="24"/>
                <w:szCs w:val="24"/>
              </w:rPr>
              <w:t>个人缴费证明</w:t>
            </w:r>
            <w:r>
              <w:rPr>
                <w:rFonts w:asciiTheme="minorEastAsia" w:eastAsiaTheme="minorEastAsia" w:hAnsiTheme="minorEastAsia" w:cs="宋体"/>
                <w:sz w:val="24"/>
                <w:szCs w:val="24"/>
              </w:rPr>
              <w:t xml:space="preserve">pdf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1.4.1.22 </w:t>
            </w:r>
            <w:r>
              <w:rPr>
                <w:rFonts w:asciiTheme="minorEastAsia" w:eastAsiaTheme="minorEastAsia" w:hAnsiTheme="minorEastAsia" w:cs="宋体"/>
                <w:sz w:val="24"/>
                <w:szCs w:val="24"/>
              </w:rPr>
              <w:t>退费记录查询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1.4.1.26 </w:t>
            </w:r>
            <w:r>
              <w:rPr>
                <w:rFonts w:asciiTheme="minorEastAsia" w:eastAsiaTheme="minorEastAsia" w:hAnsiTheme="minorEastAsia" w:cs="宋体"/>
                <w:sz w:val="24"/>
                <w:szCs w:val="24"/>
              </w:rPr>
              <w:t>日终瑞张冲账（作废）</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1.4.1.27</w:t>
            </w:r>
            <w:r>
              <w:rPr>
                <w:rFonts w:asciiTheme="minorEastAsia" w:eastAsiaTheme="minorEastAsia" w:hAnsiTheme="minorEastAsia" w:cs="宋体"/>
                <w:sz w:val="24"/>
                <w:szCs w:val="24"/>
              </w:rPr>
              <w:t>银行发起银行缴费协议变更</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1.4.2.1</w:t>
            </w:r>
            <w:r>
              <w:rPr>
                <w:rFonts w:asciiTheme="minorEastAsia" w:eastAsiaTheme="minorEastAsia" w:hAnsiTheme="minorEastAsia" w:cs="宋体"/>
                <w:sz w:val="24"/>
                <w:szCs w:val="24"/>
              </w:rPr>
              <w:t>税局发起银行缴费协议签订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lastRenderedPageBreak/>
              <w:t xml:space="preserve">1.4.2.2 </w:t>
            </w:r>
            <w:r>
              <w:rPr>
                <w:rFonts w:asciiTheme="minorEastAsia" w:eastAsiaTheme="minorEastAsia" w:hAnsiTheme="minorEastAsia" w:cs="宋体"/>
                <w:sz w:val="24"/>
                <w:szCs w:val="24"/>
              </w:rPr>
              <w:t>税局发起缴费协议终止</w:t>
            </w:r>
            <w:r>
              <w:rPr>
                <w:rFonts w:asciiTheme="minorEastAsia" w:eastAsiaTheme="minorEastAsia" w:hAnsiTheme="minorEastAsia" w:cs="宋体"/>
                <w:sz w:val="24"/>
                <w:szCs w:val="24"/>
              </w:rPr>
              <w:t xml:space="preserve"> </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sz w:val="24"/>
                <w:szCs w:val="24"/>
              </w:rPr>
              <w:t xml:space="preserve">1.4.2.3 </w:t>
            </w:r>
            <w:r>
              <w:rPr>
                <w:rFonts w:asciiTheme="minorEastAsia" w:eastAsiaTheme="minorEastAsia" w:hAnsiTheme="minorEastAsia" w:cs="宋体"/>
                <w:sz w:val="24"/>
                <w:szCs w:val="24"/>
              </w:rPr>
              <w:t>税局发起银行缴费协议变更</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20190403</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湖州银行渠道</w:t>
            </w:r>
            <w:r>
              <w:rPr>
                <w:rFonts w:asciiTheme="minorEastAsia" w:eastAsiaTheme="minorEastAsia" w:hAnsiTheme="minorEastAsia" w:cs="宋体" w:hint="eastAsia"/>
                <w:sz w:val="24"/>
                <w:szCs w:val="24"/>
              </w:rPr>
              <w:t>id</w:t>
            </w:r>
            <w:r>
              <w:rPr>
                <w:rFonts w:asciiTheme="minorEastAsia" w:eastAsiaTheme="minorEastAsia" w:hAnsiTheme="minorEastAsia" w:cs="宋体" w:hint="eastAsia"/>
                <w:sz w:val="24"/>
                <w:szCs w:val="24"/>
              </w:rPr>
              <w:t>修改。</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20190408</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修改</w:t>
            </w:r>
            <w:r>
              <w:rPr>
                <w:rFonts w:asciiTheme="minorEastAsia" w:eastAsiaTheme="minorEastAsia" w:hAnsiTheme="minorEastAsia" w:cs="宋体" w:hint="eastAsia"/>
                <w:sz w:val="24"/>
                <w:szCs w:val="24"/>
              </w:rPr>
              <w:t>sbuuid</w:t>
            </w:r>
            <w:r>
              <w:rPr>
                <w:rFonts w:asciiTheme="minorEastAsia" w:eastAsiaTheme="minorEastAsia" w:hAnsiTheme="minorEastAsia" w:cs="宋体" w:hint="eastAsia"/>
                <w:sz w:val="24"/>
                <w:szCs w:val="24"/>
              </w:rPr>
              <w:t>字段长度为</w:t>
            </w:r>
            <w:r>
              <w:rPr>
                <w:rFonts w:asciiTheme="minorEastAsia" w:eastAsiaTheme="minorEastAsia" w:hAnsiTheme="minorEastAsia" w:cs="宋体" w:hint="eastAsia"/>
                <w:sz w:val="24"/>
                <w:szCs w:val="24"/>
              </w:rPr>
              <w:t>42</w:t>
            </w:r>
            <w:r>
              <w:rPr>
                <w:rFonts w:asciiTheme="minorEastAsia" w:eastAsiaTheme="minorEastAsia" w:hAnsiTheme="minorEastAsia" w:cs="宋体" w:hint="eastAsia"/>
                <w:sz w:val="24"/>
                <w:szCs w:val="24"/>
              </w:rPr>
              <w:t>位。</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20190409</w:t>
            </w:r>
          </w:p>
        </w:tc>
        <w:tc>
          <w:tcPr>
            <w:tcW w:w="6897" w:type="dxa"/>
            <w:noWrap/>
            <w:vAlign w:val="center"/>
          </w:tcPr>
          <w:p w:rsidR="000D5243" w:rsidRDefault="006F229F">
            <w:pPr>
              <w:pStyle w:val="1111"/>
              <w:numPr>
                <w:ilvl w:val="3"/>
                <w:numId w:val="0"/>
              </w:numPr>
              <w:tabs>
                <w:tab w:val="clear" w:pos="864"/>
              </w:tabs>
            </w:pPr>
            <w:r>
              <w:rPr>
                <w:rFonts w:hint="eastAsia"/>
              </w:rPr>
              <w:t>1.4.1.8</w:t>
            </w:r>
            <w:r>
              <w:rPr>
                <w:rFonts w:hint="eastAsia"/>
              </w:rPr>
              <w:t>单户缴费保存（单户）</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增加税务机关代码字段、社保流水号</w:t>
            </w:r>
          </w:p>
          <w:p w:rsidR="000D5243" w:rsidRDefault="006F229F">
            <w:pPr>
              <w:pStyle w:val="1111"/>
              <w:numPr>
                <w:ilvl w:val="3"/>
                <w:numId w:val="0"/>
              </w:numPr>
              <w:tabs>
                <w:tab w:val="clear" w:pos="864"/>
              </w:tabs>
            </w:pPr>
            <w:r>
              <w:rPr>
                <w:rFonts w:hint="eastAsia"/>
              </w:rPr>
              <w:t>1.4.1.9</w:t>
            </w:r>
            <w:r>
              <w:rPr>
                <w:rFonts w:hint="eastAsia"/>
              </w:rPr>
              <w:t>缴费保存（</w:t>
            </w:r>
            <w:r>
              <w:rPr>
                <w:rFonts w:hint="eastAsia"/>
              </w:rPr>
              <w:t>批量</w:t>
            </w:r>
            <w:r>
              <w:rPr>
                <w:rFonts w:hint="eastAsia"/>
              </w:rPr>
              <w:t>）</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增加税务机关代码字段、社保流水号</w:t>
            </w:r>
          </w:p>
          <w:p w:rsidR="000D5243" w:rsidRDefault="006F229F">
            <w:pPr>
              <w:pStyle w:val="1111"/>
              <w:numPr>
                <w:ilvl w:val="3"/>
                <w:numId w:val="0"/>
              </w:numPr>
              <w:tabs>
                <w:tab w:val="clear" w:pos="864"/>
              </w:tabs>
            </w:pPr>
            <w:r>
              <w:rPr>
                <w:rFonts w:hint="eastAsia"/>
              </w:rPr>
              <w:t>1.4.1.3</w:t>
            </w:r>
            <w:r>
              <w:rPr>
                <w:rFonts w:hint="eastAsia"/>
              </w:rPr>
              <w:t>前置查询</w:t>
            </w:r>
            <w:r>
              <w:rPr>
                <w:rFonts w:hint="eastAsia"/>
              </w:rPr>
              <w:t>(</w:t>
            </w:r>
            <w:r>
              <w:rPr>
                <w:rFonts w:hint="eastAsia"/>
              </w:rPr>
              <w:t>批量</w:t>
            </w:r>
            <w:r>
              <w:rPr>
                <w:rFonts w:hint="eastAsia"/>
              </w:rPr>
              <w:t>)</w:t>
            </w:r>
            <w:r>
              <w:rPr>
                <w:rFonts w:hint="eastAsia"/>
              </w:rPr>
              <w:t>、</w:t>
            </w:r>
            <w:r>
              <w:rPr>
                <w:rFonts w:hint="eastAsia"/>
              </w:rPr>
              <w:t>1.4.1.2</w:t>
            </w:r>
            <w:r>
              <w:rPr>
                <w:rFonts w:hint="eastAsia"/>
              </w:rPr>
              <w:t>前置查询</w:t>
            </w:r>
            <w:r>
              <w:rPr>
                <w:rFonts w:hint="eastAsia"/>
              </w:rPr>
              <w:t>(</w:t>
            </w:r>
            <w:r>
              <w:rPr>
                <w:rFonts w:hint="eastAsia"/>
              </w:rPr>
              <w:t>单户</w:t>
            </w:r>
            <w:r>
              <w:rPr>
                <w:rFonts w:hint="eastAsia"/>
              </w:rPr>
              <w:t>)</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返回参数增加</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缴费人编号</w:t>
            </w:r>
          </w:p>
          <w:p w:rsidR="000D5243" w:rsidRDefault="006F229F">
            <w:pPr>
              <w:spacing w:line="360" w:lineRule="auto"/>
              <w:ind w:left="-39" w:firstLine="39"/>
              <w:rPr>
                <w:rFonts w:asciiTheme="minorEastAsia" w:eastAsiaTheme="minorEastAsia" w:hAnsiTheme="minorEastAsia" w:cs="宋体"/>
                <w:b/>
                <w:bCs/>
                <w:sz w:val="24"/>
                <w:szCs w:val="24"/>
              </w:rPr>
            </w:pPr>
            <w:r>
              <w:rPr>
                <w:rFonts w:asciiTheme="minorEastAsia" w:eastAsiaTheme="minorEastAsia" w:hAnsiTheme="minorEastAsia" w:cs="宋体" w:hint="eastAsia"/>
                <w:sz w:val="24"/>
                <w:szCs w:val="24"/>
              </w:rPr>
              <w:t>1</w:t>
            </w:r>
            <w:r>
              <w:rPr>
                <w:rFonts w:asciiTheme="minorEastAsia" w:eastAsiaTheme="minorEastAsia" w:hAnsiTheme="minorEastAsia" w:cs="宋体" w:hint="eastAsia"/>
                <w:b/>
                <w:bCs/>
                <w:sz w:val="24"/>
                <w:szCs w:val="24"/>
              </w:rPr>
              <w:t>.4.1.5</w:t>
            </w:r>
            <w:r>
              <w:rPr>
                <w:rFonts w:asciiTheme="minorEastAsia" w:eastAsiaTheme="minorEastAsia" w:hAnsiTheme="minorEastAsia" w:cs="宋体" w:hint="eastAsia"/>
                <w:b/>
                <w:bCs/>
                <w:sz w:val="24"/>
                <w:szCs w:val="24"/>
              </w:rPr>
              <w:t>应征查询（批量）</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返回参数增加</w:t>
            </w:r>
            <w:r>
              <w:rPr>
                <w:rFonts w:asciiTheme="minorEastAsia" w:eastAsiaTheme="minorEastAsia" w:hAnsiTheme="minorEastAsia" w:cs="宋体" w:hint="eastAsia"/>
                <w:sz w:val="24"/>
                <w:szCs w:val="24"/>
              </w:rPr>
              <w:t>缴费人编号</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1.4.1.17</w:t>
            </w:r>
            <w:r>
              <w:rPr>
                <w:rFonts w:asciiTheme="minorEastAsia" w:eastAsiaTheme="minorEastAsia" w:hAnsiTheme="minorEastAsia" w:cs="宋体" w:hint="eastAsia"/>
                <w:sz w:val="24"/>
                <w:szCs w:val="24"/>
              </w:rPr>
              <w:t>参保预登记</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请求参数增加</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1.4.1.16</w:t>
            </w:r>
            <w:r>
              <w:rPr>
                <w:rFonts w:asciiTheme="minorEastAsia" w:eastAsiaTheme="minorEastAsia" w:hAnsiTheme="minorEastAsia" w:cs="宋体" w:hint="eastAsia"/>
                <w:sz w:val="24"/>
                <w:szCs w:val="24"/>
              </w:rPr>
              <w:t>退费申请</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删除银行行号</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20190410</w:t>
            </w:r>
          </w:p>
        </w:tc>
        <w:tc>
          <w:tcPr>
            <w:tcW w:w="6897" w:type="dxa"/>
            <w:noWrap/>
            <w:vAlign w:val="center"/>
          </w:tcPr>
          <w:p w:rsidR="000D5243" w:rsidRDefault="006F229F">
            <w:r>
              <w:rPr>
                <w:rFonts w:hint="eastAsia"/>
              </w:rPr>
              <w:t>1.4.1.15</w:t>
            </w:r>
            <w:r>
              <w:rPr>
                <w:rFonts w:hint="eastAsia"/>
              </w:rPr>
              <w:t>查询银行缴费协议数据</w:t>
            </w:r>
          </w:p>
          <w:p w:rsidR="000D5243" w:rsidRDefault="006F229F">
            <w:pPr>
              <w:spacing w:line="360" w:lineRule="auto"/>
              <w:ind w:left="-39" w:firstLine="39"/>
            </w:pPr>
            <w:r>
              <w:t>1.4.1.21</w:t>
            </w:r>
            <w:r>
              <w:t>个人缴费证明</w:t>
            </w:r>
            <w:r>
              <w:t>PDF</w:t>
            </w:r>
          </w:p>
          <w:p w:rsidR="000D5243" w:rsidRDefault="006F229F">
            <w:pPr>
              <w:spacing w:line="360" w:lineRule="auto"/>
              <w:ind w:left="-39" w:firstLine="39"/>
            </w:pPr>
            <w:r>
              <w:rPr>
                <w:rFonts w:hint="eastAsia"/>
              </w:rPr>
              <w:t>1.4.1.20</w:t>
            </w:r>
            <w:r>
              <w:rPr>
                <w:rFonts w:hint="eastAsia"/>
              </w:rPr>
              <w:t>个人缴费证明查询</w:t>
            </w:r>
          </w:p>
          <w:p w:rsidR="000D5243" w:rsidRDefault="006F229F">
            <w:pPr>
              <w:spacing w:line="360" w:lineRule="auto"/>
              <w:ind w:left="-39" w:firstLine="39"/>
            </w:pPr>
            <w:r>
              <w:rPr>
                <w:rFonts w:hint="eastAsia"/>
              </w:rPr>
              <w:t>接口开放给银行</w:t>
            </w:r>
          </w:p>
          <w:p w:rsidR="000D5243" w:rsidRDefault="000D5243">
            <w:pPr>
              <w:spacing w:line="360" w:lineRule="auto"/>
              <w:ind w:left="-39" w:firstLine="39"/>
            </w:pPr>
          </w:p>
          <w:p w:rsidR="000D5243" w:rsidRDefault="000D5243">
            <w:pPr>
              <w:spacing w:line="360" w:lineRule="auto"/>
              <w:ind w:left="-39" w:firstLine="39"/>
            </w:pPr>
          </w:p>
          <w:p w:rsidR="000D5243" w:rsidRDefault="006F229F">
            <w:pPr>
              <w:pStyle w:val="1111"/>
              <w:numPr>
                <w:ilvl w:val="3"/>
                <w:numId w:val="0"/>
              </w:numPr>
              <w:tabs>
                <w:tab w:val="clear" w:pos="864"/>
              </w:tabs>
              <w:rPr>
                <w:b w:val="0"/>
              </w:rPr>
            </w:pPr>
            <w:r>
              <w:rPr>
                <w:rFonts w:cs="宋体" w:hint="eastAsia"/>
                <w:b w:val="0"/>
              </w:rPr>
              <w:t>1.4.1.12</w:t>
            </w:r>
            <w:r>
              <w:rPr>
                <w:rFonts w:hint="eastAsia"/>
                <w:b w:val="0"/>
              </w:rPr>
              <w:t>银行缴费协议签订</w:t>
            </w:r>
          </w:p>
          <w:p w:rsidR="000D5243" w:rsidRDefault="006F229F">
            <w:pPr>
              <w:spacing w:line="360" w:lineRule="auto"/>
              <w:rPr>
                <w:rFonts w:asciiTheme="minorEastAsia" w:hAnsiTheme="minorEastAsia" w:cs="宋体"/>
                <w:sz w:val="24"/>
                <w:szCs w:val="24"/>
              </w:rPr>
            </w:pPr>
            <w:r>
              <w:rPr>
                <w:rFonts w:asciiTheme="minorEastAsia" w:hAnsiTheme="minorEastAsia" w:cs="宋体" w:hint="eastAsia"/>
                <w:sz w:val="24"/>
                <w:szCs w:val="24"/>
              </w:rPr>
              <w:t>请求参数增加</w:t>
            </w:r>
            <w:r>
              <w:rPr>
                <w:rFonts w:asciiTheme="minorEastAsia" w:hAnsiTheme="minorEastAsia" w:cs="宋体" w:hint="eastAsia"/>
                <w:sz w:val="24"/>
                <w:szCs w:val="24"/>
              </w:rPr>
              <w:t xml:space="preserve"> </w:t>
            </w:r>
            <w:r>
              <w:rPr>
                <w:rFonts w:asciiTheme="minorEastAsia" w:hAnsiTheme="minorEastAsia" w:cs="宋体" w:hint="eastAsia"/>
                <w:sz w:val="24"/>
                <w:szCs w:val="24"/>
              </w:rPr>
              <w:t>有效期起</w:t>
            </w:r>
            <w:r>
              <w:rPr>
                <w:rFonts w:asciiTheme="minorEastAsia" w:hAnsiTheme="minorEastAsia" w:cs="宋体" w:hint="eastAsia"/>
                <w:sz w:val="24"/>
                <w:szCs w:val="24"/>
              </w:rPr>
              <w:t xml:space="preserve"> </w:t>
            </w:r>
            <w:r>
              <w:rPr>
                <w:rFonts w:asciiTheme="minorEastAsia" w:hAnsiTheme="minorEastAsia" w:cs="宋体" w:hint="eastAsia"/>
                <w:sz w:val="24"/>
                <w:szCs w:val="24"/>
              </w:rPr>
              <w:t>和有效期止字段、银行行号</w:t>
            </w:r>
          </w:p>
          <w:p w:rsidR="000D5243" w:rsidRDefault="000D5243">
            <w:pPr>
              <w:spacing w:line="360" w:lineRule="auto"/>
              <w:ind w:left="-39" w:firstLine="39"/>
            </w:pPr>
          </w:p>
          <w:p w:rsidR="000D5243" w:rsidRDefault="006F229F">
            <w:pPr>
              <w:spacing w:line="360" w:lineRule="auto"/>
              <w:ind w:left="-39" w:firstLine="39"/>
            </w:pPr>
            <w:r>
              <w:rPr>
                <w:rFonts w:hint="eastAsia"/>
              </w:rPr>
              <w:t>1.4.2.1</w:t>
            </w:r>
            <w:r>
              <w:rPr>
                <w:rFonts w:hint="eastAsia"/>
              </w:rPr>
              <w:t>税务发起银行缴费协议签订</w:t>
            </w:r>
          </w:p>
          <w:p w:rsidR="000D5243" w:rsidRDefault="006F229F">
            <w:pPr>
              <w:spacing w:line="360" w:lineRule="auto"/>
              <w:ind w:left="-39" w:firstLine="39"/>
            </w:pPr>
            <w:r>
              <w:rPr>
                <w:rFonts w:hint="eastAsia"/>
              </w:rPr>
              <w:t>返回参数增加银行行号</w:t>
            </w:r>
          </w:p>
          <w:p w:rsidR="000D5243" w:rsidRDefault="000D5243">
            <w:pPr>
              <w:spacing w:line="360" w:lineRule="auto"/>
              <w:ind w:left="-39" w:firstLine="39"/>
            </w:pPr>
          </w:p>
          <w:p w:rsidR="000D5243" w:rsidRDefault="006F229F">
            <w:pPr>
              <w:pStyle w:val="1111"/>
              <w:numPr>
                <w:ilvl w:val="3"/>
                <w:numId w:val="0"/>
              </w:numPr>
              <w:tabs>
                <w:tab w:val="clear" w:pos="864"/>
              </w:tabs>
            </w:pPr>
            <w:r>
              <w:rPr>
                <w:rFonts w:hint="eastAsia"/>
                <w:b w:val="0"/>
              </w:rPr>
              <w:lastRenderedPageBreak/>
              <w:t>1</w:t>
            </w:r>
            <w:r>
              <w:rPr>
                <w:rFonts w:ascii="Calibri" w:eastAsia="宋体" w:hAnsi="Calibri" w:hint="eastAsia"/>
                <w:b w:val="0"/>
                <w:kern w:val="2"/>
                <w:sz w:val="21"/>
                <w:szCs w:val="22"/>
              </w:rPr>
              <w:t>.4.2.4</w:t>
            </w:r>
            <w:r>
              <w:rPr>
                <w:rFonts w:ascii="Calibri" w:eastAsia="宋体" w:hAnsi="Calibri" w:hint="eastAsia"/>
                <w:b w:val="0"/>
                <w:kern w:val="2"/>
                <w:sz w:val="21"/>
                <w:szCs w:val="22"/>
              </w:rPr>
              <w:t>增加</w:t>
            </w:r>
            <w:r>
              <w:rPr>
                <w:rFonts w:ascii="Calibri" w:eastAsia="宋体" w:hAnsi="Calibri" w:hint="eastAsia"/>
                <w:b w:val="0"/>
                <w:kern w:val="2"/>
                <w:sz w:val="21"/>
                <w:szCs w:val="22"/>
              </w:rPr>
              <w:t xml:space="preserve"> </w:t>
            </w:r>
            <w:r>
              <w:rPr>
                <w:rFonts w:ascii="Calibri" w:eastAsia="宋体" w:hAnsi="Calibri" w:hint="eastAsia"/>
                <w:b w:val="0"/>
                <w:kern w:val="2"/>
                <w:sz w:val="21"/>
                <w:szCs w:val="22"/>
              </w:rPr>
              <w:t>税务发起银行开户行号信息</w:t>
            </w:r>
          </w:p>
          <w:p w:rsidR="000D5243" w:rsidRDefault="006F229F">
            <w:pPr>
              <w:pStyle w:val="1111"/>
              <w:numPr>
                <w:ilvl w:val="3"/>
                <w:numId w:val="0"/>
              </w:numPr>
              <w:tabs>
                <w:tab w:val="clear" w:pos="864"/>
              </w:tabs>
              <w:rPr>
                <w:rFonts w:ascii="Calibri" w:eastAsia="宋体" w:hAnsi="Calibri"/>
                <w:b w:val="0"/>
                <w:kern w:val="2"/>
                <w:sz w:val="21"/>
                <w:szCs w:val="22"/>
              </w:rPr>
            </w:pPr>
            <w:r>
              <w:rPr>
                <w:rFonts w:ascii="Calibri" w:eastAsia="宋体" w:hAnsi="Calibri" w:hint="eastAsia"/>
                <w:b w:val="0"/>
                <w:kern w:val="2"/>
                <w:sz w:val="21"/>
                <w:szCs w:val="22"/>
              </w:rPr>
              <w:t>1.4.1.23</w:t>
            </w:r>
            <w:r>
              <w:rPr>
                <w:rFonts w:ascii="Calibri" w:eastAsia="宋体" w:hAnsi="Calibri" w:hint="eastAsia"/>
                <w:b w:val="0"/>
                <w:kern w:val="2"/>
                <w:sz w:val="21"/>
                <w:szCs w:val="22"/>
              </w:rPr>
              <w:t>实时缴费状态查询，修改为按应征查询</w:t>
            </w:r>
          </w:p>
          <w:p w:rsidR="000D5243" w:rsidRDefault="000D5243">
            <w:pPr>
              <w:pStyle w:val="1111"/>
              <w:numPr>
                <w:ilvl w:val="3"/>
                <w:numId w:val="0"/>
              </w:numPr>
              <w:tabs>
                <w:tab w:val="clear" w:pos="864"/>
              </w:tabs>
              <w:rPr>
                <w:rFonts w:ascii="Calibri" w:eastAsia="宋体" w:hAnsi="Calibri"/>
                <w:b w:val="0"/>
                <w:kern w:val="2"/>
                <w:sz w:val="21"/>
                <w:szCs w:val="22"/>
              </w:rPr>
            </w:pPr>
          </w:p>
          <w:p w:rsidR="000D5243" w:rsidRDefault="006F229F">
            <w:pPr>
              <w:pStyle w:val="1111"/>
              <w:numPr>
                <w:ilvl w:val="3"/>
                <w:numId w:val="0"/>
              </w:numPr>
              <w:tabs>
                <w:tab w:val="clear" w:pos="864"/>
              </w:tabs>
              <w:rPr>
                <w:rFonts w:ascii="Calibri" w:eastAsia="宋体" w:hAnsi="Calibri"/>
                <w:b w:val="0"/>
                <w:kern w:val="2"/>
                <w:sz w:val="21"/>
                <w:szCs w:val="22"/>
              </w:rPr>
            </w:pPr>
            <w:r>
              <w:rPr>
                <w:rFonts w:ascii="Calibri" w:eastAsia="宋体" w:hAnsi="Calibri" w:hint="eastAsia"/>
                <w:b w:val="0"/>
                <w:kern w:val="2"/>
                <w:sz w:val="21"/>
                <w:szCs w:val="22"/>
              </w:rPr>
              <w:t>1.4.1.12</w:t>
            </w:r>
            <w:r>
              <w:rPr>
                <w:rFonts w:ascii="Calibri" w:eastAsia="宋体" w:hAnsi="Calibri" w:hint="eastAsia"/>
                <w:b w:val="0"/>
                <w:kern w:val="2"/>
                <w:sz w:val="21"/>
                <w:szCs w:val="22"/>
              </w:rPr>
              <w:t>银行缴费协议签订、</w:t>
            </w:r>
            <w:r>
              <w:rPr>
                <w:rFonts w:ascii="Calibri" w:eastAsia="宋体" w:hAnsi="Calibri" w:hint="eastAsia"/>
                <w:b w:val="0"/>
                <w:kern w:val="2"/>
                <w:sz w:val="21"/>
                <w:szCs w:val="22"/>
              </w:rPr>
              <w:t>1.4.1.13</w:t>
            </w:r>
            <w:r>
              <w:rPr>
                <w:rFonts w:ascii="Calibri" w:eastAsia="宋体" w:hAnsi="Calibri" w:hint="eastAsia"/>
                <w:b w:val="0"/>
                <w:kern w:val="2"/>
                <w:sz w:val="21"/>
                <w:szCs w:val="22"/>
              </w:rPr>
              <w:t>银行缴费协议终止、</w:t>
            </w:r>
            <w:r>
              <w:rPr>
                <w:rFonts w:ascii="Calibri" w:eastAsia="宋体" w:hAnsi="Calibri" w:hint="eastAsia"/>
                <w:b w:val="0"/>
                <w:kern w:val="2"/>
                <w:sz w:val="21"/>
                <w:szCs w:val="22"/>
              </w:rPr>
              <w:t>1.4.1.27</w:t>
            </w:r>
            <w:r>
              <w:rPr>
                <w:rFonts w:ascii="Calibri" w:eastAsia="宋体" w:hAnsi="Calibri" w:hint="eastAsia"/>
                <w:b w:val="0"/>
                <w:kern w:val="2"/>
                <w:sz w:val="21"/>
                <w:szCs w:val="22"/>
              </w:rPr>
              <w:t>银行缴费协议变更，增加渠道类型</w:t>
            </w:r>
          </w:p>
          <w:p w:rsidR="000D5243" w:rsidRDefault="006F229F">
            <w:pPr>
              <w:pStyle w:val="1111"/>
              <w:numPr>
                <w:ilvl w:val="3"/>
                <w:numId w:val="0"/>
              </w:numPr>
              <w:tabs>
                <w:tab w:val="clear" w:pos="864"/>
              </w:tabs>
              <w:rPr>
                <w:rFonts w:ascii="Calibri" w:eastAsia="宋体" w:hAnsi="Calibri"/>
                <w:b w:val="0"/>
                <w:kern w:val="2"/>
                <w:sz w:val="21"/>
                <w:szCs w:val="22"/>
              </w:rPr>
            </w:pPr>
            <w:r>
              <w:rPr>
                <w:rFonts w:ascii="Calibri" w:eastAsia="宋体" w:hAnsi="Calibri" w:hint="eastAsia"/>
                <w:b w:val="0"/>
                <w:kern w:val="2"/>
                <w:sz w:val="21"/>
                <w:szCs w:val="22"/>
              </w:rPr>
              <w:t xml:space="preserve">1.4.1.24 </w:t>
            </w:r>
            <w:r>
              <w:rPr>
                <w:rFonts w:ascii="Calibri" w:eastAsia="宋体" w:hAnsi="Calibri" w:hint="eastAsia"/>
                <w:b w:val="0"/>
                <w:kern w:val="2"/>
                <w:sz w:val="21"/>
                <w:szCs w:val="22"/>
              </w:rPr>
              <w:t>日终对账批量处理扣款状态（明细）</w:t>
            </w:r>
            <w:r>
              <w:rPr>
                <w:rFonts w:ascii="Calibri" w:eastAsia="宋体" w:hAnsi="Calibri" w:hint="eastAsia"/>
                <w:b w:val="0"/>
                <w:kern w:val="2"/>
                <w:sz w:val="21"/>
                <w:szCs w:val="22"/>
              </w:rPr>
              <w:t xml:space="preserve">1.4.1.25 </w:t>
            </w:r>
            <w:r>
              <w:rPr>
                <w:rFonts w:ascii="Calibri" w:eastAsia="宋体" w:hAnsi="Calibri" w:hint="eastAsia"/>
                <w:b w:val="0"/>
                <w:kern w:val="2"/>
                <w:sz w:val="21"/>
                <w:szCs w:val="22"/>
              </w:rPr>
              <w:t>日终对账批量处理结果返回，增加</w:t>
            </w:r>
            <w:r>
              <w:rPr>
                <w:rFonts w:ascii="Calibri" w:eastAsia="宋体" w:hAnsi="Calibri" w:hint="eastAsia"/>
                <w:b w:val="0"/>
                <w:kern w:val="2"/>
                <w:sz w:val="21"/>
                <w:szCs w:val="22"/>
              </w:rPr>
              <w:t xml:space="preserve"> </w:t>
            </w:r>
            <w:r>
              <w:rPr>
                <w:rFonts w:ascii="Calibri" w:eastAsia="宋体" w:hAnsi="Calibri" w:hint="eastAsia"/>
                <w:b w:val="0"/>
                <w:kern w:val="2"/>
                <w:sz w:val="21"/>
                <w:szCs w:val="22"/>
              </w:rPr>
              <w:t>总记录条数、总金额、本包记录条数、本包统计金额</w:t>
            </w:r>
          </w:p>
          <w:p w:rsidR="000D5243" w:rsidRDefault="000D5243">
            <w:pPr>
              <w:pStyle w:val="1111"/>
              <w:numPr>
                <w:ilvl w:val="3"/>
                <w:numId w:val="0"/>
              </w:numPr>
              <w:tabs>
                <w:tab w:val="clear" w:pos="864"/>
              </w:tabs>
              <w:rPr>
                <w:rFonts w:ascii="Calibri" w:eastAsia="宋体" w:hAnsi="Calibri"/>
                <w:b w:val="0"/>
                <w:kern w:val="2"/>
                <w:sz w:val="21"/>
                <w:szCs w:val="22"/>
              </w:rPr>
            </w:pPr>
          </w:p>
          <w:p w:rsidR="000D5243" w:rsidRDefault="000D5243">
            <w:pPr>
              <w:spacing w:line="360" w:lineRule="auto"/>
              <w:ind w:left="-39" w:firstLine="39"/>
            </w:pP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20190411</w:t>
            </w:r>
          </w:p>
        </w:tc>
        <w:tc>
          <w:tcPr>
            <w:tcW w:w="6897" w:type="dxa"/>
            <w:noWrap/>
            <w:vAlign w:val="center"/>
          </w:tcPr>
          <w:p w:rsidR="000D5243" w:rsidRDefault="006F229F">
            <w:pPr>
              <w:spacing w:line="360" w:lineRule="auto"/>
              <w:ind w:left="-39" w:firstLine="39"/>
              <w:rPr>
                <w:szCs w:val="22"/>
              </w:rPr>
            </w:pPr>
            <w:r>
              <w:rPr>
                <w:rFonts w:hint="eastAsia"/>
              </w:rPr>
              <w:t>1</w:t>
            </w:r>
            <w:r>
              <w:rPr>
                <w:rFonts w:hint="eastAsia"/>
                <w:szCs w:val="22"/>
              </w:rPr>
              <w:t xml:space="preserve">.3.1.1 </w:t>
            </w:r>
            <w:r>
              <w:rPr>
                <w:rFonts w:hint="eastAsia"/>
                <w:szCs w:val="22"/>
              </w:rPr>
              <w:t>银行返回批扣结果</w:t>
            </w:r>
            <w:r>
              <w:rPr>
                <w:rFonts w:hint="eastAsia"/>
                <w:szCs w:val="22"/>
              </w:rPr>
              <w:t xml:space="preserve"> </w:t>
            </w:r>
            <w:r>
              <w:rPr>
                <w:rFonts w:hint="eastAsia"/>
                <w:szCs w:val="22"/>
              </w:rPr>
              <w:t>缴费方流水号修改为非必填</w:t>
            </w:r>
          </w:p>
          <w:p w:rsidR="000D5243" w:rsidRDefault="006F229F">
            <w:pPr>
              <w:rPr>
                <w:szCs w:val="22"/>
              </w:rPr>
            </w:pPr>
            <w:r>
              <w:rPr>
                <w:szCs w:val="22"/>
              </w:rPr>
              <w:t>1.4.1.22</w:t>
            </w:r>
            <w:r>
              <w:rPr>
                <w:szCs w:val="22"/>
              </w:rPr>
              <w:t>退费记录查询</w:t>
            </w:r>
          </w:p>
          <w:p w:rsidR="000D5243" w:rsidRDefault="006F229F">
            <w:pPr>
              <w:rPr>
                <w:szCs w:val="22"/>
              </w:rPr>
            </w:pPr>
            <w:r>
              <w:rPr>
                <w:rFonts w:hint="eastAsia"/>
                <w:szCs w:val="22"/>
              </w:rPr>
              <w:t>中建议增加退费申请时间字段，便于支付宝排序</w:t>
            </w:r>
          </w:p>
          <w:p w:rsidR="000D5243" w:rsidRDefault="006F229F">
            <w:pPr>
              <w:rPr>
                <w:szCs w:val="22"/>
              </w:rPr>
            </w:pPr>
            <w:r>
              <w:rPr>
                <w:szCs w:val="22"/>
              </w:rPr>
              <w:t>1.4.1.12</w:t>
            </w:r>
            <w:r>
              <w:rPr>
                <w:szCs w:val="22"/>
              </w:rPr>
              <w:t>银行缴费协议签订</w:t>
            </w:r>
          </w:p>
          <w:p w:rsidR="000D5243" w:rsidRDefault="006F229F">
            <w:pPr>
              <w:rPr>
                <w:szCs w:val="22"/>
              </w:rPr>
            </w:pPr>
            <w:r>
              <w:rPr>
                <w:rFonts w:hint="eastAsia"/>
                <w:szCs w:val="22"/>
              </w:rPr>
              <w:t>签约类型改为必传</w:t>
            </w:r>
          </w:p>
          <w:p w:rsidR="000D5243" w:rsidRDefault="006F229F">
            <w:pPr>
              <w:spacing w:line="360" w:lineRule="auto"/>
              <w:ind w:left="-39" w:firstLine="39"/>
              <w:rPr>
                <w:szCs w:val="22"/>
              </w:rPr>
            </w:pPr>
            <w:r>
              <w:rPr>
                <w:rFonts w:hint="eastAsia"/>
                <w:szCs w:val="22"/>
              </w:rPr>
              <w:t>1.4.1.9</w:t>
            </w:r>
            <w:r>
              <w:rPr>
                <w:rFonts w:hint="eastAsia"/>
                <w:szCs w:val="22"/>
              </w:rPr>
              <w:t>缴费缴存（批量）</w:t>
            </w:r>
          </w:p>
          <w:p w:rsidR="000D5243" w:rsidRDefault="006F229F">
            <w:pPr>
              <w:spacing w:line="360" w:lineRule="auto"/>
              <w:ind w:left="-39" w:firstLine="39"/>
              <w:rPr>
                <w:szCs w:val="22"/>
              </w:rPr>
            </w:pPr>
            <w:r>
              <w:rPr>
                <w:rFonts w:hint="eastAsia"/>
                <w:szCs w:val="22"/>
              </w:rPr>
              <w:t>社保流水号位置调整</w:t>
            </w:r>
          </w:p>
          <w:p w:rsidR="000D5243" w:rsidRDefault="006F229F">
            <w:pPr>
              <w:spacing w:line="360" w:lineRule="auto"/>
              <w:ind w:left="-39" w:firstLine="39"/>
              <w:rPr>
                <w:szCs w:val="22"/>
              </w:rPr>
            </w:pPr>
            <w:r>
              <w:rPr>
                <w:rFonts w:hint="eastAsia"/>
                <w:szCs w:val="22"/>
              </w:rPr>
              <w:t>1.2</w:t>
            </w:r>
            <w:r>
              <w:rPr>
                <w:rFonts w:hint="eastAsia"/>
                <w:szCs w:val="22"/>
              </w:rPr>
              <w:t>渠道接入认证接口</w:t>
            </w:r>
            <w:r>
              <w:rPr>
                <w:rFonts w:hint="eastAsia"/>
                <w:szCs w:val="22"/>
              </w:rPr>
              <w:t xml:space="preserve"> </w:t>
            </w:r>
            <w:r>
              <w:rPr>
                <w:rFonts w:hint="eastAsia"/>
                <w:szCs w:val="22"/>
              </w:rPr>
              <w:t>地址修改</w:t>
            </w:r>
          </w:p>
          <w:p w:rsidR="000D5243" w:rsidRDefault="000D5243">
            <w:pPr>
              <w:spacing w:line="360" w:lineRule="auto"/>
              <w:ind w:left="-39" w:firstLine="39"/>
              <w:rPr>
                <w:szCs w:val="22"/>
              </w:rPr>
            </w:pPr>
          </w:p>
        </w:tc>
      </w:tr>
      <w:tr w:rsidR="000D5243">
        <w:trPr>
          <w:trHeight w:val="397"/>
          <w:jc w:val="center"/>
        </w:trPr>
        <w:tc>
          <w:tcPr>
            <w:tcW w:w="1325" w:type="dxa"/>
            <w:noWrap/>
            <w:vAlign w:val="center"/>
          </w:tcPr>
          <w:p w:rsidR="000D5243" w:rsidRDefault="000D5243">
            <w:pPr>
              <w:spacing w:line="360" w:lineRule="auto"/>
              <w:rPr>
                <w:rFonts w:asciiTheme="minorEastAsia" w:eastAsiaTheme="minorEastAsia" w:hAnsiTheme="minorEastAsia" w:cs="宋体"/>
                <w:sz w:val="24"/>
                <w:szCs w:val="24"/>
              </w:rPr>
            </w:pPr>
          </w:p>
        </w:tc>
        <w:tc>
          <w:tcPr>
            <w:tcW w:w="6897" w:type="dxa"/>
            <w:noWrap/>
            <w:vAlign w:val="center"/>
          </w:tcPr>
          <w:p w:rsidR="000D5243" w:rsidRDefault="006F229F">
            <w:pPr>
              <w:rPr>
                <w:rFonts w:asciiTheme="minorEastAsia" w:hAnsiTheme="minorEastAsia" w:cs="宋体"/>
                <w:sz w:val="24"/>
                <w:szCs w:val="24"/>
              </w:rPr>
            </w:pPr>
            <w:r>
              <w:rPr>
                <w:rFonts w:asciiTheme="minorEastAsia" w:hAnsiTheme="minorEastAsia" w:cs="宋体" w:hint="eastAsia"/>
                <w:sz w:val="24"/>
                <w:szCs w:val="24"/>
              </w:rPr>
              <w:t>1.4.1.8</w:t>
            </w:r>
            <w:r>
              <w:rPr>
                <w:rFonts w:asciiTheme="minorEastAsia" w:hAnsiTheme="minorEastAsia" w:cs="宋体"/>
                <w:sz w:val="24"/>
                <w:szCs w:val="24"/>
              </w:rPr>
              <w:t>单户缴费保存（单户）</w:t>
            </w:r>
            <w:r>
              <w:rPr>
                <w:rFonts w:asciiTheme="minorEastAsia" w:hAnsiTheme="minorEastAsia" w:cs="宋体" w:hint="eastAsia"/>
                <w:sz w:val="24"/>
                <w:szCs w:val="24"/>
              </w:rPr>
              <w:t xml:space="preserve"> </w:t>
            </w:r>
            <w:r>
              <w:rPr>
                <w:rFonts w:asciiTheme="minorEastAsia" w:hAnsiTheme="minorEastAsia" w:cs="宋体" w:hint="eastAsia"/>
                <w:sz w:val="24"/>
                <w:szCs w:val="24"/>
              </w:rPr>
              <w:t>、</w:t>
            </w:r>
            <w:r>
              <w:rPr>
                <w:rFonts w:asciiTheme="minorEastAsia" w:hAnsiTheme="minorEastAsia" w:cs="宋体" w:hint="eastAsia"/>
                <w:sz w:val="24"/>
                <w:szCs w:val="24"/>
              </w:rPr>
              <w:t>1.4.1.9</w:t>
            </w:r>
            <w:r>
              <w:rPr>
                <w:rFonts w:asciiTheme="minorEastAsia" w:hAnsiTheme="minorEastAsia" w:cs="宋体" w:hint="eastAsia"/>
                <w:sz w:val="24"/>
                <w:szCs w:val="24"/>
              </w:rPr>
              <w:t>缴费保存（批量）</w:t>
            </w:r>
          </w:p>
          <w:p w:rsidR="000D5243" w:rsidRDefault="006F229F">
            <w:pPr>
              <w:spacing w:line="360" w:lineRule="auto"/>
              <w:ind w:left="-39" w:firstLine="39"/>
              <w:rPr>
                <w:rFonts w:asciiTheme="minorEastAsia" w:hAnsiTheme="minorEastAsia" w:cs="宋体"/>
                <w:sz w:val="24"/>
                <w:szCs w:val="24"/>
              </w:rPr>
            </w:pPr>
            <w:r>
              <w:rPr>
                <w:rFonts w:asciiTheme="minorEastAsia" w:hAnsiTheme="minorEastAsia" w:cs="宋体"/>
                <w:sz w:val="24"/>
                <w:szCs w:val="24"/>
              </w:rPr>
              <w:t>主管税务机关</w:t>
            </w:r>
            <w:r>
              <w:rPr>
                <w:rFonts w:asciiTheme="minorEastAsia" w:hAnsiTheme="minorEastAsia" w:cs="宋体" w:hint="eastAsia"/>
                <w:sz w:val="24"/>
                <w:szCs w:val="24"/>
              </w:rPr>
              <w:t>位置调整</w:t>
            </w:r>
          </w:p>
          <w:p w:rsidR="000D5243" w:rsidRDefault="006F229F">
            <w:pPr>
              <w:rPr>
                <w:rFonts w:asciiTheme="minorEastAsia" w:hAnsiTheme="minorEastAsia" w:cs="宋体"/>
                <w:sz w:val="24"/>
                <w:szCs w:val="24"/>
              </w:rPr>
            </w:pPr>
            <w:r>
              <w:rPr>
                <w:rFonts w:asciiTheme="minorEastAsia" w:hAnsiTheme="minorEastAsia" w:cs="宋体"/>
                <w:sz w:val="24"/>
                <w:szCs w:val="24"/>
              </w:rPr>
              <w:t>1.4.1.12</w:t>
            </w:r>
            <w:r>
              <w:rPr>
                <w:rFonts w:asciiTheme="minorEastAsia" w:hAnsiTheme="minorEastAsia" w:cs="宋体"/>
                <w:sz w:val="24"/>
                <w:szCs w:val="24"/>
              </w:rPr>
              <w:t>银行缴费协议签订</w:t>
            </w:r>
            <w:r>
              <w:rPr>
                <w:rFonts w:asciiTheme="minorEastAsia" w:hAnsiTheme="minorEastAsia" w:cs="宋体" w:hint="eastAsia"/>
                <w:sz w:val="24"/>
                <w:szCs w:val="24"/>
              </w:rPr>
              <w:t>、</w:t>
            </w:r>
            <w:r>
              <w:rPr>
                <w:rFonts w:asciiTheme="minorEastAsia" w:hAnsiTheme="minorEastAsia" w:cs="宋体"/>
                <w:sz w:val="24"/>
                <w:szCs w:val="24"/>
              </w:rPr>
              <w:t>1.4.1.27</w:t>
            </w:r>
            <w:r>
              <w:rPr>
                <w:rFonts w:asciiTheme="minorEastAsia" w:hAnsiTheme="minorEastAsia" w:cs="宋体"/>
                <w:sz w:val="24"/>
                <w:szCs w:val="24"/>
              </w:rPr>
              <w:t>银行发起银行缴费协议变更</w:t>
            </w:r>
            <w:r>
              <w:rPr>
                <w:rFonts w:asciiTheme="minorEastAsia" w:hAnsiTheme="minorEastAsia" w:cs="宋体" w:hint="eastAsia"/>
                <w:sz w:val="24"/>
                <w:szCs w:val="24"/>
              </w:rPr>
              <w:t xml:space="preserve">  </w:t>
            </w:r>
            <w:r>
              <w:rPr>
                <w:rFonts w:asciiTheme="minorEastAsia" w:hAnsiTheme="minorEastAsia" w:cs="宋体" w:hint="eastAsia"/>
                <w:sz w:val="24"/>
                <w:szCs w:val="24"/>
              </w:rPr>
              <w:t>增加联系电话</w:t>
            </w:r>
          </w:p>
          <w:p w:rsidR="000D5243" w:rsidRDefault="000D5243">
            <w:pPr>
              <w:rPr>
                <w:rFonts w:asciiTheme="minorEastAsia" w:hAnsiTheme="minorEastAsia" w:cs="宋体"/>
                <w:sz w:val="24"/>
                <w:szCs w:val="24"/>
              </w:rPr>
            </w:pPr>
          </w:p>
          <w:p w:rsidR="000D5243" w:rsidRDefault="000D5243">
            <w:pPr>
              <w:rPr>
                <w:rFonts w:asciiTheme="minorEastAsia" w:hAnsiTheme="minorEastAsia" w:cs="宋体"/>
                <w:sz w:val="24"/>
                <w:szCs w:val="24"/>
              </w:rPr>
            </w:pPr>
          </w:p>
          <w:p w:rsidR="000D5243" w:rsidRDefault="000D5243">
            <w:pPr>
              <w:rPr>
                <w:rFonts w:asciiTheme="minorEastAsia" w:hAnsiTheme="minorEastAsia" w:cs="宋体"/>
                <w:sz w:val="24"/>
                <w:szCs w:val="24"/>
              </w:rPr>
            </w:pPr>
          </w:p>
          <w:p w:rsidR="000D5243" w:rsidRDefault="000D5243">
            <w:pPr>
              <w:spacing w:line="360" w:lineRule="auto"/>
              <w:ind w:left="-39" w:firstLine="39"/>
              <w:rPr>
                <w:rFonts w:asciiTheme="minorEastAsia" w:hAnsiTheme="minorEastAsia" w:cs="宋体"/>
                <w:sz w:val="24"/>
                <w:szCs w:val="24"/>
              </w:rPr>
            </w:pPr>
          </w:p>
          <w:p w:rsidR="000D5243" w:rsidRDefault="000D5243">
            <w:pPr>
              <w:spacing w:line="360" w:lineRule="auto"/>
              <w:ind w:left="-39" w:firstLine="39"/>
              <w:rPr>
                <w:rFonts w:asciiTheme="minorEastAsia" w:hAnsiTheme="minorEastAsia" w:cs="宋体"/>
                <w:sz w:val="24"/>
                <w:szCs w:val="24"/>
              </w:rPr>
            </w:pP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2019-4-18</w:t>
            </w:r>
          </w:p>
        </w:tc>
        <w:tc>
          <w:tcPr>
            <w:tcW w:w="6897" w:type="dxa"/>
            <w:noWrap/>
            <w:vAlign w:val="center"/>
          </w:tcPr>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1.4.1.24</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对账批量处理扣款状态</w:t>
            </w:r>
            <w:r>
              <w:rPr>
                <w:rFonts w:asciiTheme="minorEastAsia" w:eastAsiaTheme="minorEastAsia" w:hAnsiTheme="minorEastAsia" w:cs="宋体" w:hint="eastAsia"/>
                <w:sz w:val="24"/>
                <w:szCs w:val="24"/>
              </w:rPr>
              <w:t xml:space="preserve"> </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请求参数增加人员类别</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删除</w:t>
            </w:r>
            <w:r>
              <w:rPr>
                <w:rFonts w:asciiTheme="minorEastAsia" w:eastAsiaTheme="minorEastAsia" w:hAnsiTheme="minorEastAsia" w:cs="宋体" w:hint="eastAsia"/>
                <w:sz w:val="24"/>
                <w:szCs w:val="24"/>
              </w:rPr>
              <w:t>1.4.1.18</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19</w:t>
            </w:r>
            <w:r>
              <w:rPr>
                <w:rFonts w:asciiTheme="minorEastAsia" w:eastAsiaTheme="minorEastAsia" w:hAnsiTheme="minorEastAsia" w:cs="宋体" w:hint="eastAsia"/>
                <w:sz w:val="24"/>
                <w:szCs w:val="24"/>
              </w:rPr>
              <w:t>查验接口</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1.4.1.5</w:t>
            </w:r>
            <w:r>
              <w:rPr>
                <w:rFonts w:asciiTheme="minorEastAsia" w:eastAsiaTheme="minorEastAsia" w:hAnsiTheme="minorEastAsia" w:cs="宋体" w:hint="eastAsia"/>
                <w:sz w:val="24"/>
                <w:szCs w:val="24"/>
              </w:rPr>
              <w:t>应征查询（批量）</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删除数量、取消数组。使用</w:t>
            </w:r>
            <w:r>
              <w:rPr>
                <w:rFonts w:asciiTheme="minorEastAsia" w:eastAsiaTheme="minorEastAsia" w:hAnsiTheme="minorEastAsia" w:cs="宋体" w:hint="eastAsia"/>
                <w:sz w:val="24"/>
                <w:szCs w:val="24"/>
              </w:rPr>
              <w:t>sbdjxh</w:t>
            </w:r>
            <w:r>
              <w:rPr>
                <w:rFonts w:asciiTheme="minorEastAsia" w:eastAsiaTheme="minorEastAsia" w:hAnsiTheme="minorEastAsia" w:cs="宋体" w:hint="eastAsia"/>
                <w:sz w:val="24"/>
                <w:szCs w:val="24"/>
              </w:rPr>
              <w:t>对应。</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rFonts w:asciiTheme="minorEastAsia" w:eastAsiaTheme="minorEastAsia" w:hAnsiTheme="minorEastAsia" w:cs="宋体"/>
                <w:sz w:val="24"/>
                <w:szCs w:val="24"/>
              </w:rPr>
            </w:pPr>
            <w:r>
              <w:rPr>
                <w:rFonts w:hint="eastAsia"/>
                <w:szCs w:val="22"/>
              </w:rPr>
              <w:t>1.4.1.</w:t>
            </w:r>
            <w:r>
              <w:rPr>
                <w:rFonts w:hint="eastAsia"/>
                <w:szCs w:val="22"/>
              </w:rPr>
              <w:t>8</w:t>
            </w:r>
            <w:r>
              <w:rPr>
                <w:rFonts w:hint="eastAsia"/>
                <w:szCs w:val="22"/>
              </w:rPr>
              <w:t>缴费缴存（批量）</w:t>
            </w:r>
          </w:p>
          <w:p w:rsidR="000D5243" w:rsidRDefault="006F229F">
            <w:pPr>
              <w:spacing w:line="360" w:lineRule="auto"/>
              <w:ind w:left="-39" w:firstLine="39"/>
              <w:rPr>
                <w:szCs w:val="22"/>
              </w:rPr>
            </w:pPr>
            <w:r>
              <w:rPr>
                <w:rFonts w:hint="eastAsia"/>
                <w:szCs w:val="22"/>
              </w:rPr>
              <w:t>1.4.1.9</w:t>
            </w:r>
            <w:r>
              <w:rPr>
                <w:rFonts w:hint="eastAsia"/>
                <w:szCs w:val="22"/>
              </w:rPr>
              <w:t>缴费缴存（批量）</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删除主管税务机关字段</w:t>
            </w:r>
          </w:p>
          <w:p w:rsidR="000D5243" w:rsidRDefault="000D5243">
            <w:pPr>
              <w:spacing w:line="360" w:lineRule="auto"/>
              <w:ind w:left="-39" w:firstLine="39"/>
              <w:rPr>
                <w:rFonts w:asciiTheme="minorEastAsia" w:eastAsiaTheme="minorEastAsia" w:hAnsiTheme="minorEastAsia" w:cs="宋体"/>
                <w:sz w:val="24"/>
                <w:szCs w:val="24"/>
              </w:rPr>
            </w:pPr>
          </w:p>
          <w:p w:rsidR="000D5243" w:rsidRDefault="006F229F">
            <w:pPr>
              <w:spacing w:line="360" w:lineRule="auto"/>
              <w:ind w:left="-39" w:firstLine="39"/>
              <w:rPr>
                <w:szCs w:val="22"/>
              </w:rPr>
            </w:pPr>
            <w:r>
              <w:rPr>
                <w:rFonts w:hint="eastAsia"/>
                <w:szCs w:val="22"/>
              </w:rPr>
              <w:t>1.4.1.23</w:t>
            </w:r>
            <w:r>
              <w:rPr>
                <w:rFonts w:hint="eastAsia"/>
                <w:szCs w:val="22"/>
              </w:rPr>
              <w:t>实时缴费状态查询</w:t>
            </w:r>
            <w:r>
              <w:rPr>
                <w:rFonts w:hint="eastAsia"/>
                <w:szCs w:val="22"/>
              </w:rPr>
              <w:t xml:space="preserve"> </w:t>
            </w:r>
            <w:r>
              <w:rPr>
                <w:rFonts w:hint="eastAsia"/>
                <w:szCs w:val="22"/>
              </w:rPr>
              <w:t>返回参数增加社保流水号</w:t>
            </w:r>
          </w:p>
          <w:p w:rsidR="000D5243" w:rsidRDefault="000D5243">
            <w:pPr>
              <w:spacing w:line="360" w:lineRule="auto"/>
              <w:ind w:left="-39" w:firstLine="39"/>
              <w:rPr>
                <w:szCs w:val="22"/>
              </w:rPr>
            </w:pP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1.4.1.24</w:t>
            </w:r>
            <w:r>
              <w:rPr>
                <w:rFonts w:asciiTheme="minorEastAsia" w:eastAsiaTheme="minorEastAsia" w:hAnsiTheme="minorEastAsia" w:cs="宋体" w:hint="eastAsia"/>
                <w:sz w:val="24"/>
                <w:szCs w:val="24"/>
              </w:rPr>
              <w:t>日终</w:t>
            </w:r>
            <w:r>
              <w:rPr>
                <w:rFonts w:asciiTheme="minorEastAsia" w:eastAsiaTheme="minorEastAsia" w:hAnsiTheme="minorEastAsia" w:cs="宋体" w:hint="eastAsia"/>
                <w:sz w:val="24"/>
                <w:szCs w:val="24"/>
              </w:rPr>
              <w:t>对账批量处理扣款状态</w:t>
            </w:r>
            <w:r>
              <w:rPr>
                <w:rFonts w:asciiTheme="minorEastAsia" w:eastAsiaTheme="minorEastAsia" w:hAnsiTheme="minorEastAsia" w:cs="宋体" w:hint="eastAsia"/>
                <w:sz w:val="24"/>
                <w:szCs w:val="24"/>
              </w:rPr>
              <w:t xml:space="preserve"> </w:t>
            </w:r>
          </w:p>
          <w:p w:rsidR="000D5243" w:rsidRDefault="006F229F">
            <w:pPr>
              <w:spacing w:line="360" w:lineRule="auto"/>
              <w:ind w:left="-39" w:firstLine="39"/>
              <w:rPr>
                <w:szCs w:val="22"/>
              </w:rPr>
            </w:pPr>
            <w:r>
              <w:rPr>
                <w:rFonts w:hint="eastAsia"/>
                <w:szCs w:val="22"/>
              </w:rPr>
              <w:t>逻辑变化，通过缴费方流水号对账。</w:t>
            </w:r>
          </w:p>
          <w:p w:rsidR="000D5243" w:rsidRDefault="000D5243">
            <w:pPr>
              <w:spacing w:line="360" w:lineRule="auto"/>
              <w:ind w:left="-39" w:firstLine="39"/>
              <w:rPr>
                <w:szCs w:val="22"/>
              </w:rPr>
            </w:pPr>
          </w:p>
          <w:p w:rsidR="000D5243" w:rsidRDefault="006F229F">
            <w:r>
              <w:rPr>
                <w:rFonts w:hint="eastAsia"/>
              </w:rPr>
              <w:t>增加</w:t>
            </w:r>
            <w:r>
              <w:rPr>
                <w:rFonts w:hint="eastAsia"/>
              </w:rPr>
              <w:t xml:space="preserve">  1.4.2.5</w:t>
            </w:r>
            <w:r>
              <w:rPr>
                <w:rFonts w:hint="eastAsia"/>
              </w:rPr>
              <w:t>税局发起补充</w:t>
            </w:r>
            <w:r>
              <w:rPr>
                <w:rFonts w:hint="eastAsia"/>
              </w:rPr>
              <w:t>日终</w:t>
            </w:r>
            <w:r>
              <w:rPr>
                <w:rFonts w:hint="eastAsia"/>
              </w:rPr>
              <w:t>对账批量处理扣款状态（明细）</w:t>
            </w:r>
          </w:p>
          <w:p w:rsidR="000D5243" w:rsidRDefault="000D5243"/>
          <w:p w:rsidR="000D5243" w:rsidRDefault="000D5243"/>
          <w:p w:rsidR="000D5243" w:rsidRDefault="006F229F">
            <w:pPr>
              <w:spacing w:line="360" w:lineRule="auto"/>
              <w:ind w:left="-39" w:firstLine="39"/>
              <w:rPr>
                <w:szCs w:val="22"/>
              </w:rPr>
            </w:pPr>
            <w:r>
              <w:rPr>
                <w:szCs w:val="22"/>
              </w:rPr>
              <w:t>1.4.1.12</w:t>
            </w:r>
            <w:r>
              <w:rPr>
                <w:szCs w:val="22"/>
              </w:rPr>
              <w:t>银行缴费协议签订</w:t>
            </w:r>
            <w:r>
              <w:rPr>
                <w:szCs w:val="22"/>
              </w:rPr>
              <w:t xml:space="preserve"> </w:t>
            </w:r>
            <w:r>
              <w:rPr>
                <w:szCs w:val="22"/>
              </w:rPr>
              <w:t>中增加联系人字段</w:t>
            </w:r>
          </w:p>
        </w:tc>
      </w:tr>
      <w:tr w:rsidR="000D5243">
        <w:trPr>
          <w:trHeight w:val="397"/>
          <w:jc w:val="center"/>
        </w:trPr>
        <w:tc>
          <w:tcPr>
            <w:tcW w:w="1325" w:type="dxa"/>
            <w:noWrap/>
            <w:vAlign w:val="center"/>
          </w:tcPr>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2019-4-19</w:t>
            </w:r>
          </w:p>
        </w:tc>
        <w:tc>
          <w:tcPr>
            <w:tcW w:w="6897" w:type="dxa"/>
            <w:noWrap/>
            <w:vAlign w:val="center"/>
          </w:tcPr>
          <w:p w:rsidR="000D5243" w:rsidRDefault="006F229F">
            <w:pPr>
              <w:spacing w:line="360" w:lineRule="auto"/>
              <w:ind w:left="-39" w:firstLine="39"/>
              <w:rPr>
                <w:szCs w:val="22"/>
              </w:rPr>
            </w:pPr>
            <w:r>
              <w:rPr>
                <w:rFonts w:hint="eastAsia"/>
                <w:szCs w:val="22"/>
              </w:rPr>
              <w:t>1.4.1.11</w:t>
            </w:r>
            <w:r>
              <w:rPr>
                <w:rFonts w:hint="eastAsia"/>
                <w:szCs w:val="22"/>
              </w:rPr>
              <w:t>查询档次对应金额</w:t>
            </w:r>
          </w:p>
          <w:p w:rsidR="000D5243" w:rsidRDefault="006F229F">
            <w:pPr>
              <w:spacing w:line="360" w:lineRule="auto"/>
              <w:rPr>
                <w:szCs w:val="22"/>
              </w:rPr>
            </w:pPr>
            <w:r>
              <w:rPr>
                <w:rFonts w:hint="eastAsia"/>
                <w:szCs w:val="22"/>
              </w:rPr>
              <w:t>发送参数减少人员类别字段</w:t>
            </w:r>
          </w:p>
          <w:p w:rsidR="000D5243" w:rsidRDefault="006F229F">
            <w:pPr>
              <w:spacing w:line="360" w:lineRule="auto"/>
              <w:rPr>
                <w:szCs w:val="22"/>
              </w:rPr>
            </w:pPr>
            <w:r>
              <w:rPr>
                <w:rFonts w:hint="eastAsia"/>
                <w:szCs w:val="22"/>
              </w:rPr>
              <w:t>返回参数增加</w:t>
            </w:r>
            <w:r>
              <w:rPr>
                <w:rFonts w:hint="eastAsia"/>
                <w:szCs w:val="22"/>
              </w:rPr>
              <w:t xml:space="preserve"> </w:t>
            </w:r>
            <w:r>
              <w:rPr>
                <w:rFonts w:hint="eastAsia"/>
                <w:szCs w:val="22"/>
              </w:rPr>
              <w:t>缴费基数上限、缴费基数下限</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1.4.1.5</w:t>
            </w:r>
            <w:r>
              <w:rPr>
                <w:rFonts w:asciiTheme="minorEastAsia" w:eastAsiaTheme="minorEastAsia" w:hAnsiTheme="minorEastAsia" w:cs="宋体" w:hint="eastAsia"/>
                <w:sz w:val="24"/>
                <w:szCs w:val="24"/>
              </w:rPr>
              <w:t>单户应征查询、</w:t>
            </w:r>
            <w:r>
              <w:rPr>
                <w:rFonts w:asciiTheme="minorEastAsia" w:eastAsiaTheme="minorEastAsia" w:hAnsiTheme="minorEastAsia" w:cs="宋体" w:hint="eastAsia"/>
                <w:sz w:val="24"/>
                <w:szCs w:val="24"/>
              </w:rPr>
              <w:t>1.4.1.5</w:t>
            </w:r>
            <w:r>
              <w:rPr>
                <w:rFonts w:asciiTheme="minorEastAsia" w:eastAsiaTheme="minorEastAsia" w:hAnsiTheme="minorEastAsia" w:cs="宋体" w:hint="eastAsia"/>
                <w:sz w:val="24"/>
                <w:szCs w:val="24"/>
              </w:rPr>
              <w:t>应征查询（批量）</w:t>
            </w:r>
          </w:p>
          <w:p w:rsidR="000D5243" w:rsidRDefault="006F229F">
            <w:pPr>
              <w:spacing w:line="360" w:lineRule="auto"/>
              <w:ind w:left="-39" w:firstLine="39"/>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删除四要素。</w:t>
            </w:r>
          </w:p>
          <w:p w:rsidR="000D5243" w:rsidRDefault="000D5243">
            <w:pPr>
              <w:spacing w:line="360" w:lineRule="auto"/>
              <w:rPr>
                <w:szCs w:val="22"/>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br w:type="page"/>
      </w:r>
    </w:p>
    <w:sdt>
      <w:sdtPr>
        <w:rPr>
          <w:rFonts w:ascii="Calibri" w:eastAsia="宋体" w:hAnsi="Calibri" w:cs="Times New Roman"/>
          <w:b w:val="0"/>
          <w:bCs w:val="0"/>
          <w:color w:val="auto"/>
          <w:kern w:val="2"/>
          <w:sz w:val="21"/>
          <w:szCs w:val="20"/>
          <w:lang w:val="zh-CN"/>
        </w:rPr>
        <w:id w:val="198982631"/>
        <w:docPartObj>
          <w:docPartGallery w:val="Table of Contents"/>
          <w:docPartUnique/>
        </w:docPartObj>
      </w:sdtPr>
      <w:sdtEndPr>
        <w:rPr>
          <w:lang w:val="en-US"/>
        </w:rPr>
      </w:sdtEndPr>
      <w:sdtContent>
        <w:p w:rsidR="000D5243" w:rsidRDefault="006F229F">
          <w:pPr>
            <w:pStyle w:val="TOC1"/>
          </w:pPr>
          <w:r>
            <w:rPr>
              <w:lang w:val="zh-CN"/>
            </w:rPr>
            <w:t>目录</w:t>
          </w:r>
        </w:p>
        <w:p w:rsidR="000D5243" w:rsidRDefault="006F229F">
          <w:pPr>
            <w:pStyle w:val="20"/>
            <w:tabs>
              <w:tab w:val="left" w:pos="1050"/>
              <w:tab w:val="right" w:leader="dot" w:pos="8296"/>
            </w:tabs>
            <w:rPr>
              <w:rFonts w:asciiTheme="minorHAnsi" w:eastAsiaTheme="minorEastAsia" w:hAnsiTheme="minorHAnsi" w:cstheme="minorBidi"/>
              <w:szCs w:val="22"/>
            </w:rPr>
          </w:pPr>
          <w:r>
            <w:fldChar w:fldCharType="begin"/>
          </w:r>
          <w:r>
            <w:instrText xml:space="preserve"> TOC \o "1-4" \h \z \u </w:instrText>
          </w:r>
          <w:r>
            <w:fldChar w:fldCharType="separate"/>
          </w:r>
          <w:hyperlink w:anchor="_Toc4076173" w:history="1">
            <w:r>
              <w:rPr>
                <w:rStyle w:val="ab"/>
                <w:rFonts w:asciiTheme="minorEastAsia" w:hAnsiTheme="minorEastAsia"/>
              </w:rPr>
              <w:t>1.1</w:t>
            </w:r>
            <w:r>
              <w:rPr>
                <w:rFonts w:asciiTheme="minorHAnsi" w:eastAsiaTheme="minorEastAsia" w:hAnsiTheme="minorHAnsi" w:cstheme="minorBidi"/>
                <w:szCs w:val="22"/>
              </w:rPr>
              <w:tab/>
            </w:r>
            <w:r>
              <w:rPr>
                <w:rStyle w:val="ab"/>
                <w:rFonts w:asciiTheme="minorEastAsia" w:hAnsiTheme="minorEastAsia" w:hint="eastAsia"/>
              </w:rPr>
              <w:t>接口说明</w:t>
            </w:r>
            <w:r>
              <w:tab/>
            </w:r>
            <w:r>
              <w:fldChar w:fldCharType="begin"/>
            </w:r>
            <w:r>
              <w:instrText xml:space="preserve"> PAGEREF _Toc4076173 \h </w:instrText>
            </w:r>
            <w:r>
              <w:fldChar w:fldCharType="separate"/>
            </w:r>
            <w:r>
              <w:t>- 11 -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13" w:history="1">
            <w:r>
              <w:rPr>
                <w:rStyle w:val="ab"/>
                <w:rFonts w:asciiTheme="minorEastAsia" w:hAnsiTheme="minorEastAsia"/>
              </w:rPr>
              <w:t>1.2</w:t>
            </w:r>
            <w:r>
              <w:rPr>
                <w:rFonts w:asciiTheme="minorHAnsi" w:eastAsiaTheme="minorEastAsia" w:hAnsiTheme="minorHAnsi" w:cstheme="minorBidi"/>
                <w:szCs w:val="22"/>
              </w:rPr>
              <w:tab/>
            </w:r>
            <w:r>
              <w:rPr>
                <w:rStyle w:val="ab"/>
                <w:rFonts w:asciiTheme="minorEastAsia" w:hAnsiTheme="minorEastAsia" w:hint="eastAsia"/>
              </w:rPr>
              <w:t>渠道接入认证接口</w:t>
            </w:r>
            <w:r>
              <w:tab/>
            </w:r>
            <w:r>
              <w:fldChar w:fldCharType="begin"/>
            </w:r>
            <w:r>
              <w:instrText xml:space="preserve"> PAGEREF _Toc4076213 \h </w:instrText>
            </w:r>
            <w:r>
              <w:fldChar w:fldCharType="separate"/>
            </w:r>
            <w:r>
              <w:t>- 15 -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14" w:history="1">
            <w:r>
              <w:rPr>
                <w:rStyle w:val="ab"/>
                <w:rFonts w:asciiTheme="minorEastAsia" w:hAnsiTheme="minorEastAsia"/>
              </w:rPr>
              <w:t>1.3</w:t>
            </w:r>
            <w:r>
              <w:rPr>
                <w:rFonts w:asciiTheme="minorHAnsi" w:eastAsiaTheme="minorEastAsia" w:hAnsiTheme="minorHAnsi" w:cstheme="minorBidi"/>
                <w:szCs w:val="22"/>
              </w:rPr>
              <w:tab/>
            </w:r>
            <w:r>
              <w:rPr>
                <w:rStyle w:val="ab"/>
                <w:rFonts w:asciiTheme="minorEastAsia" w:hAnsiTheme="minorEastAsia" w:hint="eastAsia"/>
              </w:rPr>
              <w:t>银行批扣接口</w:t>
            </w:r>
            <w:r>
              <w:tab/>
            </w:r>
            <w:r>
              <w:fldChar w:fldCharType="begin"/>
            </w:r>
            <w:r>
              <w:instrText xml:space="preserve"> PAGEREF _Toc4076214 \h </w:instrText>
            </w:r>
            <w:r>
              <w:fldChar w:fldCharType="separate"/>
            </w:r>
            <w:r>
              <w:t>- 16 -</w:t>
            </w:r>
            <w:r>
              <w:fldChar w:fldCharType="end"/>
            </w:r>
          </w:hyperlink>
        </w:p>
        <w:p w:rsidR="000D5243" w:rsidRDefault="006F229F">
          <w:pPr>
            <w:pStyle w:val="4"/>
            <w:tabs>
              <w:tab w:val="left" w:pos="2107"/>
              <w:tab w:val="right" w:leader="dot" w:pos="8296"/>
            </w:tabs>
          </w:pPr>
          <w:hyperlink w:anchor="_Toc4076215" w:history="1">
            <w:r>
              <w:rPr>
                <w:rStyle w:val="ab"/>
              </w:rPr>
              <w:t>1.3.1.1</w:t>
            </w:r>
            <w:r>
              <w:tab/>
            </w:r>
            <w:r>
              <w:rPr>
                <w:rStyle w:val="ab"/>
                <w:rFonts w:hint="eastAsia"/>
              </w:rPr>
              <w:t>银行返回批扣结果</w:t>
            </w:r>
            <w:r>
              <w:tab/>
            </w:r>
            <w:r>
              <w:fldChar w:fldCharType="begin"/>
            </w:r>
            <w:r>
              <w:instrText xml:space="preserve"> PAGERE</w:instrText>
            </w:r>
            <w:r>
              <w:instrText xml:space="preserve">F _Toc4076215 \h </w:instrText>
            </w:r>
            <w:r>
              <w:fldChar w:fldCharType="separate"/>
            </w:r>
            <w:r>
              <w:t>- 16 -</w:t>
            </w:r>
            <w:r>
              <w:fldChar w:fldCharType="end"/>
            </w:r>
          </w:hyperlink>
        </w:p>
        <w:p w:rsidR="000D5243" w:rsidRDefault="006F229F">
          <w:pPr>
            <w:pStyle w:val="4"/>
            <w:tabs>
              <w:tab w:val="left" w:pos="2107"/>
              <w:tab w:val="right" w:leader="dot" w:pos="8296"/>
            </w:tabs>
          </w:pPr>
          <w:hyperlink w:anchor="_Toc4076216" w:history="1">
            <w:r>
              <w:rPr>
                <w:rStyle w:val="ab"/>
              </w:rPr>
              <w:t>1.3.1.2</w:t>
            </w:r>
            <w:r>
              <w:tab/>
            </w:r>
            <w:r>
              <w:rPr>
                <w:rStyle w:val="ab"/>
                <w:rFonts w:hint="eastAsia"/>
              </w:rPr>
              <w:t>局方发送批扣清册</w:t>
            </w:r>
            <w:r>
              <w:tab/>
            </w:r>
            <w:r>
              <w:fldChar w:fldCharType="begin"/>
            </w:r>
            <w:r>
              <w:instrText xml:space="preserve"> PAGEREF _Toc4076216 \h </w:instrText>
            </w:r>
            <w:r>
              <w:fldChar w:fldCharType="separate"/>
            </w:r>
            <w:r>
              <w:t>- 18 -</w:t>
            </w:r>
            <w:r>
              <w:fldChar w:fldCharType="end"/>
            </w:r>
          </w:hyperlink>
        </w:p>
        <w:p w:rsidR="000D5243" w:rsidRDefault="006F229F">
          <w:pPr>
            <w:pStyle w:val="4"/>
            <w:tabs>
              <w:tab w:val="left" w:pos="2107"/>
              <w:tab w:val="right" w:leader="dot" w:pos="8296"/>
            </w:tabs>
          </w:pPr>
          <w:hyperlink w:anchor="_Toc4076217" w:history="1">
            <w:r>
              <w:rPr>
                <w:rStyle w:val="ab"/>
              </w:rPr>
              <w:t>1.3.1.3</w:t>
            </w:r>
            <w:r>
              <w:tab/>
            </w:r>
            <w:r>
              <w:rPr>
                <w:rStyle w:val="ab"/>
                <w:rFonts w:hint="eastAsia"/>
              </w:rPr>
              <w:t>局方查询批次状态</w:t>
            </w:r>
            <w:r>
              <w:tab/>
            </w:r>
            <w:r>
              <w:fldChar w:fldCharType="begin"/>
            </w:r>
            <w:r>
              <w:instrText xml:space="preserve"> PAGEREF _Toc4076217 \h </w:instrText>
            </w:r>
            <w:r>
              <w:fldChar w:fldCharType="separate"/>
            </w:r>
            <w:r>
              <w:t>- 21 -</w:t>
            </w:r>
            <w:r>
              <w:fldChar w:fldCharType="end"/>
            </w:r>
          </w:hyperlink>
        </w:p>
        <w:p w:rsidR="000D5243" w:rsidRDefault="006F229F">
          <w:pPr>
            <w:pStyle w:val="4"/>
            <w:tabs>
              <w:tab w:val="left" w:pos="2107"/>
              <w:tab w:val="right" w:leader="dot" w:pos="8296"/>
            </w:tabs>
          </w:pPr>
          <w:hyperlink w:anchor="_Toc4076218" w:history="1">
            <w:r>
              <w:rPr>
                <w:rStyle w:val="ab"/>
              </w:rPr>
              <w:t>1.3.1.4</w:t>
            </w:r>
            <w:r>
              <w:tab/>
            </w:r>
            <w:r>
              <w:rPr>
                <w:rStyle w:val="ab"/>
                <w:rFonts w:hint="eastAsia"/>
              </w:rPr>
              <w:t>局方查询批扣总金额和数量对账</w:t>
            </w:r>
            <w:r>
              <w:tab/>
            </w:r>
            <w:r>
              <w:fldChar w:fldCharType="begin"/>
            </w:r>
            <w:r>
              <w:instrText xml:space="preserve"> PAGEREF _Toc4076218 \h </w:instrText>
            </w:r>
            <w:r>
              <w:fldChar w:fldCharType="separate"/>
            </w:r>
            <w:r>
              <w:t>- 22 -</w:t>
            </w:r>
            <w:r>
              <w:fldChar w:fldCharType="end"/>
            </w:r>
          </w:hyperlink>
        </w:p>
        <w:p w:rsidR="000D5243" w:rsidRDefault="006F229F">
          <w:pPr>
            <w:pStyle w:val="4"/>
            <w:tabs>
              <w:tab w:val="left" w:pos="2107"/>
              <w:tab w:val="right" w:leader="dot" w:pos="8296"/>
            </w:tabs>
          </w:pPr>
          <w:hyperlink w:anchor="_Toc4076219" w:history="1">
            <w:r>
              <w:rPr>
                <w:rStyle w:val="ab"/>
              </w:rPr>
              <w:t>1.3.1.5</w:t>
            </w:r>
            <w:r>
              <w:tab/>
            </w:r>
            <w:r>
              <w:rPr>
                <w:rStyle w:val="ab"/>
                <w:rFonts w:hint="eastAsia"/>
              </w:rPr>
              <w:t>局方查询明细对账</w:t>
            </w:r>
            <w:r>
              <w:tab/>
            </w:r>
            <w:r>
              <w:fldChar w:fldCharType="begin"/>
            </w:r>
            <w:r>
              <w:instrText xml:space="preserve"> PAGEREF _Toc4076219 \h </w:instrText>
            </w:r>
            <w:r>
              <w:fldChar w:fldCharType="separate"/>
            </w:r>
            <w:r>
              <w:t>- 24 -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20" w:history="1">
            <w:r>
              <w:rPr>
                <w:rStyle w:val="ab"/>
                <w:rFonts w:asciiTheme="minorEastAsia" w:hAnsiTheme="minorEastAsia"/>
              </w:rPr>
              <w:t>1.4</w:t>
            </w:r>
            <w:r>
              <w:rPr>
                <w:rFonts w:asciiTheme="minorHAnsi" w:eastAsiaTheme="minorEastAsia" w:hAnsiTheme="minorHAnsi" w:cstheme="minorBidi"/>
                <w:szCs w:val="22"/>
              </w:rPr>
              <w:tab/>
            </w:r>
            <w:r>
              <w:rPr>
                <w:rStyle w:val="ab"/>
                <w:rFonts w:asciiTheme="minorEastAsia" w:hAnsiTheme="minorEastAsia" w:hint="eastAsia"/>
              </w:rPr>
              <w:t>银行柜台</w:t>
            </w:r>
            <w:r>
              <w:rPr>
                <w:rStyle w:val="ab"/>
                <w:rFonts w:asciiTheme="minorEastAsia" w:hAnsiTheme="minorEastAsia"/>
              </w:rPr>
              <w:t>/</w:t>
            </w:r>
            <w:r>
              <w:rPr>
                <w:rStyle w:val="ab"/>
                <w:rFonts w:asciiTheme="minorEastAsia" w:hAnsiTheme="minorEastAsia" w:hint="eastAsia"/>
              </w:rPr>
              <w:t>自助机</w:t>
            </w:r>
            <w:r>
              <w:rPr>
                <w:rStyle w:val="ab"/>
                <w:rFonts w:asciiTheme="minorEastAsia" w:hAnsiTheme="minorEastAsia"/>
              </w:rPr>
              <w:t>/</w:t>
            </w:r>
            <w:r>
              <w:rPr>
                <w:rStyle w:val="ab"/>
                <w:rFonts w:asciiTheme="minorEastAsia" w:hAnsiTheme="minorEastAsia" w:hint="eastAsia"/>
              </w:rPr>
              <w:t>支付宝</w:t>
            </w:r>
            <w:r>
              <w:tab/>
            </w:r>
            <w:r>
              <w:fldChar w:fldCharType="begin"/>
            </w:r>
            <w:r>
              <w:instrText xml:space="preserve"> PAGEREF _Toc4076220 \h </w:instrText>
            </w:r>
            <w:r>
              <w:fldChar w:fldCharType="separate"/>
            </w:r>
            <w:r>
              <w:t>- 26 -</w:t>
            </w:r>
            <w:r>
              <w:fldChar w:fldCharType="end"/>
            </w:r>
          </w:hyperlink>
        </w:p>
        <w:p w:rsidR="000D5243" w:rsidRDefault="006F229F">
          <w:pPr>
            <w:pStyle w:val="3"/>
            <w:tabs>
              <w:tab w:val="left" w:pos="1680"/>
              <w:tab w:val="right" w:leader="dot" w:pos="8296"/>
            </w:tabs>
            <w:rPr>
              <w:rFonts w:asciiTheme="minorHAnsi" w:eastAsiaTheme="minorEastAsia" w:hAnsiTheme="minorHAnsi" w:cstheme="minorBidi"/>
              <w:szCs w:val="22"/>
            </w:rPr>
          </w:pPr>
          <w:hyperlink w:anchor="_Toc4076221" w:history="1">
            <w:r>
              <w:rPr>
                <w:rStyle w:val="ab"/>
                <w:rFonts w:asciiTheme="minorEastAsia" w:hAnsiTheme="minorEastAsia"/>
              </w:rPr>
              <w:t>1.4.1</w:t>
            </w:r>
            <w:r>
              <w:rPr>
                <w:rFonts w:asciiTheme="minorHAnsi" w:eastAsiaTheme="minorEastAsia" w:hAnsiTheme="minorHAnsi" w:cstheme="minorBidi"/>
                <w:szCs w:val="22"/>
              </w:rPr>
              <w:tab/>
            </w:r>
            <w:r>
              <w:rPr>
                <w:rStyle w:val="ab"/>
                <w:rFonts w:asciiTheme="minorEastAsia" w:hAnsiTheme="minorEastAsia" w:hint="eastAsia"/>
              </w:rPr>
              <w:t>银行发起</w:t>
            </w:r>
            <w:r>
              <w:rPr>
                <w:rStyle w:val="ab"/>
                <w:rFonts w:asciiTheme="minorEastAsia" w:hAnsiTheme="minorEastAsia"/>
              </w:rPr>
              <w:t>/</w:t>
            </w:r>
            <w:r>
              <w:rPr>
                <w:rStyle w:val="ab"/>
                <w:rFonts w:asciiTheme="minorEastAsia" w:hAnsiTheme="minorEastAsia" w:hint="eastAsia"/>
              </w:rPr>
              <w:t>支付宝接口</w:t>
            </w:r>
            <w:r>
              <w:tab/>
            </w:r>
            <w:r>
              <w:fldChar w:fldCharType="begin"/>
            </w:r>
            <w:r>
              <w:instrText xml:space="preserve"> </w:instrText>
            </w:r>
            <w:r>
              <w:instrText xml:space="preserve">PAGEREF _Toc4076221 \h </w:instrText>
            </w:r>
            <w:r>
              <w:fldChar w:fldCharType="separate"/>
            </w:r>
            <w:r>
              <w:t>- 26 -</w:t>
            </w:r>
            <w:r>
              <w:fldChar w:fldCharType="end"/>
            </w:r>
          </w:hyperlink>
        </w:p>
        <w:p w:rsidR="000D5243" w:rsidRDefault="006F229F">
          <w:pPr>
            <w:pStyle w:val="4"/>
            <w:tabs>
              <w:tab w:val="left" w:pos="2107"/>
              <w:tab w:val="right" w:leader="dot" w:pos="8296"/>
            </w:tabs>
          </w:pPr>
          <w:hyperlink w:anchor="_Toc4076222" w:history="1">
            <w:r>
              <w:rPr>
                <w:rStyle w:val="ab"/>
              </w:rPr>
              <w:t>1.4.1.1</w:t>
            </w:r>
            <w:r>
              <w:tab/>
            </w:r>
            <w:r>
              <w:rPr>
                <w:rStyle w:val="ab"/>
                <w:rFonts w:hint="eastAsia"/>
              </w:rPr>
              <w:t>前置查询（单户）</w:t>
            </w:r>
            <w:r>
              <w:tab/>
            </w:r>
            <w:r>
              <w:fldChar w:fldCharType="begin"/>
            </w:r>
            <w:r>
              <w:instrText xml:space="preserve"> PAGEREF _Toc4076222 \h </w:instrText>
            </w:r>
            <w:r>
              <w:fldChar w:fldCharType="separate"/>
            </w:r>
            <w:r>
              <w:t>- 26 -</w:t>
            </w:r>
            <w:r>
              <w:fldChar w:fldCharType="end"/>
            </w:r>
          </w:hyperlink>
        </w:p>
        <w:p w:rsidR="000D5243" w:rsidRDefault="006F229F">
          <w:pPr>
            <w:pStyle w:val="4"/>
            <w:tabs>
              <w:tab w:val="left" w:pos="2107"/>
              <w:tab w:val="right" w:leader="dot" w:pos="8296"/>
            </w:tabs>
          </w:pPr>
          <w:hyperlink w:anchor="_Toc4076223" w:history="1">
            <w:r>
              <w:rPr>
                <w:rStyle w:val="ab"/>
              </w:rPr>
              <w:t>1.4.1.2</w:t>
            </w:r>
            <w:r>
              <w:tab/>
            </w:r>
            <w:r>
              <w:rPr>
                <w:rStyle w:val="ab"/>
                <w:rFonts w:hint="eastAsia"/>
              </w:rPr>
              <w:t>前置查询</w:t>
            </w:r>
            <w:r>
              <w:rPr>
                <w:rStyle w:val="ab"/>
              </w:rPr>
              <w:t>(</w:t>
            </w:r>
            <w:r>
              <w:rPr>
                <w:rStyle w:val="ab"/>
                <w:rFonts w:hint="eastAsia"/>
              </w:rPr>
              <w:t>批量</w:t>
            </w:r>
            <w:r>
              <w:rPr>
                <w:rStyle w:val="ab"/>
              </w:rPr>
              <w:t>)</w:t>
            </w:r>
            <w:r>
              <w:tab/>
            </w:r>
            <w:r>
              <w:fldChar w:fldCharType="begin"/>
            </w:r>
            <w:r>
              <w:instrText xml:space="preserve"> PAGEREF _Toc4076223 \h </w:instrText>
            </w:r>
            <w:r>
              <w:fldChar w:fldCharType="separate"/>
            </w:r>
            <w:r>
              <w:t>- 27 -</w:t>
            </w:r>
            <w:r>
              <w:fldChar w:fldCharType="end"/>
            </w:r>
          </w:hyperlink>
        </w:p>
        <w:p w:rsidR="000D5243" w:rsidRDefault="006F229F">
          <w:pPr>
            <w:pStyle w:val="4"/>
            <w:tabs>
              <w:tab w:val="left" w:pos="2107"/>
              <w:tab w:val="right" w:leader="dot" w:pos="8296"/>
            </w:tabs>
          </w:pPr>
          <w:hyperlink w:anchor="_Toc4076224" w:history="1">
            <w:r>
              <w:rPr>
                <w:rStyle w:val="ab"/>
              </w:rPr>
              <w:t>1.4.1.3</w:t>
            </w:r>
            <w:r>
              <w:tab/>
            </w:r>
            <w:r>
              <w:rPr>
                <w:rStyle w:val="ab"/>
                <w:rFonts w:hint="eastAsia"/>
              </w:rPr>
              <w:t>参保基本信息查询</w:t>
            </w:r>
            <w:r>
              <w:tab/>
            </w:r>
            <w:r>
              <w:fldChar w:fldCharType="begin"/>
            </w:r>
            <w:r>
              <w:instrText xml:space="preserve"> PAGEREF _Toc4076224 \h </w:instrText>
            </w:r>
            <w:r>
              <w:fldChar w:fldCharType="separate"/>
            </w:r>
            <w:r>
              <w:t>- 29 -</w:t>
            </w:r>
            <w:r>
              <w:fldChar w:fldCharType="end"/>
            </w:r>
          </w:hyperlink>
        </w:p>
        <w:p w:rsidR="000D5243" w:rsidRDefault="006F229F">
          <w:pPr>
            <w:pStyle w:val="4"/>
            <w:tabs>
              <w:tab w:val="left" w:pos="2107"/>
              <w:tab w:val="right" w:leader="dot" w:pos="8296"/>
            </w:tabs>
          </w:pPr>
          <w:hyperlink w:anchor="_Toc4076225" w:history="1">
            <w:r>
              <w:rPr>
                <w:rStyle w:val="ab"/>
              </w:rPr>
              <w:t>1.4.1.4</w:t>
            </w:r>
            <w:r>
              <w:tab/>
            </w:r>
            <w:r>
              <w:rPr>
                <w:rStyle w:val="ab"/>
                <w:rFonts w:hint="eastAsia"/>
              </w:rPr>
              <w:t>单户应征查询（单户）</w:t>
            </w:r>
            <w:r>
              <w:tab/>
            </w:r>
            <w:r>
              <w:fldChar w:fldCharType="begin"/>
            </w:r>
            <w:r>
              <w:instrText xml:space="preserve"> PAGEREF _Toc4076225 \h </w:instrText>
            </w:r>
            <w:r>
              <w:fldChar w:fldCharType="separate"/>
            </w:r>
            <w:r>
              <w:t>- 31 -</w:t>
            </w:r>
            <w:r>
              <w:fldChar w:fldCharType="end"/>
            </w:r>
          </w:hyperlink>
        </w:p>
        <w:p w:rsidR="000D5243" w:rsidRDefault="006F229F">
          <w:pPr>
            <w:pStyle w:val="4"/>
            <w:tabs>
              <w:tab w:val="left" w:pos="2107"/>
              <w:tab w:val="right" w:leader="dot" w:pos="8296"/>
            </w:tabs>
          </w:pPr>
          <w:hyperlink w:anchor="_Toc4076226" w:history="1">
            <w:r>
              <w:rPr>
                <w:rStyle w:val="ab"/>
              </w:rPr>
              <w:t>1.4.1.5</w:t>
            </w:r>
            <w:r>
              <w:tab/>
            </w:r>
            <w:r>
              <w:rPr>
                <w:rStyle w:val="ab"/>
                <w:rFonts w:hint="eastAsia"/>
              </w:rPr>
              <w:t>应征查询（批量）</w:t>
            </w:r>
            <w:r>
              <w:tab/>
            </w:r>
            <w:r>
              <w:fldChar w:fldCharType="begin"/>
            </w:r>
            <w:r>
              <w:instrText xml:space="preserve"> PAGEREF _Toc4076226 \h </w:instrText>
            </w:r>
            <w:r>
              <w:fldChar w:fldCharType="separate"/>
            </w:r>
            <w:r>
              <w:t>- 34 -</w:t>
            </w:r>
            <w:r>
              <w:fldChar w:fldCharType="end"/>
            </w:r>
          </w:hyperlink>
        </w:p>
        <w:p w:rsidR="000D5243" w:rsidRDefault="006F229F">
          <w:pPr>
            <w:pStyle w:val="4"/>
            <w:tabs>
              <w:tab w:val="left" w:pos="2107"/>
              <w:tab w:val="right" w:leader="dot" w:pos="8296"/>
            </w:tabs>
          </w:pPr>
          <w:hyperlink w:anchor="_Toc4076227" w:history="1">
            <w:r>
              <w:rPr>
                <w:rStyle w:val="ab"/>
              </w:rPr>
              <w:t>1.4.1.6</w:t>
            </w:r>
            <w:r>
              <w:tab/>
            </w:r>
            <w:r>
              <w:rPr>
                <w:rStyle w:val="ab"/>
                <w:rFonts w:hint="eastAsia"/>
              </w:rPr>
              <w:t>电子缴款凭证打印（</w:t>
            </w:r>
            <w:r>
              <w:rPr>
                <w:rStyle w:val="ab"/>
              </w:rPr>
              <w:t>p</w:t>
            </w:r>
            <w:r>
              <w:rPr>
                <w:rStyle w:val="ab"/>
              </w:rPr>
              <w:t>df</w:t>
            </w:r>
            <w:r>
              <w:rPr>
                <w:rStyle w:val="ab"/>
                <w:rFonts w:hint="eastAsia"/>
              </w:rPr>
              <w:t>）</w:t>
            </w:r>
            <w:r>
              <w:tab/>
            </w:r>
            <w:r>
              <w:fldChar w:fldCharType="begin"/>
            </w:r>
            <w:r>
              <w:instrText xml:space="preserve"> PAGEREF _Toc4076227 \h </w:instrText>
            </w:r>
            <w:r>
              <w:fldChar w:fldCharType="separate"/>
            </w:r>
            <w:r>
              <w:t>- 37 -</w:t>
            </w:r>
            <w:r>
              <w:fldChar w:fldCharType="end"/>
            </w:r>
          </w:hyperlink>
        </w:p>
        <w:p w:rsidR="000D5243" w:rsidRDefault="006F229F">
          <w:pPr>
            <w:pStyle w:val="4"/>
            <w:tabs>
              <w:tab w:val="left" w:pos="2107"/>
              <w:tab w:val="right" w:leader="dot" w:pos="8296"/>
            </w:tabs>
          </w:pPr>
          <w:hyperlink w:anchor="_Toc4076228" w:history="1">
            <w:r>
              <w:rPr>
                <w:rStyle w:val="ab"/>
              </w:rPr>
              <w:t>1.4.1.7</w:t>
            </w:r>
            <w:r>
              <w:tab/>
            </w:r>
            <w:r>
              <w:rPr>
                <w:rStyle w:val="ab"/>
                <w:rFonts w:hint="eastAsia"/>
              </w:rPr>
              <w:t>缴费记录查询</w:t>
            </w:r>
            <w:r>
              <w:tab/>
            </w:r>
            <w:r>
              <w:fldChar w:fldCharType="begin"/>
            </w:r>
            <w:r>
              <w:instrText xml:space="preserve"> PAGEREF _Toc4076228 \h </w:instrText>
            </w:r>
            <w:r>
              <w:fldChar w:fldCharType="separate"/>
            </w:r>
            <w:r>
              <w:t>- 39 -</w:t>
            </w:r>
            <w:r>
              <w:fldChar w:fldCharType="end"/>
            </w:r>
          </w:hyperlink>
        </w:p>
        <w:p w:rsidR="000D5243" w:rsidRDefault="006F229F">
          <w:pPr>
            <w:pStyle w:val="4"/>
            <w:tabs>
              <w:tab w:val="left" w:pos="2107"/>
              <w:tab w:val="right" w:leader="dot" w:pos="8296"/>
            </w:tabs>
          </w:pPr>
          <w:hyperlink w:anchor="_Toc4076229" w:history="1">
            <w:r>
              <w:rPr>
                <w:rStyle w:val="ab"/>
              </w:rPr>
              <w:t>1.4.1.8</w:t>
            </w:r>
            <w:r>
              <w:tab/>
            </w:r>
            <w:r>
              <w:rPr>
                <w:rStyle w:val="ab"/>
                <w:rFonts w:hint="eastAsia"/>
              </w:rPr>
              <w:t>单户缴费保存（单户）</w:t>
            </w:r>
            <w:r>
              <w:tab/>
            </w:r>
            <w:r>
              <w:fldChar w:fldCharType="begin"/>
            </w:r>
            <w:r>
              <w:instrText xml:space="preserve"> PAGEREF _Toc4076229 \h </w:instrText>
            </w:r>
            <w:r>
              <w:fldChar w:fldCharType="separate"/>
            </w:r>
            <w:r>
              <w:t>- 41 -</w:t>
            </w:r>
            <w:r>
              <w:fldChar w:fldCharType="end"/>
            </w:r>
          </w:hyperlink>
        </w:p>
        <w:p w:rsidR="000D5243" w:rsidRDefault="006F229F">
          <w:pPr>
            <w:pStyle w:val="4"/>
            <w:tabs>
              <w:tab w:val="left" w:pos="2107"/>
              <w:tab w:val="right" w:leader="dot" w:pos="8296"/>
            </w:tabs>
          </w:pPr>
          <w:hyperlink w:anchor="_Toc4076230" w:history="1">
            <w:r>
              <w:rPr>
                <w:rStyle w:val="ab"/>
              </w:rPr>
              <w:t>1.4.1.9</w:t>
            </w:r>
            <w:r>
              <w:tab/>
            </w:r>
            <w:r>
              <w:rPr>
                <w:rStyle w:val="ab"/>
                <w:rFonts w:hint="eastAsia"/>
              </w:rPr>
              <w:t>缴费保存（批量）</w:t>
            </w:r>
            <w:r>
              <w:tab/>
            </w:r>
            <w:r>
              <w:fldChar w:fldCharType="begin"/>
            </w:r>
            <w:r>
              <w:instrText xml:space="preserve"> PAGEREF _Toc4076230 \h </w:instrText>
            </w:r>
            <w:r>
              <w:fldChar w:fldCharType="separate"/>
            </w:r>
            <w:r>
              <w:t>- 44 -</w:t>
            </w:r>
            <w:r>
              <w:fldChar w:fldCharType="end"/>
            </w:r>
          </w:hyperlink>
        </w:p>
        <w:p w:rsidR="000D5243" w:rsidRDefault="006F229F">
          <w:pPr>
            <w:pStyle w:val="4"/>
            <w:tabs>
              <w:tab w:val="left" w:pos="2214"/>
              <w:tab w:val="right" w:leader="dot" w:pos="8296"/>
            </w:tabs>
          </w:pPr>
          <w:hyperlink w:anchor="_Toc4076231" w:history="1">
            <w:r>
              <w:rPr>
                <w:rStyle w:val="ab"/>
              </w:rPr>
              <w:t>1.4.1.10</w:t>
            </w:r>
            <w:r>
              <w:tab/>
            </w:r>
            <w:r>
              <w:rPr>
                <w:rStyle w:val="ab"/>
                <w:rFonts w:hint="eastAsia"/>
              </w:rPr>
              <w:t>单户缴费撤销</w:t>
            </w:r>
            <w:r>
              <w:tab/>
            </w:r>
            <w:r>
              <w:fldChar w:fldCharType="begin"/>
            </w:r>
            <w:r>
              <w:instrText xml:space="preserve"> PAGEREF _Toc4076231 \h </w:instrText>
            </w:r>
            <w:r>
              <w:fldChar w:fldCharType="separate"/>
            </w:r>
            <w:r>
              <w:t>- 47 -</w:t>
            </w:r>
            <w:r>
              <w:fldChar w:fldCharType="end"/>
            </w:r>
          </w:hyperlink>
        </w:p>
        <w:p w:rsidR="000D5243" w:rsidRDefault="006F229F">
          <w:pPr>
            <w:pStyle w:val="4"/>
            <w:tabs>
              <w:tab w:val="left" w:pos="2214"/>
              <w:tab w:val="right" w:leader="dot" w:pos="8296"/>
            </w:tabs>
          </w:pPr>
          <w:hyperlink w:anchor="_Toc4076232" w:history="1">
            <w:r>
              <w:rPr>
                <w:rStyle w:val="ab"/>
              </w:rPr>
              <w:t>1.4.1.11</w:t>
            </w:r>
            <w:r>
              <w:tab/>
            </w:r>
            <w:r>
              <w:rPr>
                <w:rStyle w:val="ab"/>
                <w:rFonts w:hint="eastAsia"/>
              </w:rPr>
              <w:t>查询档次以及对应金额</w:t>
            </w:r>
            <w:r>
              <w:tab/>
            </w:r>
            <w:r>
              <w:fldChar w:fldCharType="begin"/>
            </w:r>
            <w:r>
              <w:instrText xml:space="preserve"> PAGEREF _Toc4076232 \h </w:instrText>
            </w:r>
            <w:r>
              <w:fldChar w:fldCharType="separate"/>
            </w:r>
            <w:r>
              <w:t>- 49 -</w:t>
            </w:r>
            <w:r>
              <w:fldChar w:fldCharType="end"/>
            </w:r>
          </w:hyperlink>
        </w:p>
        <w:p w:rsidR="000D5243" w:rsidRDefault="006F229F">
          <w:pPr>
            <w:pStyle w:val="4"/>
            <w:tabs>
              <w:tab w:val="left" w:pos="2214"/>
              <w:tab w:val="right" w:leader="dot" w:pos="8296"/>
            </w:tabs>
          </w:pPr>
          <w:hyperlink w:anchor="_Toc4076233" w:history="1">
            <w:r>
              <w:rPr>
                <w:rStyle w:val="ab"/>
              </w:rPr>
              <w:t>1.4.1.12</w:t>
            </w:r>
            <w:r>
              <w:tab/>
            </w:r>
            <w:r>
              <w:rPr>
                <w:rStyle w:val="ab"/>
                <w:rFonts w:hint="eastAsia"/>
              </w:rPr>
              <w:t>银行缴费协议签订</w:t>
            </w:r>
            <w:r>
              <w:tab/>
            </w:r>
            <w:r>
              <w:fldChar w:fldCharType="begin"/>
            </w:r>
            <w:r>
              <w:instrText xml:space="preserve"> PAGEREF _Toc4076233 \h </w:instrText>
            </w:r>
            <w:r>
              <w:fldChar w:fldCharType="separate"/>
            </w:r>
            <w:r>
              <w:t>- 51 -</w:t>
            </w:r>
            <w:r>
              <w:fldChar w:fldCharType="end"/>
            </w:r>
          </w:hyperlink>
        </w:p>
        <w:p w:rsidR="000D5243" w:rsidRDefault="006F229F">
          <w:pPr>
            <w:pStyle w:val="4"/>
            <w:tabs>
              <w:tab w:val="left" w:pos="2214"/>
              <w:tab w:val="right" w:leader="dot" w:pos="8296"/>
            </w:tabs>
          </w:pPr>
          <w:hyperlink w:anchor="_Toc4076234" w:history="1">
            <w:r>
              <w:rPr>
                <w:rStyle w:val="ab"/>
              </w:rPr>
              <w:t>1.4.1.13</w:t>
            </w:r>
            <w:r>
              <w:tab/>
            </w:r>
            <w:r>
              <w:rPr>
                <w:rStyle w:val="ab"/>
                <w:rFonts w:hint="eastAsia"/>
              </w:rPr>
              <w:t>银行缴费协议终</w:t>
            </w:r>
            <w:r>
              <w:rPr>
                <w:rStyle w:val="ab"/>
                <w:rFonts w:hint="eastAsia"/>
              </w:rPr>
              <w:t>止</w:t>
            </w:r>
            <w:r>
              <w:tab/>
            </w:r>
            <w:r>
              <w:fldChar w:fldCharType="begin"/>
            </w:r>
            <w:r>
              <w:instrText xml:space="preserve"> PAGEREF _Toc4076234 \h </w:instrText>
            </w:r>
            <w:r>
              <w:fldChar w:fldCharType="separate"/>
            </w:r>
            <w:r>
              <w:t>- 53 -</w:t>
            </w:r>
            <w:r>
              <w:fldChar w:fldCharType="end"/>
            </w:r>
          </w:hyperlink>
        </w:p>
        <w:p w:rsidR="000D5243" w:rsidRDefault="006F229F">
          <w:pPr>
            <w:pStyle w:val="4"/>
            <w:tabs>
              <w:tab w:val="left" w:pos="2214"/>
              <w:tab w:val="right" w:leader="dot" w:pos="8296"/>
            </w:tabs>
          </w:pPr>
          <w:hyperlink w:anchor="_Toc4076235" w:history="1">
            <w:r>
              <w:rPr>
                <w:rStyle w:val="ab"/>
              </w:rPr>
              <w:t>1.4.1.14</w:t>
            </w:r>
            <w:r>
              <w:tab/>
            </w:r>
            <w:r>
              <w:rPr>
                <w:rStyle w:val="ab"/>
                <w:rFonts w:hint="eastAsia"/>
              </w:rPr>
              <w:t>查询税务机关可签约银行</w:t>
            </w:r>
            <w:r>
              <w:tab/>
            </w:r>
            <w:r>
              <w:fldChar w:fldCharType="begin"/>
            </w:r>
            <w:r>
              <w:instrText xml:space="preserve"> PAGEREF _Toc4076235 \h </w:instrText>
            </w:r>
            <w:r>
              <w:fldChar w:fldCharType="separate"/>
            </w:r>
            <w:r>
              <w:t>- 55 -</w:t>
            </w:r>
            <w:r>
              <w:fldChar w:fldCharType="end"/>
            </w:r>
          </w:hyperlink>
        </w:p>
        <w:p w:rsidR="000D5243" w:rsidRDefault="006F229F">
          <w:pPr>
            <w:pStyle w:val="4"/>
            <w:tabs>
              <w:tab w:val="left" w:pos="2214"/>
              <w:tab w:val="right" w:leader="dot" w:pos="8296"/>
            </w:tabs>
          </w:pPr>
          <w:hyperlink w:anchor="_Toc4076236" w:history="1">
            <w:r>
              <w:rPr>
                <w:rStyle w:val="ab"/>
              </w:rPr>
              <w:t>1.4.1.15</w:t>
            </w:r>
            <w:r>
              <w:tab/>
            </w:r>
            <w:r>
              <w:rPr>
                <w:rStyle w:val="ab"/>
                <w:rFonts w:hint="eastAsia"/>
              </w:rPr>
              <w:t>查询银行缴费协议数据</w:t>
            </w:r>
            <w:r>
              <w:tab/>
            </w:r>
            <w:r>
              <w:fldChar w:fldCharType="begin"/>
            </w:r>
            <w:r>
              <w:instrText xml:space="preserve"> PAGEREF _Toc4076236 \h </w:instrText>
            </w:r>
            <w:r>
              <w:fldChar w:fldCharType="separate"/>
            </w:r>
            <w:r>
              <w:t>- 56 -</w:t>
            </w:r>
            <w:r>
              <w:fldChar w:fldCharType="end"/>
            </w:r>
          </w:hyperlink>
        </w:p>
        <w:p w:rsidR="000D5243" w:rsidRDefault="006F229F">
          <w:pPr>
            <w:pStyle w:val="4"/>
            <w:tabs>
              <w:tab w:val="left" w:pos="2214"/>
              <w:tab w:val="right" w:leader="dot" w:pos="8296"/>
            </w:tabs>
          </w:pPr>
          <w:hyperlink w:anchor="_Toc4076237" w:history="1">
            <w:r>
              <w:rPr>
                <w:rStyle w:val="ab"/>
              </w:rPr>
              <w:t>1.4.1.16</w:t>
            </w:r>
            <w:r>
              <w:tab/>
            </w:r>
            <w:r>
              <w:rPr>
                <w:rStyle w:val="ab"/>
                <w:rFonts w:hint="eastAsia"/>
              </w:rPr>
              <w:t>退费申请</w:t>
            </w:r>
            <w:r>
              <w:tab/>
            </w:r>
            <w:r>
              <w:fldChar w:fldCharType="begin"/>
            </w:r>
            <w:r>
              <w:instrText xml:space="preserve"> PAGEREF _Toc4076237 \h </w:instrText>
            </w:r>
            <w:r>
              <w:fldChar w:fldCharType="separate"/>
            </w:r>
            <w:r>
              <w:t>- 58 -</w:t>
            </w:r>
            <w:r>
              <w:fldChar w:fldCharType="end"/>
            </w:r>
          </w:hyperlink>
        </w:p>
        <w:p w:rsidR="000D5243" w:rsidRDefault="006F229F">
          <w:pPr>
            <w:pStyle w:val="4"/>
            <w:tabs>
              <w:tab w:val="left" w:pos="2214"/>
              <w:tab w:val="right" w:leader="dot" w:pos="8296"/>
            </w:tabs>
          </w:pPr>
          <w:hyperlink w:anchor="_Toc4076238" w:history="1">
            <w:r>
              <w:rPr>
                <w:rStyle w:val="ab"/>
              </w:rPr>
              <w:t>1.4.1.17</w:t>
            </w:r>
            <w:r>
              <w:tab/>
            </w:r>
            <w:r>
              <w:rPr>
                <w:rStyle w:val="ab"/>
                <w:rFonts w:hint="eastAsia"/>
              </w:rPr>
              <w:t>参保预登记</w:t>
            </w:r>
            <w:r>
              <w:tab/>
            </w:r>
            <w:r>
              <w:fldChar w:fldCharType="begin"/>
            </w:r>
            <w:r>
              <w:instrText xml:space="preserve"> PAGEREF _Toc4076238 \h </w:instrText>
            </w:r>
            <w:r>
              <w:fldChar w:fldCharType="separate"/>
            </w:r>
            <w:r>
              <w:t>- 60 -</w:t>
            </w:r>
            <w:r>
              <w:fldChar w:fldCharType="end"/>
            </w:r>
          </w:hyperlink>
        </w:p>
        <w:p w:rsidR="000D5243" w:rsidRDefault="006F229F">
          <w:pPr>
            <w:pStyle w:val="4"/>
            <w:tabs>
              <w:tab w:val="left" w:pos="2214"/>
              <w:tab w:val="right" w:leader="dot" w:pos="8296"/>
            </w:tabs>
          </w:pPr>
          <w:hyperlink w:anchor="_Toc4076239" w:history="1">
            <w:r>
              <w:rPr>
                <w:rStyle w:val="ab"/>
              </w:rPr>
              <w:t>1.4.1.18</w:t>
            </w:r>
            <w:r>
              <w:tab/>
            </w:r>
            <w:r>
              <w:rPr>
                <w:rStyle w:val="ab"/>
                <w:rFonts w:hint="eastAsia"/>
              </w:rPr>
              <w:t>个人缴费证明二维码查验</w:t>
            </w:r>
            <w:r>
              <w:tab/>
            </w:r>
            <w:r>
              <w:fldChar w:fldCharType="begin"/>
            </w:r>
            <w:r>
              <w:instrText xml:space="preserve"> PAGEREF _Toc4076239 \h </w:instrText>
            </w:r>
            <w:r>
              <w:fldChar w:fldCharType="separate"/>
            </w:r>
            <w:r>
              <w:t>- 62 -</w:t>
            </w:r>
            <w:r>
              <w:fldChar w:fldCharType="end"/>
            </w:r>
          </w:hyperlink>
        </w:p>
        <w:p w:rsidR="000D5243" w:rsidRDefault="006F229F">
          <w:pPr>
            <w:pStyle w:val="4"/>
            <w:tabs>
              <w:tab w:val="left" w:pos="2214"/>
              <w:tab w:val="right" w:leader="dot" w:pos="8296"/>
            </w:tabs>
          </w:pPr>
          <w:hyperlink w:anchor="_Toc4076240" w:history="1">
            <w:r>
              <w:rPr>
                <w:rStyle w:val="ab"/>
              </w:rPr>
              <w:t>1.4.1.19</w:t>
            </w:r>
            <w:r>
              <w:tab/>
            </w:r>
            <w:r>
              <w:rPr>
                <w:rStyle w:val="ab"/>
                <w:rFonts w:hint="eastAsia"/>
              </w:rPr>
              <w:t>电子缴费凭证二维码查验</w:t>
            </w:r>
            <w:r>
              <w:tab/>
            </w:r>
            <w:r>
              <w:fldChar w:fldCharType="begin"/>
            </w:r>
            <w:r>
              <w:instrText xml:space="preserve"> PAGEREF _Toc4076240 \h </w:instrText>
            </w:r>
            <w:r>
              <w:fldChar w:fldCharType="separate"/>
            </w:r>
            <w:r>
              <w:t>- 63 -</w:t>
            </w:r>
            <w:r>
              <w:fldChar w:fldCharType="end"/>
            </w:r>
          </w:hyperlink>
        </w:p>
        <w:p w:rsidR="000D5243" w:rsidRDefault="006F229F">
          <w:pPr>
            <w:pStyle w:val="4"/>
            <w:tabs>
              <w:tab w:val="left" w:pos="2214"/>
              <w:tab w:val="right" w:leader="dot" w:pos="8296"/>
            </w:tabs>
          </w:pPr>
          <w:hyperlink w:anchor="_Toc4076241" w:history="1">
            <w:r>
              <w:rPr>
                <w:rStyle w:val="ab"/>
              </w:rPr>
              <w:t>1.4.1.20</w:t>
            </w:r>
            <w:r>
              <w:tab/>
            </w:r>
            <w:r>
              <w:rPr>
                <w:rStyle w:val="ab"/>
                <w:rFonts w:hint="eastAsia"/>
              </w:rPr>
              <w:t>个人缴费证明查询</w:t>
            </w:r>
            <w:r>
              <w:tab/>
            </w:r>
            <w:r>
              <w:fldChar w:fldCharType="begin"/>
            </w:r>
            <w:r>
              <w:instrText xml:space="preserve"> PAGEREF _Toc4076241 \h </w:instrText>
            </w:r>
            <w:r>
              <w:fldChar w:fldCharType="separate"/>
            </w:r>
            <w:r>
              <w:t>- 65 -</w:t>
            </w:r>
            <w:r>
              <w:fldChar w:fldCharType="end"/>
            </w:r>
          </w:hyperlink>
        </w:p>
        <w:p w:rsidR="000D5243" w:rsidRDefault="006F229F">
          <w:pPr>
            <w:pStyle w:val="4"/>
            <w:tabs>
              <w:tab w:val="left" w:pos="2214"/>
              <w:tab w:val="right" w:leader="dot" w:pos="8296"/>
            </w:tabs>
          </w:pPr>
          <w:hyperlink w:anchor="_Toc4076242" w:history="1">
            <w:r>
              <w:rPr>
                <w:rStyle w:val="ab"/>
              </w:rPr>
              <w:t>1.4.1.21</w:t>
            </w:r>
            <w:r>
              <w:tab/>
            </w:r>
            <w:r>
              <w:rPr>
                <w:rStyle w:val="ab"/>
                <w:rFonts w:hint="eastAsia"/>
              </w:rPr>
              <w:t>个人缴费证明</w:t>
            </w:r>
            <w:r>
              <w:rPr>
                <w:rStyle w:val="ab"/>
              </w:rPr>
              <w:t>P</w:t>
            </w:r>
            <w:r>
              <w:rPr>
                <w:rStyle w:val="ab"/>
              </w:rPr>
              <w:t>DF</w:t>
            </w:r>
            <w:r>
              <w:tab/>
            </w:r>
            <w:r>
              <w:fldChar w:fldCharType="begin"/>
            </w:r>
            <w:r>
              <w:instrText xml:space="preserve"> PAGEREF _Toc4076242 \h </w:instrText>
            </w:r>
            <w:r>
              <w:fldChar w:fldCharType="separate"/>
            </w:r>
            <w:r>
              <w:t>- 68 -</w:t>
            </w:r>
            <w:r>
              <w:fldChar w:fldCharType="end"/>
            </w:r>
          </w:hyperlink>
        </w:p>
        <w:p w:rsidR="000D5243" w:rsidRDefault="006F229F">
          <w:pPr>
            <w:pStyle w:val="4"/>
            <w:tabs>
              <w:tab w:val="left" w:pos="2214"/>
              <w:tab w:val="right" w:leader="dot" w:pos="8296"/>
            </w:tabs>
          </w:pPr>
          <w:hyperlink w:anchor="_Toc4076243" w:history="1">
            <w:r>
              <w:rPr>
                <w:rStyle w:val="ab"/>
              </w:rPr>
              <w:t>1.4.1.22</w:t>
            </w:r>
            <w:r>
              <w:tab/>
            </w:r>
            <w:r>
              <w:rPr>
                <w:rStyle w:val="ab"/>
                <w:rFonts w:hint="eastAsia"/>
              </w:rPr>
              <w:t>退费记录查询</w:t>
            </w:r>
            <w:r>
              <w:tab/>
            </w:r>
            <w:r>
              <w:fldChar w:fldCharType="begin"/>
            </w:r>
            <w:r>
              <w:instrText xml:space="preserve"> PAGEREF _Toc4076243 \h </w:instrText>
            </w:r>
            <w:r>
              <w:fldChar w:fldCharType="separate"/>
            </w:r>
            <w:r>
              <w:t>- 70 -</w:t>
            </w:r>
            <w:r>
              <w:fldChar w:fldCharType="end"/>
            </w:r>
          </w:hyperlink>
        </w:p>
        <w:p w:rsidR="000D5243" w:rsidRDefault="006F229F">
          <w:pPr>
            <w:pStyle w:val="4"/>
            <w:tabs>
              <w:tab w:val="left" w:pos="2214"/>
              <w:tab w:val="right" w:leader="dot" w:pos="8296"/>
            </w:tabs>
          </w:pPr>
          <w:hyperlink w:anchor="_Toc4076244" w:history="1">
            <w:r>
              <w:rPr>
                <w:rStyle w:val="ab"/>
              </w:rPr>
              <w:t>1.4.1.23</w:t>
            </w:r>
            <w:r>
              <w:tab/>
            </w:r>
            <w:r>
              <w:rPr>
                <w:rStyle w:val="ab"/>
                <w:rFonts w:hint="eastAsia"/>
              </w:rPr>
              <w:t>实时缴费状态查询</w:t>
            </w:r>
            <w:r>
              <w:tab/>
            </w:r>
            <w:r>
              <w:fldChar w:fldCharType="begin"/>
            </w:r>
            <w:r>
              <w:instrText xml:space="preserve"> PAGEREF _Toc4076244 \h </w:instrText>
            </w:r>
            <w:r>
              <w:fldChar w:fldCharType="separate"/>
            </w:r>
            <w:r>
              <w:t>- 73 -</w:t>
            </w:r>
            <w:r>
              <w:fldChar w:fldCharType="end"/>
            </w:r>
          </w:hyperlink>
        </w:p>
        <w:p w:rsidR="000D5243" w:rsidRDefault="006F229F">
          <w:pPr>
            <w:pStyle w:val="4"/>
            <w:tabs>
              <w:tab w:val="left" w:pos="2214"/>
              <w:tab w:val="right" w:leader="dot" w:pos="8296"/>
            </w:tabs>
          </w:pPr>
          <w:hyperlink w:anchor="_Toc4076245" w:history="1">
            <w:r>
              <w:rPr>
                <w:rStyle w:val="ab"/>
              </w:rPr>
              <w:t>1.4.1.24</w:t>
            </w:r>
            <w:r>
              <w:tab/>
            </w:r>
            <w:r>
              <w:rPr>
                <w:rStyle w:val="ab"/>
                <w:rFonts w:hint="eastAsia"/>
              </w:rPr>
              <w:t>日终</w:t>
            </w:r>
            <w:r>
              <w:rPr>
                <w:rStyle w:val="ab"/>
                <w:rFonts w:hint="eastAsia"/>
              </w:rPr>
              <w:t>对账批量处理扣款状态（明细）</w:t>
            </w:r>
            <w:r>
              <w:tab/>
            </w:r>
            <w:r>
              <w:fldChar w:fldCharType="begin"/>
            </w:r>
            <w:r>
              <w:instrText xml:space="preserve"> PAGEREF _Toc4076245 \h </w:instrText>
            </w:r>
            <w:r>
              <w:fldChar w:fldCharType="separate"/>
            </w:r>
            <w:r>
              <w:t>- 74 -</w:t>
            </w:r>
            <w:r>
              <w:fldChar w:fldCharType="end"/>
            </w:r>
          </w:hyperlink>
        </w:p>
        <w:p w:rsidR="000D5243" w:rsidRDefault="006F229F">
          <w:pPr>
            <w:pStyle w:val="4"/>
            <w:tabs>
              <w:tab w:val="left" w:pos="2214"/>
              <w:tab w:val="right" w:leader="dot" w:pos="8296"/>
            </w:tabs>
          </w:pPr>
          <w:hyperlink w:anchor="_Toc4076246" w:history="1">
            <w:r>
              <w:rPr>
                <w:rStyle w:val="ab"/>
              </w:rPr>
              <w:t>1.4.1.25</w:t>
            </w:r>
            <w:r>
              <w:tab/>
            </w:r>
            <w:r>
              <w:rPr>
                <w:rStyle w:val="ab"/>
                <w:rFonts w:hint="eastAsia"/>
              </w:rPr>
              <w:t>日终</w:t>
            </w:r>
            <w:r>
              <w:rPr>
                <w:rStyle w:val="ab"/>
                <w:rFonts w:hint="eastAsia"/>
              </w:rPr>
              <w:t>对账批量处理结果返回</w:t>
            </w:r>
            <w:r>
              <w:tab/>
            </w:r>
            <w:r>
              <w:fldChar w:fldCharType="begin"/>
            </w:r>
            <w:r>
              <w:instrText xml:space="preserve"> PAGEREF _Toc4076246 \h </w:instrText>
            </w:r>
            <w:r>
              <w:fldChar w:fldCharType="separate"/>
            </w:r>
            <w:r>
              <w:t>- 77 -</w:t>
            </w:r>
            <w:r>
              <w:fldChar w:fldCharType="end"/>
            </w:r>
          </w:hyperlink>
        </w:p>
        <w:p w:rsidR="000D5243" w:rsidRDefault="006F229F">
          <w:pPr>
            <w:pStyle w:val="4"/>
            <w:tabs>
              <w:tab w:val="left" w:pos="2214"/>
              <w:tab w:val="right" w:leader="dot" w:pos="8296"/>
            </w:tabs>
          </w:pPr>
          <w:hyperlink w:anchor="_Toc4076247" w:history="1">
            <w:r>
              <w:rPr>
                <w:rStyle w:val="ab"/>
              </w:rPr>
              <w:t>1.4.1.26</w:t>
            </w:r>
            <w:r>
              <w:tab/>
            </w:r>
            <w:r>
              <w:rPr>
                <w:rStyle w:val="ab"/>
                <w:rFonts w:hint="eastAsia"/>
              </w:rPr>
              <w:t>日终</w:t>
            </w:r>
            <w:r>
              <w:rPr>
                <w:rStyle w:val="ab"/>
                <w:rFonts w:hint="eastAsia"/>
              </w:rPr>
              <w:t>对账冲账（作废）</w:t>
            </w:r>
            <w:r>
              <w:tab/>
            </w:r>
            <w:r>
              <w:fldChar w:fldCharType="begin"/>
            </w:r>
            <w:r>
              <w:instrText xml:space="preserve"> PAGEREF _Toc4076247 \h </w:instrText>
            </w:r>
            <w:r>
              <w:fldChar w:fldCharType="separate"/>
            </w:r>
            <w:r>
              <w:t>- 80 -</w:t>
            </w:r>
            <w:r>
              <w:fldChar w:fldCharType="end"/>
            </w:r>
          </w:hyperlink>
        </w:p>
        <w:p w:rsidR="000D5243" w:rsidRDefault="006F229F">
          <w:pPr>
            <w:pStyle w:val="3"/>
            <w:tabs>
              <w:tab w:val="left" w:pos="1680"/>
              <w:tab w:val="right" w:leader="dot" w:pos="8296"/>
            </w:tabs>
            <w:rPr>
              <w:rFonts w:asciiTheme="minorHAnsi" w:eastAsiaTheme="minorEastAsia" w:hAnsiTheme="minorHAnsi" w:cstheme="minorBidi"/>
              <w:szCs w:val="22"/>
            </w:rPr>
          </w:pPr>
          <w:hyperlink w:anchor="_Toc4076248" w:history="1">
            <w:r>
              <w:rPr>
                <w:rStyle w:val="ab"/>
                <w:rFonts w:asciiTheme="minorEastAsia" w:hAnsiTheme="minorEastAsia"/>
              </w:rPr>
              <w:t>1.4.2</w:t>
            </w:r>
            <w:r>
              <w:rPr>
                <w:rFonts w:asciiTheme="minorHAnsi" w:eastAsiaTheme="minorEastAsia" w:hAnsiTheme="minorHAnsi" w:cstheme="minorBidi"/>
                <w:szCs w:val="22"/>
              </w:rPr>
              <w:tab/>
            </w:r>
            <w:r>
              <w:rPr>
                <w:rStyle w:val="ab"/>
                <w:rFonts w:asciiTheme="minorEastAsia" w:hAnsiTheme="minorEastAsia" w:hint="eastAsia"/>
              </w:rPr>
              <w:t>税局发起</w:t>
            </w:r>
            <w:r>
              <w:tab/>
            </w:r>
            <w:r>
              <w:fldChar w:fldCharType="begin"/>
            </w:r>
            <w:r>
              <w:instrText xml:space="preserve"> PAGEREF _Toc4076248 \h </w:instrText>
            </w:r>
            <w:r>
              <w:fldChar w:fldCharType="separate"/>
            </w:r>
            <w:r>
              <w:t>- 81 -</w:t>
            </w:r>
            <w:r>
              <w:fldChar w:fldCharType="end"/>
            </w:r>
          </w:hyperlink>
        </w:p>
        <w:p w:rsidR="000D5243" w:rsidRDefault="006F229F">
          <w:pPr>
            <w:pStyle w:val="4"/>
            <w:tabs>
              <w:tab w:val="left" w:pos="2107"/>
              <w:tab w:val="right" w:leader="dot" w:pos="8296"/>
            </w:tabs>
          </w:pPr>
          <w:hyperlink w:anchor="_Toc4076249" w:history="1">
            <w:r>
              <w:rPr>
                <w:rStyle w:val="ab"/>
              </w:rPr>
              <w:t>1.4.2.1</w:t>
            </w:r>
            <w:r>
              <w:tab/>
            </w:r>
            <w:r>
              <w:rPr>
                <w:rStyle w:val="ab"/>
                <w:rFonts w:hint="eastAsia"/>
              </w:rPr>
              <w:t>税局发起银行</w:t>
            </w:r>
            <w:r>
              <w:rPr>
                <w:rStyle w:val="ab"/>
                <w:rFonts w:hint="eastAsia"/>
              </w:rPr>
              <w:t>缴费协议签订</w:t>
            </w:r>
            <w:r>
              <w:tab/>
            </w:r>
            <w:r>
              <w:fldChar w:fldCharType="begin"/>
            </w:r>
            <w:r>
              <w:instrText xml:space="preserve"> PAGEREF _Toc4076249 \h </w:instrText>
            </w:r>
            <w:r>
              <w:fldChar w:fldCharType="separate"/>
            </w:r>
            <w:r>
              <w:t>- 81 -</w:t>
            </w:r>
            <w:r>
              <w:fldChar w:fldCharType="end"/>
            </w:r>
          </w:hyperlink>
        </w:p>
        <w:p w:rsidR="000D5243" w:rsidRDefault="006F229F">
          <w:pPr>
            <w:pStyle w:val="4"/>
            <w:tabs>
              <w:tab w:val="left" w:pos="2107"/>
              <w:tab w:val="right" w:leader="dot" w:pos="8296"/>
            </w:tabs>
          </w:pPr>
          <w:hyperlink w:anchor="_Toc4076250" w:history="1">
            <w:r>
              <w:rPr>
                <w:rStyle w:val="ab"/>
              </w:rPr>
              <w:t>1.4.2.2</w:t>
            </w:r>
            <w:r>
              <w:tab/>
            </w:r>
            <w:r>
              <w:rPr>
                <w:rStyle w:val="ab"/>
                <w:rFonts w:hint="eastAsia"/>
              </w:rPr>
              <w:t>税局发起缴费协议终止</w:t>
            </w:r>
            <w:r>
              <w:tab/>
            </w:r>
            <w:r>
              <w:fldChar w:fldCharType="begin"/>
            </w:r>
            <w:r>
              <w:instrText xml:space="preserve"> PAGEREF _Toc4076250 \h </w:instrText>
            </w:r>
            <w:r>
              <w:fldChar w:fldCharType="separate"/>
            </w:r>
            <w:r>
              <w:t>- 84 -</w:t>
            </w:r>
            <w:r>
              <w:fldChar w:fldCharType="end"/>
            </w:r>
          </w:hyperlink>
        </w:p>
        <w:p w:rsidR="000D5243" w:rsidRDefault="006F229F">
          <w:pPr>
            <w:pStyle w:val="4"/>
            <w:tabs>
              <w:tab w:val="left" w:pos="2107"/>
              <w:tab w:val="right" w:leader="dot" w:pos="8296"/>
            </w:tabs>
          </w:pPr>
          <w:hyperlink w:anchor="_Toc4076251" w:history="1">
            <w:r>
              <w:rPr>
                <w:rStyle w:val="ab"/>
                <w:strike/>
              </w:rPr>
              <w:t>1.4.2.3</w:t>
            </w:r>
            <w:r>
              <w:tab/>
            </w:r>
            <w:r>
              <w:rPr>
                <w:rStyle w:val="ab"/>
                <w:rFonts w:hint="eastAsia"/>
                <w:strike/>
              </w:rPr>
              <w:t>税局发起</w:t>
            </w:r>
            <w:r>
              <w:rPr>
                <w:rStyle w:val="ab"/>
                <w:rFonts w:hint="eastAsia"/>
                <w:strike/>
              </w:rPr>
              <w:t>日终</w:t>
            </w:r>
            <w:r>
              <w:rPr>
                <w:rStyle w:val="ab"/>
                <w:rFonts w:hint="eastAsia"/>
                <w:strike/>
              </w:rPr>
              <w:t>对账批量处理扣款状态</w:t>
            </w:r>
            <w:r>
              <w:tab/>
            </w:r>
            <w:r>
              <w:fldChar w:fldCharType="begin"/>
            </w:r>
            <w:r>
              <w:instrText xml:space="preserve"> PAGEREF _Toc4076251 \h </w:instrText>
            </w:r>
            <w:r>
              <w:fldChar w:fldCharType="separate"/>
            </w:r>
            <w:r>
              <w:t>- 86 -</w:t>
            </w:r>
            <w:r>
              <w:fldChar w:fldCharType="end"/>
            </w:r>
          </w:hyperlink>
        </w:p>
        <w:p w:rsidR="000D5243" w:rsidRDefault="006F229F">
          <w:pPr>
            <w:pStyle w:val="4"/>
            <w:tabs>
              <w:tab w:val="left" w:pos="2107"/>
              <w:tab w:val="right" w:leader="dot" w:pos="8296"/>
            </w:tabs>
          </w:pPr>
          <w:hyperlink w:anchor="_Toc4076252" w:history="1">
            <w:r>
              <w:rPr>
                <w:rStyle w:val="ab"/>
              </w:rPr>
              <w:t>1.4.2.4</w:t>
            </w:r>
            <w:r>
              <w:tab/>
            </w:r>
            <w:r>
              <w:rPr>
                <w:rStyle w:val="ab"/>
                <w:rFonts w:hint="eastAsia"/>
              </w:rPr>
              <w:t>局方发送单笔协议实时扣款</w:t>
            </w:r>
            <w:r>
              <w:tab/>
            </w:r>
            <w:r>
              <w:fldChar w:fldCharType="begin"/>
            </w:r>
            <w:r>
              <w:instrText xml:space="preserve"> PAGEREF _Toc4076252 \h </w:instrText>
            </w:r>
            <w:r>
              <w:fldChar w:fldCharType="separate"/>
            </w:r>
            <w:r>
              <w:t>- 88 -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3" w:history="1">
            <w:r>
              <w:rPr>
                <w:rStyle w:val="ab"/>
                <w:rFonts w:asciiTheme="minorEastAsia" w:hAnsiTheme="minorEastAsia"/>
              </w:rPr>
              <w:t>1.5</w:t>
            </w:r>
            <w:r>
              <w:rPr>
                <w:rFonts w:asciiTheme="minorHAnsi" w:eastAsiaTheme="minorEastAsia" w:hAnsiTheme="minorHAnsi" w:cstheme="minorBidi"/>
                <w:szCs w:val="22"/>
              </w:rPr>
              <w:tab/>
            </w:r>
            <w:r>
              <w:rPr>
                <w:rStyle w:val="ab"/>
                <w:rFonts w:asciiTheme="minorEastAsia" w:hAnsiTheme="minorEastAsia" w:hint="eastAsia"/>
              </w:rPr>
              <w:t>附件：证件类型代码表</w:t>
            </w:r>
            <w:r>
              <w:tab/>
            </w:r>
            <w:r>
              <w:fldChar w:fldCharType="begin"/>
            </w:r>
            <w:r>
              <w:instrText xml:space="preserve"> PAGEREF _Toc4076253 \h </w:instrText>
            </w:r>
            <w:r>
              <w:fldChar w:fldCharType="separate"/>
            </w:r>
            <w:r>
              <w:t>- 90 -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4" w:history="1">
            <w:r>
              <w:rPr>
                <w:rStyle w:val="ab"/>
                <w:rFonts w:asciiTheme="minorEastAsia" w:hAnsiTheme="minorEastAsia"/>
              </w:rPr>
              <w:t>1.6</w:t>
            </w:r>
            <w:r>
              <w:rPr>
                <w:rFonts w:asciiTheme="minorHAnsi" w:eastAsiaTheme="minorEastAsia" w:hAnsiTheme="minorHAnsi" w:cstheme="minorBidi"/>
                <w:szCs w:val="22"/>
              </w:rPr>
              <w:tab/>
            </w:r>
            <w:r>
              <w:rPr>
                <w:rStyle w:val="ab"/>
                <w:rFonts w:asciiTheme="minorEastAsia" w:hAnsiTheme="minorEastAsia" w:hint="eastAsia"/>
              </w:rPr>
              <w:t>附件：国籍代码表</w:t>
            </w:r>
            <w:r>
              <w:tab/>
            </w:r>
            <w:r>
              <w:fldChar w:fldCharType="begin"/>
            </w:r>
            <w:r>
              <w:instrText xml:space="preserve"> PAGEREF _Toc4076254 \h </w:instrText>
            </w:r>
            <w:r>
              <w:fldChar w:fldCharType="separate"/>
            </w:r>
            <w:r>
              <w:t>- 91 -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5" w:history="1">
            <w:r>
              <w:rPr>
                <w:rStyle w:val="ab"/>
                <w:rFonts w:asciiTheme="minorEastAsia" w:hAnsiTheme="minorEastAsia"/>
              </w:rPr>
              <w:t>1.7</w:t>
            </w:r>
            <w:r>
              <w:rPr>
                <w:rFonts w:asciiTheme="minorHAnsi" w:eastAsiaTheme="minorEastAsia" w:hAnsiTheme="minorHAnsi" w:cstheme="minorBidi"/>
                <w:szCs w:val="22"/>
              </w:rPr>
              <w:tab/>
            </w:r>
            <w:r>
              <w:rPr>
                <w:rStyle w:val="ab"/>
                <w:rFonts w:asciiTheme="minorEastAsia" w:hAnsiTheme="minorEastAsia" w:hint="eastAsia"/>
              </w:rPr>
              <w:t>附件：缴费方式代码表</w:t>
            </w:r>
            <w:r>
              <w:tab/>
            </w:r>
            <w:r>
              <w:fldChar w:fldCharType="begin"/>
            </w:r>
            <w:r>
              <w:instrText xml:space="preserve"> PAGERE</w:instrText>
            </w:r>
            <w:r>
              <w:instrText xml:space="preserve">F _Toc4076255 \h </w:instrText>
            </w:r>
            <w:r>
              <w:fldChar w:fldCharType="separate"/>
            </w:r>
            <w:r>
              <w:t>- 97 -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6" w:history="1">
            <w:r>
              <w:rPr>
                <w:rStyle w:val="ab"/>
                <w:rFonts w:asciiTheme="minorEastAsia" w:hAnsiTheme="minorEastAsia"/>
              </w:rPr>
              <w:t>1.8</w:t>
            </w:r>
            <w:r>
              <w:rPr>
                <w:rFonts w:asciiTheme="minorHAnsi" w:eastAsiaTheme="minorEastAsia" w:hAnsiTheme="minorHAnsi" w:cstheme="minorBidi"/>
                <w:szCs w:val="22"/>
              </w:rPr>
              <w:tab/>
            </w:r>
            <w:r>
              <w:rPr>
                <w:rStyle w:val="ab"/>
                <w:rFonts w:asciiTheme="minorEastAsia" w:hAnsiTheme="minorEastAsia" w:hint="eastAsia"/>
              </w:rPr>
              <w:t>附件：缴费状态代码表</w:t>
            </w:r>
            <w:r>
              <w:tab/>
            </w:r>
            <w:r>
              <w:fldChar w:fldCharType="begin"/>
            </w:r>
            <w:r>
              <w:instrText xml:space="preserve"> PAGEREF _Toc4076256 \h </w:instrText>
            </w:r>
            <w:r>
              <w:fldChar w:fldCharType="separate"/>
            </w:r>
            <w:r>
              <w:t>- 97 -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7" w:history="1">
            <w:r>
              <w:rPr>
                <w:rStyle w:val="ab"/>
                <w:rFonts w:asciiTheme="minorEastAsia" w:hAnsiTheme="minorEastAsia"/>
              </w:rPr>
              <w:t>1.9</w:t>
            </w:r>
            <w:r>
              <w:rPr>
                <w:rFonts w:asciiTheme="minorHAnsi" w:eastAsiaTheme="minorEastAsia" w:hAnsiTheme="minorHAnsi" w:cstheme="minorBidi"/>
                <w:szCs w:val="22"/>
              </w:rPr>
              <w:tab/>
            </w:r>
            <w:r>
              <w:rPr>
                <w:rStyle w:val="ab"/>
                <w:rFonts w:asciiTheme="minorEastAsia" w:hAnsiTheme="minorEastAsia" w:hint="eastAsia"/>
              </w:rPr>
              <w:t>附件：应征缴费方式代码表</w:t>
            </w:r>
            <w:r>
              <w:tab/>
            </w:r>
            <w:r>
              <w:fldChar w:fldCharType="begin"/>
            </w:r>
            <w:r>
              <w:instrText xml:space="preserve"> PAGEREF _Toc4076257 \h </w:instrText>
            </w:r>
            <w:r>
              <w:fldChar w:fldCharType="separate"/>
            </w:r>
            <w:r>
              <w:t>- 97 -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8" w:history="1">
            <w:r>
              <w:rPr>
                <w:rStyle w:val="ab"/>
                <w:rFonts w:asciiTheme="minorEastAsia" w:hAnsiTheme="minorEastAsia"/>
              </w:rPr>
              <w:t>1.10</w:t>
            </w:r>
            <w:r>
              <w:rPr>
                <w:rFonts w:asciiTheme="minorHAnsi" w:eastAsiaTheme="minorEastAsia" w:hAnsiTheme="minorHAnsi" w:cstheme="minorBidi"/>
                <w:szCs w:val="22"/>
              </w:rPr>
              <w:tab/>
            </w:r>
            <w:r>
              <w:rPr>
                <w:rStyle w:val="ab"/>
                <w:rFonts w:asciiTheme="minorEastAsia" w:hAnsiTheme="minorEastAsia" w:hint="eastAsia"/>
              </w:rPr>
              <w:t>附件：人员类别代码表</w:t>
            </w:r>
            <w:r>
              <w:tab/>
            </w:r>
            <w:r>
              <w:fldChar w:fldCharType="begin"/>
            </w:r>
            <w:r>
              <w:instrText xml:space="preserve"> PAGEREF _Toc4076258 \h </w:instrText>
            </w:r>
            <w:r>
              <w:fldChar w:fldCharType="separate"/>
            </w:r>
            <w:r>
              <w:t>- 97 -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59" w:history="1">
            <w:r>
              <w:rPr>
                <w:rStyle w:val="ab"/>
                <w:rFonts w:asciiTheme="minorEastAsia" w:hAnsiTheme="minorEastAsia"/>
              </w:rPr>
              <w:t>1.11</w:t>
            </w:r>
            <w:r>
              <w:rPr>
                <w:rFonts w:asciiTheme="minorHAnsi" w:eastAsiaTheme="minorEastAsia" w:hAnsiTheme="minorHAnsi" w:cstheme="minorBidi"/>
                <w:szCs w:val="22"/>
              </w:rPr>
              <w:tab/>
            </w:r>
            <w:r>
              <w:rPr>
                <w:rStyle w:val="ab"/>
                <w:rFonts w:asciiTheme="minorEastAsia" w:hAnsiTheme="minorEastAsia" w:hint="eastAsia"/>
              </w:rPr>
              <w:t>附件：扣款结果代码表</w:t>
            </w:r>
            <w:r>
              <w:tab/>
            </w:r>
            <w:r>
              <w:fldChar w:fldCharType="begin"/>
            </w:r>
            <w:r>
              <w:instrText xml:space="preserve"> PAGEREF _Toc4076259 \h </w:instrText>
            </w:r>
            <w:r>
              <w:fldChar w:fldCharType="separate"/>
            </w:r>
            <w:r>
              <w:t>- 98 -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60" w:history="1">
            <w:r>
              <w:rPr>
                <w:rStyle w:val="ab"/>
                <w:rFonts w:asciiTheme="minorEastAsia" w:hAnsiTheme="minorEastAsia"/>
              </w:rPr>
              <w:t>1.12</w:t>
            </w:r>
            <w:r>
              <w:rPr>
                <w:rFonts w:asciiTheme="minorHAnsi" w:eastAsiaTheme="minorEastAsia" w:hAnsiTheme="minorHAnsi" w:cstheme="minorBidi"/>
                <w:szCs w:val="22"/>
              </w:rPr>
              <w:tab/>
            </w:r>
            <w:r>
              <w:rPr>
                <w:rStyle w:val="ab"/>
                <w:rFonts w:asciiTheme="minorEastAsia" w:hAnsiTheme="minorEastAsia" w:hint="eastAsia"/>
              </w:rPr>
              <w:t>附件：退费审批结果代码表</w:t>
            </w:r>
            <w:r>
              <w:tab/>
            </w:r>
            <w:r>
              <w:fldChar w:fldCharType="begin"/>
            </w:r>
            <w:r>
              <w:instrText xml:space="preserve"> PAGEREF _Toc4076260 \h </w:instrText>
            </w:r>
            <w:r>
              <w:fldChar w:fldCharType="separate"/>
            </w:r>
            <w:r>
              <w:t>- 98 -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61" w:history="1">
            <w:r>
              <w:rPr>
                <w:rStyle w:val="ab"/>
                <w:rFonts w:asciiTheme="minorEastAsia" w:hAnsiTheme="minorEastAsia"/>
              </w:rPr>
              <w:t>1.13</w:t>
            </w:r>
            <w:r>
              <w:rPr>
                <w:rFonts w:asciiTheme="minorHAnsi" w:eastAsiaTheme="minorEastAsia" w:hAnsiTheme="minorHAnsi" w:cstheme="minorBidi"/>
                <w:szCs w:val="22"/>
              </w:rPr>
              <w:tab/>
            </w:r>
            <w:r>
              <w:rPr>
                <w:rStyle w:val="ab"/>
                <w:rFonts w:asciiTheme="minorEastAsia" w:hAnsiTheme="minorEastAsia" w:hint="eastAsia"/>
              </w:rPr>
              <w:t>附件：批扣银行代码表</w:t>
            </w:r>
            <w:r>
              <w:tab/>
            </w:r>
            <w:r>
              <w:fldChar w:fldCharType="begin"/>
            </w:r>
            <w:r>
              <w:instrText xml:space="preserve"> PAGEREF _Toc4076261 \h </w:instrText>
            </w:r>
            <w:r>
              <w:fldChar w:fldCharType="separate"/>
            </w:r>
            <w:r>
              <w:t>- 98 -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62" w:history="1">
            <w:r>
              <w:rPr>
                <w:rStyle w:val="ab"/>
                <w:rFonts w:asciiTheme="minorEastAsia" w:hAnsiTheme="minorEastAsia"/>
              </w:rPr>
              <w:t>1.14</w:t>
            </w:r>
            <w:r>
              <w:rPr>
                <w:rFonts w:asciiTheme="minorHAnsi" w:eastAsiaTheme="minorEastAsia" w:hAnsiTheme="minorHAnsi" w:cstheme="minorBidi"/>
                <w:szCs w:val="22"/>
              </w:rPr>
              <w:tab/>
            </w:r>
            <w:r>
              <w:rPr>
                <w:rStyle w:val="ab"/>
                <w:rFonts w:asciiTheme="minorEastAsia" w:hAnsiTheme="minorEastAsia" w:hint="eastAsia"/>
              </w:rPr>
              <w:t>附件：签约类型代码表</w:t>
            </w:r>
            <w:r>
              <w:tab/>
            </w:r>
            <w:r>
              <w:fldChar w:fldCharType="begin"/>
            </w:r>
            <w:r>
              <w:instrText xml:space="preserve"> PAGEREF _Toc4076262 \h </w:instrText>
            </w:r>
            <w:r>
              <w:fldChar w:fldCharType="separate"/>
            </w:r>
            <w:r>
              <w:t>- 98 -</w:t>
            </w:r>
            <w:r>
              <w:fldChar w:fldCharType="end"/>
            </w:r>
          </w:hyperlink>
        </w:p>
        <w:p w:rsidR="000D5243" w:rsidRDefault="006F229F">
          <w:pPr>
            <w:pStyle w:val="20"/>
            <w:tabs>
              <w:tab w:val="left" w:pos="1260"/>
              <w:tab w:val="right" w:leader="dot" w:pos="8296"/>
            </w:tabs>
            <w:rPr>
              <w:rFonts w:asciiTheme="minorHAnsi" w:eastAsiaTheme="minorEastAsia" w:hAnsiTheme="minorHAnsi" w:cstheme="minorBidi"/>
              <w:szCs w:val="22"/>
            </w:rPr>
          </w:pPr>
          <w:hyperlink w:anchor="_Toc4076263" w:history="1">
            <w:r>
              <w:rPr>
                <w:rStyle w:val="ab"/>
                <w:rFonts w:asciiTheme="minorEastAsia" w:hAnsiTheme="minorEastAsia"/>
              </w:rPr>
              <w:t>1.15</w:t>
            </w:r>
            <w:r>
              <w:rPr>
                <w:rFonts w:asciiTheme="minorHAnsi" w:eastAsiaTheme="minorEastAsia" w:hAnsiTheme="minorHAnsi" w:cstheme="minorBidi"/>
                <w:szCs w:val="22"/>
              </w:rPr>
              <w:tab/>
            </w:r>
            <w:r>
              <w:rPr>
                <w:rStyle w:val="ab"/>
                <w:rFonts w:asciiTheme="minorEastAsia" w:hAnsiTheme="minorEastAsia" w:hint="eastAsia"/>
              </w:rPr>
              <w:t>附件：行政区划代码表</w:t>
            </w:r>
            <w:r>
              <w:tab/>
            </w:r>
            <w:r>
              <w:fldChar w:fldCharType="begin"/>
            </w:r>
            <w:r>
              <w:instrText xml:space="preserve"> PAGEREF _Toc4076263 \h </w:instrText>
            </w:r>
            <w:r>
              <w:fldChar w:fldCharType="separate"/>
            </w:r>
            <w:r>
              <w:t>- 99 -</w:t>
            </w:r>
            <w:r>
              <w:fldChar w:fldCharType="end"/>
            </w:r>
          </w:hyperlink>
        </w:p>
        <w:p w:rsidR="000D5243" w:rsidRDefault="006F229F">
          <w:r>
            <w:fldChar w:fldCharType="end"/>
          </w:r>
        </w:p>
      </w:sdtContent>
    </w:sdt>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0D5243" w:rsidRDefault="000D5243">
      <w:pPr>
        <w:spacing w:line="360" w:lineRule="auto"/>
        <w:rPr>
          <w:rFonts w:asciiTheme="minorEastAsia" w:eastAsiaTheme="minorEastAsia" w:hAnsiTheme="minorEastAsia"/>
          <w:sz w:val="24"/>
          <w:szCs w:val="24"/>
        </w:rPr>
      </w:pPr>
    </w:p>
    <w:p w:rsidR="000D5243" w:rsidRDefault="006F229F">
      <w:pPr>
        <w:spacing w:line="480" w:lineRule="auto"/>
        <w:rPr>
          <w:rFonts w:asciiTheme="minorEastAsia" w:eastAsiaTheme="minorEastAsia" w:hAnsiTheme="minorEastAsia"/>
          <w:b/>
          <w:color w:val="000000"/>
          <w:sz w:val="24"/>
          <w:szCs w:val="24"/>
        </w:rPr>
      </w:pPr>
      <w:r>
        <w:rPr>
          <w:rFonts w:asciiTheme="minorEastAsia" w:eastAsiaTheme="minorEastAsia" w:hAnsiTheme="minorEastAsia" w:hint="eastAsia"/>
          <w:b/>
          <w:color w:val="000000"/>
          <w:sz w:val="24"/>
          <w:szCs w:val="24"/>
        </w:rPr>
        <w:t>文档说明：</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本文档中包含所有对外提供的接口，请各渠道根据【适用渠道】查看需要用到的接口信息。</w:t>
      </w:r>
    </w:p>
    <w:p w:rsidR="000D5243" w:rsidRDefault="006F229F">
      <w:pPr>
        <w:spacing w:line="480" w:lineRule="auto"/>
        <w:rPr>
          <w:rFonts w:asciiTheme="minorEastAsia" w:eastAsiaTheme="minorEastAsia" w:hAnsiTheme="minorEastAsia"/>
          <w:b/>
          <w:color w:val="000000"/>
          <w:sz w:val="24"/>
          <w:szCs w:val="24"/>
        </w:rPr>
      </w:pPr>
      <w:r>
        <w:rPr>
          <w:rFonts w:asciiTheme="minorEastAsia" w:eastAsiaTheme="minorEastAsia" w:hAnsiTheme="minorEastAsia" w:hint="eastAsia"/>
          <w:b/>
          <w:color w:val="000000"/>
          <w:sz w:val="24"/>
          <w:szCs w:val="24"/>
        </w:rPr>
        <w:t>接口说明：</w:t>
      </w:r>
    </w:p>
    <w:p w:rsidR="000D5243" w:rsidRDefault="006F229F">
      <w:pPr>
        <w:spacing w:line="360" w:lineRule="auto"/>
        <w:ind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银行批扣和银行单户缴费是分开对账的，批扣按批次对账，单户缴费按时间对账，对账结果是汇总在一起提供前台查询的。</w:t>
      </w:r>
    </w:p>
    <w:p w:rsidR="000D5243" w:rsidRDefault="000D5243">
      <w:pPr>
        <w:rPr>
          <w:rFonts w:asciiTheme="minorEastAsia" w:eastAsiaTheme="minorEastAsia" w:hAnsiTheme="minorEastAsia"/>
          <w:sz w:val="24"/>
          <w:szCs w:val="24"/>
        </w:rPr>
      </w:pPr>
      <w:bookmarkStart w:id="16" w:name="_Toc9262"/>
    </w:p>
    <w:p w:rsidR="000D5243" w:rsidRDefault="006F229F">
      <w:pPr>
        <w:pStyle w:val="11"/>
        <w:numPr>
          <w:ilvl w:val="1"/>
          <w:numId w:val="4"/>
        </w:numPr>
        <w:spacing w:line="360" w:lineRule="auto"/>
        <w:rPr>
          <w:rFonts w:asciiTheme="minorEastAsia" w:eastAsiaTheme="minorEastAsia" w:hAnsiTheme="minorEastAsia"/>
          <w:color w:val="000000"/>
          <w:szCs w:val="24"/>
        </w:rPr>
      </w:pPr>
      <w:bookmarkStart w:id="17" w:name="_Toc4076173"/>
      <w:r>
        <w:rPr>
          <w:rFonts w:asciiTheme="minorEastAsia" w:eastAsiaTheme="minorEastAsia" w:hAnsiTheme="minorEastAsia" w:hint="eastAsia"/>
          <w:color w:val="000000"/>
          <w:szCs w:val="24"/>
        </w:rPr>
        <w:t>接口说明</w:t>
      </w:r>
      <w:bookmarkEnd w:id="17"/>
    </w:p>
    <w:p w:rsidR="000D5243" w:rsidRDefault="006F229F">
      <w:pPr>
        <w:spacing w:line="360" w:lineRule="auto"/>
        <w:ind w:firstLine="420"/>
        <w:rPr>
          <w:rFonts w:asciiTheme="minorEastAsia" w:eastAsiaTheme="minorEastAsia" w:hAnsiTheme="minorEastAsia"/>
          <w:strike/>
          <w:sz w:val="24"/>
          <w:szCs w:val="24"/>
        </w:rPr>
      </w:pPr>
      <w:r>
        <w:rPr>
          <w:rFonts w:asciiTheme="minorEastAsia" w:eastAsiaTheme="minorEastAsia" w:hAnsiTheme="minorEastAsia" w:hint="eastAsia"/>
          <w:sz w:val="24"/>
          <w:szCs w:val="24"/>
        </w:rPr>
        <w:t>业务数据传输采用</w:t>
      </w:r>
      <w:r>
        <w:rPr>
          <w:rFonts w:asciiTheme="minorEastAsia" w:eastAsiaTheme="minorEastAsia" w:hAnsiTheme="minorEastAsia" w:hint="eastAsia"/>
          <w:sz w:val="24"/>
          <w:szCs w:val="24"/>
        </w:rPr>
        <w:t>http 1.0</w:t>
      </w:r>
      <w:r>
        <w:rPr>
          <w:rFonts w:asciiTheme="minorEastAsia" w:eastAsiaTheme="minorEastAsia" w:hAnsiTheme="minorEastAsia" w:hint="eastAsia"/>
          <w:sz w:val="24"/>
          <w:szCs w:val="24"/>
        </w:rPr>
        <w:t>协议，报文需符合</w:t>
      </w:r>
      <w:r>
        <w:rPr>
          <w:rFonts w:asciiTheme="minorEastAsia" w:eastAsiaTheme="minorEastAsia" w:hAnsiTheme="minorEastAsia" w:hint="eastAsia"/>
          <w:sz w:val="24"/>
          <w:szCs w:val="24"/>
        </w:rPr>
        <w:t>json</w:t>
      </w:r>
      <w:r>
        <w:rPr>
          <w:rFonts w:asciiTheme="minorEastAsia" w:eastAsiaTheme="minorEastAsia" w:hAnsiTheme="minorEastAsia" w:hint="eastAsia"/>
          <w:sz w:val="24"/>
          <w:szCs w:val="24"/>
        </w:rPr>
        <w:t>格式规范。</w:t>
      </w:r>
    </w:p>
    <w:p w:rsidR="000D5243" w:rsidRDefault="006F229F">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报文格式如下：</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9"/>
        <w:gridCol w:w="1821"/>
        <w:gridCol w:w="2014"/>
        <w:gridCol w:w="1668"/>
      </w:tblGrid>
      <w:tr w:rsidR="000D5243">
        <w:tc>
          <w:tcPr>
            <w:tcW w:w="2719" w:type="dxa"/>
            <w:shd w:val="clear" w:color="auto" w:fill="DBE5F1"/>
          </w:tcPr>
          <w:p w:rsidR="000D5243" w:rsidRDefault="006F229F">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项目名称</w:t>
            </w:r>
          </w:p>
        </w:tc>
        <w:tc>
          <w:tcPr>
            <w:tcW w:w="1821" w:type="dxa"/>
            <w:shd w:val="clear" w:color="auto" w:fill="DBE5F1"/>
          </w:tcPr>
          <w:p w:rsidR="000D5243" w:rsidRDefault="006F229F">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含义</w:t>
            </w:r>
          </w:p>
        </w:tc>
        <w:tc>
          <w:tcPr>
            <w:tcW w:w="2014" w:type="dxa"/>
            <w:shd w:val="clear" w:color="auto" w:fill="DBE5F1"/>
          </w:tcPr>
          <w:p w:rsidR="000D5243" w:rsidRDefault="006F229F">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格式</w:t>
            </w:r>
          </w:p>
        </w:tc>
        <w:tc>
          <w:tcPr>
            <w:tcW w:w="1668" w:type="dxa"/>
            <w:shd w:val="clear" w:color="auto" w:fill="DBE5F1"/>
          </w:tcPr>
          <w:p w:rsidR="000D5243" w:rsidRDefault="006F229F">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说明</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string</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每个交易类型有唯一标识</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w:t>
            </w:r>
            <w:r>
              <w:rPr>
                <w:rFonts w:asciiTheme="minorEastAsia" w:eastAsiaTheme="minorEastAsia" w:hAnsiTheme="minorEastAsia" w:hint="eastAsia"/>
                <w:sz w:val="24"/>
                <w:szCs w:val="24"/>
              </w:rPr>
              <w:t>id</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string</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每个渠道的唯一合法</w:t>
            </w:r>
            <w:r>
              <w:rPr>
                <w:rFonts w:asciiTheme="minorEastAsia" w:eastAsiaTheme="minorEastAsia" w:hAnsiTheme="minorEastAsia" w:hint="eastAsia"/>
                <w:sz w:val="24"/>
                <w:szCs w:val="24"/>
              </w:rPr>
              <w:t>id</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qdmm</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渠道密码</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string</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渠道密码</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报文业务内容</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string</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报文业务内容，输出项无此内容</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resultcode</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返回代码</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string</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输入报文中无此项</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resultmsg</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返回消息</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string</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输入报文中无此项</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c>
          <w:tcPr>
            <w:tcW w:w="18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返回报文业务内容</w:t>
            </w:r>
          </w:p>
        </w:tc>
        <w:tc>
          <w:tcPr>
            <w:tcW w:w="201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object</w:t>
            </w:r>
          </w:p>
        </w:tc>
        <w:tc>
          <w:tcPr>
            <w:tcW w:w="166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输入报文中无此项。返回报文使用企业私钥解密</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请求报文示例</w:t>
            </w:r>
          </w:p>
        </w:tc>
        <w:tc>
          <w:tcPr>
            <w:tcW w:w="5503" w:type="dxa"/>
            <w:gridSpan w:val="3"/>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businesstype</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业务类型</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qdid</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渠道</w:t>
            </w:r>
            <w:r>
              <w:rPr>
                <w:rFonts w:asciiTheme="minorEastAsia" w:eastAsiaTheme="minorEastAsia" w:hAnsiTheme="minorEastAsia" w:hint="eastAsia"/>
                <w:sz w:val="24"/>
                <w:szCs w:val="24"/>
              </w:rPr>
              <w:t>id</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content</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报文业务内容</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tc>
      </w:tr>
      <w:tr w:rsidR="000D5243">
        <w:tc>
          <w:tcPr>
            <w:tcW w:w="271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返回报文示例</w:t>
            </w:r>
          </w:p>
        </w:tc>
        <w:tc>
          <w:tcPr>
            <w:tcW w:w="5503" w:type="dxa"/>
            <w:gridSpan w:val="3"/>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color w:val="000000"/>
                <w:sz w:val="24"/>
                <w:szCs w:val="24"/>
              </w:rPr>
              <w:t>resultcode</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返回代码</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resultmsg</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返回消息</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resultobj</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报文业务内容</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w:t>
            </w: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tbl>
      <w:tblPr>
        <w:tblStyle w:val="aa"/>
        <w:tblW w:w="8222" w:type="dxa"/>
        <w:tblInd w:w="108" w:type="dxa"/>
        <w:tblLayout w:type="fixed"/>
        <w:tblLook w:val="04A0" w:firstRow="1" w:lastRow="0" w:firstColumn="1" w:lastColumn="0" w:noHBand="0" w:noVBand="1"/>
      </w:tblPr>
      <w:tblGrid>
        <w:gridCol w:w="2732"/>
        <w:gridCol w:w="2841"/>
        <w:gridCol w:w="2649"/>
      </w:tblGrid>
      <w:tr w:rsidR="000D5243">
        <w:tc>
          <w:tcPr>
            <w:tcW w:w="8222" w:type="dxa"/>
            <w:gridSpan w:val="3"/>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业务类型（接口中如出现不一致，以此为准修改说明）</w:t>
            </w:r>
          </w:p>
        </w:tc>
      </w:tr>
      <w:tr w:rsidR="000D5243">
        <w:tc>
          <w:tcPr>
            <w:tcW w:w="2732" w:type="dxa"/>
          </w:tcPr>
          <w:p w:rsidR="000D5243" w:rsidRDefault="006F229F">
            <w:pPr>
              <w:pStyle w:val="11"/>
              <w:numPr>
                <w:ilvl w:val="1"/>
                <w:numId w:val="6"/>
              </w:numPr>
              <w:spacing w:line="360" w:lineRule="auto"/>
              <w:rPr>
                <w:rFonts w:asciiTheme="minorEastAsia" w:eastAsiaTheme="minorEastAsia" w:hAnsiTheme="minorEastAsia"/>
                <w:b w:val="0"/>
                <w:szCs w:val="24"/>
              </w:rPr>
            </w:pPr>
            <w:bookmarkStart w:id="18" w:name="_Toc4076174"/>
            <w:r>
              <w:rPr>
                <w:rFonts w:asciiTheme="minorEastAsia" w:eastAsiaTheme="minorEastAsia" w:hAnsiTheme="minorEastAsia" w:hint="eastAsia"/>
                <w:b w:val="0"/>
                <w:color w:val="000000"/>
                <w:szCs w:val="24"/>
              </w:rPr>
              <w:t>银行批扣接口</w:t>
            </w:r>
            <w:bookmarkEnd w:id="18"/>
          </w:p>
        </w:tc>
        <w:tc>
          <w:tcPr>
            <w:tcW w:w="2841" w:type="dxa"/>
          </w:tcPr>
          <w:p w:rsidR="000D5243" w:rsidRDefault="000D5243">
            <w:pPr>
              <w:rPr>
                <w:rFonts w:asciiTheme="minorEastAsia" w:eastAsiaTheme="minorEastAsia" w:hAnsiTheme="minorEastAsia"/>
                <w:sz w:val="24"/>
                <w:szCs w:val="24"/>
              </w:rPr>
            </w:pPr>
          </w:p>
        </w:tc>
        <w:tc>
          <w:tcPr>
            <w:tcW w:w="2649" w:type="dxa"/>
          </w:tcPr>
          <w:p w:rsidR="000D5243" w:rsidRDefault="000D5243">
            <w:pPr>
              <w:rPr>
                <w:rFonts w:asciiTheme="minorEastAsia" w:eastAsiaTheme="minorEastAsia" w:hAnsiTheme="minorEastAsia"/>
                <w:sz w:val="24"/>
                <w:szCs w:val="24"/>
              </w:rPr>
            </w:pPr>
          </w:p>
        </w:tc>
      </w:tr>
      <w:tr w:rsidR="000D5243">
        <w:trPr>
          <w:trHeight w:val="319"/>
        </w:trPr>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19" w:name="_Toc4076175"/>
            <w:r>
              <w:rPr>
                <w:rFonts w:hint="eastAsia"/>
              </w:rPr>
              <w:t>银行返回批扣结果</w:t>
            </w:r>
            <w:bookmarkEnd w:id="19"/>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DZSWJ.GRSBF.PK.PKJGFH</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0" w:name="_Toc4076176"/>
            <w:r>
              <w:rPr>
                <w:rFonts w:hint="eastAsia"/>
              </w:rPr>
              <w:t>局方发送批扣清册</w:t>
            </w:r>
            <w:bookmarkEnd w:id="20"/>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DZSWJ.GRSBF.PK.PKQCFS</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1" w:name="_Toc4076177"/>
            <w:r>
              <w:rPr>
                <w:rFonts w:hint="eastAsia"/>
              </w:rPr>
              <w:t>局方查询批次状态</w:t>
            </w:r>
            <w:bookmarkEnd w:id="21"/>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DZSWJ.GRSBF.PK.PKZTCX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2" w:name="_Toc4076178"/>
            <w:r>
              <w:rPr>
                <w:rFonts w:hint="eastAsia"/>
              </w:rPr>
              <w:t>局方查询批扣总金额和数量对账</w:t>
            </w:r>
            <w:bookmarkEnd w:id="22"/>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DZSWJ.GRSBF.PK.PKDZ</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3" w:name="_Toc4076179"/>
            <w:r>
              <w:rPr>
                <w:rFonts w:hint="eastAsia"/>
              </w:rPr>
              <w:t>局方查询明细对账</w:t>
            </w:r>
            <w:bookmarkEnd w:id="23"/>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DZSWJ.GRSBF.PK.PKDZMX</w:t>
            </w:r>
          </w:p>
        </w:tc>
      </w:tr>
      <w:tr w:rsidR="000D5243">
        <w:tc>
          <w:tcPr>
            <w:tcW w:w="2732" w:type="dxa"/>
          </w:tcPr>
          <w:p w:rsidR="000D5243" w:rsidRDefault="006F229F">
            <w:pPr>
              <w:pStyle w:val="11"/>
              <w:numPr>
                <w:ilvl w:val="1"/>
                <w:numId w:val="6"/>
              </w:numPr>
              <w:spacing w:line="360" w:lineRule="auto"/>
              <w:rPr>
                <w:rFonts w:asciiTheme="minorEastAsia" w:eastAsiaTheme="minorEastAsia" w:hAnsiTheme="minorEastAsia"/>
                <w:b w:val="0"/>
                <w:color w:val="000000"/>
                <w:szCs w:val="24"/>
              </w:rPr>
            </w:pPr>
            <w:bookmarkStart w:id="24" w:name="_Toc4076180"/>
            <w:r>
              <w:rPr>
                <w:rFonts w:asciiTheme="minorEastAsia" w:eastAsiaTheme="minorEastAsia" w:hAnsiTheme="minorEastAsia" w:hint="eastAsia"/>
                <w:b w:val="0"/>
                <w:color w:val="000000"/>
                <w:szCs w:val="24"/>
              </w:rPr>
              <w:t>银行柜台</w:t>
            </w:r>
            <w:r>
              <w:rPr>
                <w:rFonts w:asciiTheme="minorEastAsia" w:eastAsiaTheme="minorEastAsia" w:hAnsiTheme="minorEastAsia" w:hint="eastAsia"/>
                <w:b w:val="0"/>
                <w:color w:val="000000"/>
                <w:szCs w:val="24"/>
              </w:rPr>
              <w:t>/</w:t>
            </w:r>
            <w:r>
              <w:rPr>
                <w:rFonts w:asciiTheme="minorEastAsia" w:eastAsiaTheme="minorEastAsia" w:hAnsiTheme="minorEastAsia" w:hint="eastAsia"/>
                <w:b w:val="0"/>
                <w:color w:val="000000"/>
                <w:szCs w:val="24"/>
              </w:rPr>
              <w:t>自助机</w:t>
            </w:r>
            <w:r>
              <w:rPr>
                <w:rFonts w:asciiTheme="minorEastAsia" w:eastAsiaTheme="minorEastAsia" w:hAnsiTheme="minorEastAsia" w:hint="eastAsia"/>
                <w:b w:val="0"/>
                <w:color w:val="000000"/>
                <w:szCs w:val="24"/>
              </w:rPr>
              <w:t>/</w:t>
            </w:r>
            <w:r>
              <w:rPr>
                <w:rFonts w:asciiTheme="minorEastAsia" w:eastAsiaTheme="minorEastAsia" w:hAnsiTheme="minorEastAsia" w:hint="eastAsia"/>
                <w:b w:val="0"/>
                <w:color w:val="000000"/>
                <w:szCs w:val="24"/>
              </w:rPr>
              <w:t>支付宝</w:t>
            </w:r>
            <w:bookmarkEnd w:id="24"/>
          </w:p>
          <w:p w:rsidR="000D5243" w:rsidRDefault="000D5243">
            <w:pPr>
              <w:rPr>
                <w:rFonts w:asciiTheme="minorEastAsia" w:eastAsiaTheme="minorEastAsia" w:hAnsiTheme="minorEastAsia"/>
                <w:sz w:val="24"/>
                <w:szCs w:val="24"/>
              </w:rPr>
            </w:pPr>
          </w:p>
        </w:tc>
        <w:tc>
          <w:tcPr>
            <w:tcW w:w="2841" w:type="dxa"/>
          </w:tcPr>
          <w:p w:rsidR="000D5243" w:rsidRDefault="000D5243">
            <w:pPr>
              <w:rPr>
                <w:rFonts w:asciiTheme="minorEastAsia" w:eastAsiaTheme="minorEastAsia" w:hAnsiTheme="minorEastAsia"/>
                <w:sz w:val="24"/>
                <w:szCs w:val="24"/>
              </w:rPr>
            </w:pPr>
          </w:p>
        </w:tc>
        <w:tc>
          <w:tcPr>
            <w:tcW w:w="2649" w:type="dxa"/>
          </w:tcPr>
          <w:p w:rsidR="000D5243" w:rsidRDefault="000D5243">
            <w:pPr>
              <w:rPr>
                <w:rFonts w:asciiTheme="minorEastAsia" w:eastAsiaTheme="minorEastAsia" w:hAnsiTheme="minorEastAsia"/>
                <w:sz w:val="24"/>
                <w:szCs w:val="24"/>
              </w:rPr>
            </w:pP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5" w:name="_Toc4076181"/>
            <w:r>
              <w:rPr>
                <w:rFonts w:hint="eastAsia"/>
              </w:rPr>
              <w:t>前置查询（单户）</w:t>
            </w:r>
            <w:bookmarkEnd w:id="25"/>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DZSWJ.GRSBF.QZ.DHQZCX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6" w:name="_Toc4076182"/>
            <w:r>
              <w:rPr>
                <w:rFonts w:hint="eastAsia"/>
              </w:rPr>
              <w:t>前置查询（批量）</w:t>
            </w:r>
            <w:bookmarkEnd w:id="26"/>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DZSWJ.GRSBF.QZ.PLQZCX</w:t>
            </w:r>
          </w:p>
        </w:tc>
      </w:tr>
      <w:tr w:rsidR="000D5243">
        <w:trPr>
          <w:trHeight w:val="90"/>
        </w:trPr>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7" w:name="_Toc4076183"/>
            <w:r>
              <w:rPr>
                <w:rFonts w:hint="eastAsia"/>
              </w:rPr>
              <w:t>参保基本信息查询</w:t>
            </w:r>
            <w:bookmarkEnd w:id="27"/>
          </w:p>
          <w:p w:rsidR="000D5243" w:rsidRDefault="000D5243">
            <w:pPr>
              <w:pStyle w:val="1111"/>
              <w:numPr>
                <w:ilvl w:val="0"/>
                <w:numId w:val="0"/>
              </w:numPr>
            </w:pPr>
          </w:p>
        </w:tc>
        <w:tc>
          <w:tcPr>
            <w:tcW w:w="2649" w:type="dxa"/>
          </w:tcPr>
          <w:p w:rsidR="000D5243" w:rsidRDefault="006F229F">
            <w:pPr>
              <w:pStyle w:val="1111"/>
              <w:numPr>
                <w:ilvl w:val="0"/>
                <w:numId w:val="0"/>
              </w:numPr>
            </w:pPr>
            <w:bookmarkStart w:id="28" w:name="_Toc4076184"/>
            <w:r>
              <w:rPr>
                <w:rFonts w:hint="eastAsia"/>
              </w:rPr>
              <w:t>DZSWJ.GRSBF.DJ.JBXXCX</w:t>
            </w:r>
            <w:bookmarkEnd w:id="28"/>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29" w:name="_Toc4076185"/>
            <w:r>
              <w:rPr>
                <w:rFonts w:hint="eastAsia"/>
              </w:rPr>
              <w:t>单户应征查询</w:t>
            </w:r>
            <w:bookmarkEnd w:id="29"/>
          </w:p>
          <w:p w:rsidR="000D5243" w:rsidRDefault="000D5243">
            <w:pPr>
              <w:pStyle w:val="1111"/>
              <w:numPr>
                <w:ilvl w:val="0"/>
                <w:numId w:val="0"/>
              </w:numPr>
            </w:pPr>
          </w:p>
        </w:tc>
        <w:tc>
          <w:tcPr>
            <w:tcW w:w="2649" w:type="dxa"/>
          </w:tcPr>
          <w:p w:rsidR="000D5243" w:rsidRDefault="006F229F">
            <w:pPr>
              <w:pStyle w:val="1111"/>
              <w:numPr>
                <w:ilvl w:val="0"/>
                <w:numId w:val="0"/>
              </w:numPr>
            </w:pPr>
            <w:bookmarkStart w:id="30" w:name="_Toc4076186"/>
            <w:r>
              <w:rPr>
                <w:rFonts w:hint="eastAsia"/>
              </w:rPr>
              <w:t>DZSWJ.GRSBF.JF.DHYZCX</w:t>
            </w:r>
            <w:bookmarkEnd w:id="30"/>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31" w:name="_Toc4076187"/>
            <w:r>
              <w:rPr>
                <w:rFonts w:hint="eastAsia"/>
              </w:rPr>
              <w:t>应征查询（批量）</w:t>
            </w:r>
            <w:bookmarkEnd w:id="31"/>
          </w:p>
          <w:p w:rsidR="000D5243" w:rsidRDefault="000D5243">
            <w:pPr>
              <w:pStyle w:val="1111"/>
              <w:numPr>
                <w:ilvl w:val="0"/>
                <w:numId w:val="0"/>
              </w:numPr>
            </w:pPr>
          </w:p>
        </w:tc>
        <w:tc>
          <w:tcPr>
            <w:tcW w:w="2649" w:type="dxa"/>
          </w:tcPr>
          <w:p w:rsidR="000D5243" w:rsidRDefault="006F229F">
            <w:pPr>
              <w:pStyle w:val="1111"/>
              <w:numPr>
                <w:ilvl w:val="0"/>
                <w:numId w:val="0"/>
              </w:numPr>
            </w:pPr>
            <w:bookmarkStart w:id="32" w:name="_Toc4076188"/>
            <w:r>
              <w:rPr>
                <w:rFonts w:hint="eastAsia"/>
              </w:rPr>
              <w:lastRenderedPageBreak/>
              <w:t>DZSWJ.GRSBF.JF.PLYZC</w:t>
            </w:r>
            <w:r>
              <w:rPr>
                <w:rFonts w:hint="eastAsia"/>
              </w:rPr>
              <w:lastRenderedPageBreak/>
              <w:t>X</w:t>
            </w:r>
            <w:bookmarkEnd w:id="32"/>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33" w:name="_Toc4076189"/>
            <w:r>
              <w:rPr>
                <w:rFonts w:hint="eastAsia"/>
              </w:rPr>
              <w:t>电子缴款凭证打印（</w:t>
            </w:r>
            <w:r>
              <w:rPr>
                <w:rFonts w:hint="eastAsia"/>
              </w:rPr>
              <w:t>pdf</w:t>
            </w:r>
            <w:r>
              <w:rPr>
                <w:rFonts w:hint="eastAsia"/>
              </w:rPr>
              <w:t>）</w:t>
            </w:r>
            <w:bookmarkEnd w:id="33"/>
          </w:p>
          <w:p w:rsidR="000D5243" w:rsidRDefault="000D5243">
            <w:pPr>
              <w:pStyle w:val="1111"/>
              <w:numPr>
                <w:ilvl w:val="0"/>
                <w:numId w:val="0"/>
              </w:numPr>
            </w:pPr>
          </w:p>
        </w:tc>
        <w:tc>
          <w:tcPr>
            <w:tcW w:w="2649" w:type="dxa"/>
          </w:tcPr>
          <w:p w:rsidR="000D5243" w:rsidRDefault="006F229F">
            <w:pPr>
              <w:pStyle w:val="1111"/>
              <w:numPr>
                <w:ilvl w:val="0"/>
                <w:numId w:val="0"/>
              </w:numPr>
            </w:pPr>
            <w:bookmarkStart w:id="34" w:name="_Toc4076190"/>
            <w:r>
              <w:rPr>
                <w:rFonts w:hint="eastAsia"/>
              </w:rPr>
              <w:t>DZSWJ.GRSBF.PZ.DZJKPZDY</w:t>
            </w:r>
            <w:bookmarkEnd w:id="34"/>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35" w:name="_Toc4076191"/>
            <w:r>
              <w:rPr>
                <w:rFonts w:hint="eastAsia"/>
              </w:rPr>
              <w:t>缴费记录查询</w:t>
            </w:r>
            <w:bookmarkEnd w:id="35"/>
          </w:p>
          <w:p w:rsidR="000D5243" w:rsidRDefault="000D5243">
            <w:pPr>
              <w:pStyle w:val="1111"/>
              <w:numPr>
                <w:ilvl w:val="0"/>
                <w:numId w:val="0"/>
              </w:numPr>
            </w:pPr>
          </w:p>
        </w:tc>
        <w:tc>
          <w:tcPr>
            <w:tcW w:w="2649" w:type="dxa"/>
          </w:tcPr>
          <w:p w:rsidR="000D5243" w:rsidRDefault="006F229F">
            <w:pPr>
              <w:pStyle w:val="1111"/>
              <w:numPr>
                <w:ilvl w:val="0"/>
                <w:numId w:val="0"/>
              </w:numPr>
            </w:pPr>
            <w:bookmarkStart w:id="36" w:name="_Toc4076192"/>
            <w:r>
              <w:rPr>
                <w:rFonts w:hint="eastAsia"/>
              </w:rPr>
              <w:t>DZSWJ.GRSBF.JF.JFJLCX</w:t>
            </w:r>
            <w:bookmarkEnd w:id="36"/>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37" w:name="_Toc4076193"/>
            <w:r>
              <w:rPr>
                <w:rFonts w:hint="eastAsia"/>
              </w:rPr>
              <w:t>单户缴费保存</w:t>
            </w:r>
            <w:bookmarkEnd w:id="37"/>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DZSWJ.GRSBF.JF.DHJFBC</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缴费保存（批量）</w:t>
            </w: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DZSWJ.GRSBF.JF.PLJFBC</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38" w:name="_Toc4076194"/>
            <w:r>
              <w:rPr>
                <w:rFonts w:hint="eastAsia"/>
              </w:rPr>
              <w:t>单户缴费撤销</w:t>
            </w:r>
            <w:bookmarkEnd w:id="38"/>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DZSWJ.GRSBF.JF.DHJFZF</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39" w:name="_Toc4076195"/>
            <w:r>
              <w:rPr>
                <w:rFonts w:hint="eastAsia"/>
              </w:rPr>
              <w:t>查询档次以及对应金额</w:t>
            </w:r>
            <w:bookmarkEnd w:id="39"/>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DZSWJ.GRSBF.CS.DCJECX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0" w:name="_Toc4076196"/>
            <w:r>
              <w:rPr>
                <w:rFonts w:hint="eastAsia"/>
              </w:rPr>
              <w:t>银行缴费协议签订</w:t>
            </w:r>
            <w:bookmarkEnd w:id="40"/>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DZSWJ.GRSBF.DJ.YHJFXYQD</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1" w:name="_Toc4076197"/>
            <w:r>
              <w:rPr>
                <w:rFonts w:hint="eastAsia"/>
              </w:rPr>
              <w:t>银行缴费协议终止</w:t>
            </w:r>
            <w:bookmarkEnd w:id="41"/>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DZSWJ.GRSBF.DJ.YHJFXYZZ</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2" w:name="_Toc4076198"/>
            <w:r>
              <w:rPr>
                <w:rFonts w:hint="eastAsia"/>
              </w:rPr>
              <w:t>查询税务机关可签约银行</w:t>
            </w:r>
            <w:bookmarkEnd w:id="42"/>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DZSWJ.GRSBF.CS.KQYYHCX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3" w:name="_Toc4076199"/>
            <w:r>
              <w:rPr>
                <w:rFonts w:hint="eastAsia"/>
              </w:rPr>
              <w:t>查询银行缴费协议数据</w:t>
            </w:r>
            <w:bookmarkEnd w:id="43"/>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DZSWJ.GRSBF.DJ.YHJFXYCX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4" w:name="_Toc4076200"/>
            <w:r>
              <w:rPr>
                <w:rFonts w:hint="eastAsia"/>
              </w:rPr>
              <w:t>退费申请</w:t>
            </w:r>
            <w:bookmarkEnd w:id="44"/>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DZSWJ.GRSBF.PZ.TFSQ</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5" w:name="_Toc4076201"/>
            <w:r>
              <w:rPr>
                <w:rFonts w:hint="eastAsia"/>
              </w:rPr>
              <w:t>参保预登记</w:t>
            </w:r>
            <w:bookmarkEnd w:id="45"/>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DZSWJ.GRSBF.DJ.CBYDJ</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6" w:name="_Toc4076202"/>
            <w:r>
              <w:rPr>
                <w:rFonts w:hint="eastAsia"/>
              </w:rPr>
              <w:t>个人缴费证明二维码查</w:t>
            </w:r>
            <w:r>
              <w:rPr>
                <w:rFonts w:hint="eastAsia"/>
              </w:rPr>
              <w:lastRenderedPageBreak/>
              <w:t>验</w:t>
            </w:r>
            <w:bookmarkEnd w:id="46"/>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DZSWJ.GRSBF.PZ.GRJFZMCY</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7" w:name="_Toc4076203"/>
            <w:r>
              <w:rPr>
                <w:rFonts w:hint="eastAsia"/>
              </w:rPr>
              <w:t>电子缴费凭证二维码查验</w:t>
            </w:r>
            <w:bookmarkEnd w:id="47"/>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DZSWJ.GRSBF.PZ.DZJFPZCY</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8" w:name="_Toc4076204"/>
            <w:r>
              <w:rPr>
                <w:rFonts w:hint="eastAsia"/>
              </w:rPr>
              <w:t>个人缴费证明查询</w:t>
            </w:r>
            <w:bookmarkEnd w:id="48"/>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DZSWJ.GRSBF.PZ.GRJFZMCX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49" w:name="_Toc4076205"/>
            <w:r>
              <w:rPr>
                <w:rFonts w:hint="eastAsia"/>
              </w:rPr>
              <w:t>个人缴费证明</w:t>
            </w:r>
            <w:r>
              <w:rPr>
                <w:rFonts w:hint="eastAsia"/>
              </w:rPr>
              <w:t>PDF</w:t>
            </w:r>
            <w:bookmarkEnd w:id="49"/>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DZSWJ.GRSBF.PZ.GRJFZMDY</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50" w:name="_Toc4076206"/>
            <w:r>
              <w:rPr>
                <w:rFonts w:hint="eastAsia"/>
              </w:rPr>
              <w:t>退费记录查询</w:t>
            </w:r>
            <w:bookmarkEnd w:id="50"/>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DZSWJ.GRSBF.PZ.TFJLCX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51" w:name="_Toc4076207"/>
            <w:r>
              <w:rPr>
                <w:rFonts w:hint="eastAsia"/>
              </w:rPr>
              <w:t>实时缴费状态查询</w:t>
            </w:r>
            <w:bookmarkEnd w:id="51"/>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DZSWJ.GRSBF.JF.SSJFZTCX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52" w:name="_Toc4076208"/>
            <w:r>
              <w:rPr>
                <w:rFonts w:hint="eastAsia"/>
              </w:rPr>
              <w:t>日终</w:t>
            </w:r>
            <w:r>
              <w:rPr>
                <w:rFonts w:hint="eastAsia"/>
              </w:rPr>
              <w:t>对账批量处理扣款状态</w:t>
            </w:r>
            <w:bookmarkEnd w:id="52"/>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DZSWJ.GRSBF.JF.RZDZ</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日终</w:t>
            </w:r>
            <w:r>
              <w:rPr>
                <w:rFonts w:asciiTheme="minorEastAsia" w:eastAsiaTheme="minorEastAsia" w:hAnsiTheme="minorEastAsia" w:hint="eastAsia"/>
                <w:sz w:val="24"/>
                <w:szCs w:val="24"/>
              </w:rPr>
              <w:t>对账批量处理结果返回</w:t>
            </w: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DZSWJ.GRSBF.JF.RZDZJGFH</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日终</w:t>
            </w:r>
            <w:r>
              <w:rPr>
                <w:rFonts w:asciiTheme="minorEastAsia" w:eastAsiaTheme="minorEastAsia" w:hAnsiTheme="minorEastAsia" w:hint="eastAsia"/>
                <w:sz w:val="24"/>
                <w:szCs w:val="24"/>
              </w:rPr>
              <w:t>对账冲账（作废</w:t>
            </w:r>
            <w:r>
              <w:rPr>
                <w:rFonts w:asciiTheme="minorEastAsia" w:eastAsiaTheme="minorEastAsia" w:hAnsiTheme="minorEastAsia" w:hint="eastAsia"/>
                <w:sz w:val="24"/>
                <w:szCs w:val="24"/>
              </w:rPr>
              <w:t>功能</w:t>
            </w:r>
            <w:r>
              <w:rPr>
                <w:rFonts w:asciiTheme="minorEastAsia" w:eastAsiaTheme="minorEastAsia" w:hAnsiTheme="minorEastAsia" w:hint="eastAsia"/>
                <w:sz w:val="24"/>
                <w:szCs w:val="24"/>
              </w:rPr>
              <w:t>）</w:t>
            </w: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DZSWJ.GRSBF.JF.RZDZ</w:t>
            </w:r>
            <w:r>
              <w:rPr>
                <w:rFonts w:asciiTheme="minorEastAsia" w:eastAsiaTheme="minorEastAsia" w:hAnsiTheme="minorEastAsia" w:hint="eastAsia"/>
                <w:sz w:val="24"/>
                <w:szCs w:val="24"/>
              </w:rPr>
              <w:t>ZFCZ</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ins w:id="53" w:author="nj" w:date="2019-03-27T16:50:00Z">
              <w:r>
                <w:rPr>
                  <w:rFonts w:asciiTheme="minorEastAsia" w:eastAsiaTheme="minorEastAsia" w:hAnsiTheme="minorEastAsia" w:hint="eastAsia"/>
                  <w:sz w:val="24"/>
                  <w:szCs w:val="24"/>
                </w:rPr>
                <w:t>银行发起</w:t>
              </w:r>
            </w:ins>
            <w:ins w:id="54" w:author="nj" w:date="2019-03-27T16:49:00Z">
              <w:r>
                <w:rPr>
                  <w:rFonts w:asciiTheme="minorEastAsia" w:eastAsiaTheme="minorEastAsia" w:hAnsiTheme="minorEastAsia" w:hint="eastAsia"/>
                  <w:sz w:val="24"/>
                  <w:szCs w:val="24"/>
                </w:rPr>
                <w:t>银行缴费协议</w:t>
              </w:r>
              <w:r>
                <w:rPr>
                  <w:rFonts w:asciiTheme="minorEastAsia" w:eastAsiaTheme="minorEastAsia" w:hAnsiTheme="minorEastAsia" w:hint="eastAsia"/>
                  <w:sz w:val="24"/>
                  <w:szCs w:val="24"/>
                </w:rPr>
                <w:t>变更</w:t>
              </w:r>
            </w:ins>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YHJFXYBG</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银行发起查询代码表</w:t>
            </w: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CX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DMBCX</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0D5243">
            <w:pPr>
              <w:rPr>
                <w:rFonts w:asciiTheme="minorEastAsia" w:eastAsiaTheme="minorEastAsia" w:hAnsiTheme="minorEastAsia"/>
                <w:sz w:val="24"/>
                <w:szCs w:val="24"/>
              </w:rPr>
            </w:pPr>
          </w:p>
        </w:tc>
        <w:tc>
          <w:tcPr>
            <w:tcW w:w="2649" w:type="dxa"/>
          </w:tcPr>
          <w:p w:rsidR="000D5243" w:rsidRDefault="000D5243">
            <w:pPr>
              <w:rPr>
                <w:rFonts w:asciiTheme="minorEastAsia" w:eastAsiaTheme="minorEastAsia" w:hAnsiTheme="minorEastAsia"/>
                <w:sz w:val="24"/>
                <w:szCs w:val="24"/>
              </w:rPr>
            </w:pPr>
          </w:p>
        </w:tc>
      </w:tr>
      <w:tr w:rsidR="000D5243">
        <w:tc>
          <w:tcPr>
            <w:tcW w:w="273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税局发起</w:t>
            </w:r>
          </w:p>
        </w:tc>
        <w:tc>
          <w:tcPr>
            <w:tcW w:w="2841" w:type="dxa"/>
          </w:tcPr>
          <w:p w:rsidR="000D5243" w:rsidRDefault="000D5243">
            <w:pPr>
              <w:rPr>
                <w:rFonts w:asciiTheme="minorEastAsia" w:eastAsiaTheme="minorEastAsia" w:hAnsiTheme="minorEastAsia"/>
                <w:sz w:val="24"/>
                <w:szCs w:val="24"/>
              </w:rPr>
            </w:pPr>
          </w:p>
        </w:tc>
        <w:tc>
          <w:tcPr>
            <w:tcW w:w="2649" w:type="dxa"/>
          </w:tcPr>
          <w:p w:rsidR="000D5243" w:rsidRDefault="000D5243">
            <w:pPr>
              <w:rPr>
                <w:rFonts w:asciiTheme="minorEastAsia" w:eastAsiaTheme="minorEastAsia" w:hAnsiTheme="minorEastAsia"/>
                <w:sz w:val="24"/>
                <w:szCs w:val="24"/>
              </w:rPr>
            </w:pP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55" w:name="_Toc4076209"/>
            <w:r>
              <w:rPr>
                <w:rFonts w:hint="eastAsia"/>
              </w:rPr>
              <w:t>税局发起银行缴费协议签订</w:t>
            </w:r>
            <w:bookmarkEnd w:id="55"/>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DZSWJ.GRSBF.DJ.SJFQYHJFXYQD</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pStyle w:val="1111"/>
              <w:numPr>
                <w:ilvl w:val="0"/>
                <w:numId w:val="0"/>
              </w:numPr>
            </w:pPr>
            <w:bookmarkStart w:id="56" w:name="_Toc4076210"/>
            <w:r>
              <w:rPr>
                <w:rFonts w:hint="eastAsia"/>
              </w:rPr>
              <w:t>税局发起缴费协议终止</w:t>
            </w:r>
            <w:bookmarkEnd w:id="56"/>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DZSWJ.GRSBF.DJ.SJFQYHJFXYZZ</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ins w:id="57" w:author="nj" w:date="2019-03-27T16:50:00Z">
              <w:r>
                <w:rPr>
                  <w:rFonts w:asciiTheme="minorEastAsia" w:eastAsiaTheme="minorEastAsia" w:hAnsiTheme="minorEastAsia" w:hint="eastAsia"/>
                  <w:sz w:val="24"/>
                  <w:szCs w:val="24"/>
                </w:rPr>
                <w:t>税局发起</w:t>
              </w:r>
            </w:ins>
            <w:r>
              <w:rPr>
                <w:rFonts w:asciiTheme="minorEastAsia" w:eastAsiaTheme="minorEastAsia" w:hAnsiTheme="minorEastAsia" w:hint="eastAsia"/>
                <w:sz w:val="24"/>
                <w:szCs w:val="24"/>
              </w:rPr>
              <w:t>银行缴费协议</w:t>
            </w:r>
            <w:r>
              <w:rPr>
                <w:rFonts w:asciiTheme="minorEastAsia" w:eastAsiaTheme="minorEastAsia" w:hAnsiTheme="minorEastAsia" w:hint="eastAsia"/>
                <w:sz w:val="24"/>
                <w:szCs w:val="24"/>
              </w:rPr>
              <w:t>变更</w:t>
            </w: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.SW</w:t>
            </w:r>
            <w:r>
              <w:rPr>
                <w:rFonts w:asciiTheme="minorEastAsia" w:eastAsiaTheme="minorEastAsia" w:hAnsiTheme="minorEastAsia" w:hint="eastAsia"/>
                <w:sz w:val="24"/>
                <w:szCs w:val="24"/>
              </w:rPr>
              <w:t>YHJFXYBG</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税务发起查询银行开户行号信息</w:t>
            </w: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.SW</w:t>
            </w:r>
            <w:r>
              <w:rPr>
                <w:rFonts w:asciiTheme="minorEastAsia" w:eastAsiaTheme="minorEastAsia" w:hAnsiTheme="minorEastAsia" w:hint="eastAsia"/>
                <w:sz w:val="24"/>
                <w:szCs w:val="24"/>
              </w:rPr>
              <w:t>CXYHHH</w:t>
            </w:r>
          </w:p>
        </w:tc>
      </w:tr>
      <w:tr w:rsidR="000D5243">
        <w:tc>
          <w:tcPr>
            <w:tcW w:w="2732" w:type="dxa"/>
          </w:tcPr>
          <w:p w:rsidR="000D5243" w:rsidRDefault="000D5243">
            <w:pPr>
              <w:rPr>
                <w:rFonts w:asciiTheme="minorEastAsia" w:eastAsiaTheme="minorEastAsia" w:hAnsiTheme="minorEastAsia"/>
                <w:sz w:val="24"/>
                <w:szCs w:val="24"/>
              </w:rPr>
            </w:pPr>
          </w:p>
        </w:tc>
        <w:tc>
          <w:tcPr>
            <w:tcW w:w="284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税局发起补充</w:t>
            </w:r>
            <w:r>
              <w:rPr>
                <w:rFonts w:asciiTheme="minorEastAsia" w:eastAsiaTheme="minorEastAsia" w:hAnsiTheme="minorEastAsia" w:hint="eastAsia"/>
                <w:sz w:val="24"/>
                <w:szCs w:val="24"/>
              </w:rPr>
              <w:t>日终</w:t>
            </w:r>
            <w:r>
              <w:rPr>
                <w:rFonts w:asciiTheme="minorEastAsia" w:eastAsiaTheme="minorEastAsia" w:hAnsiTheme="minorEastAsia" w:hint="eastAsia"/>
                <w:sz w:val="24"/>
                <w:szCs w:val="24"/>
              </w:rPr>
              <w:t>对账批量处理扣款状态（明细）</w:t>
            </w:r>
          </w:p>
          <w:p w:rsidR="000D5243" w:rsidRDefault="000D5243">
            <w:pPr>
              <w:rPr>
                <w:rFonts w:asciiTheme="minorEastAsia" w:eastAsiaTheme="minorEastAsia" w:hAnsiTheme="minorEastAsia"/>
                <w:sz w:val="24"/>
                <w:szCs w:val="24"/>
              </w:rPr>
            </w:pPr>
          </w:p>
        </w:tc>
        <w:tc>
          <w:tcPr>
            <w:tcW w:w="26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.SW</w:t>
            </w:r>
            <w:r>
              <w:rPr>
                <w:rFonts w:asciiTheme="minorEastAsia" w:eastAsiaTheme="minorEastAsia" w:hAnsiTheme="minorEastAsia" w:hint="eastAsia"/>
                <w:sz w:val="24"/>
                <w:szCs w:val="24"/>
              </w:rPr>
              <w:t>CXYHHHFQDZBC</w:t>
            </w:r>
          </w:p>
        </w:tc>
      </w:tr>
    </w:tbl>
    <w:p w:rsidR="000D5243" w:rsidRDefault="000D5243">
      <w:pPr>
        <w:ind w:firstLine="420"/>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color w:val="000000"/>
          <w:szCs w:val="24"/>
        </w:rPr>
      </w:pPr>
      <w:bookmarkStart w:id="58" w:name="_Toc4076213"/>
      <w:r>
        <w:rPr>
          <w:rFonts w:asciiTheme="minorEastAsia" w:eastAsiaTheme="minorEastAsia" w:hAnsiTheme="minorEastAsia" w:hint="eastAsia"/>
          <w:color w:val="000000"/>
          <w:szCs w:val="24"/>
        </w:rPr>
        <w:t>渠道接入认证接口</w:t>
      </w:r>
      <w:bookmarkEnd w:id="58"/>
    </w:p>
    <w:p w:rsidR="000D5243" w:rsidRDefault="006F229F">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各渠道向税局发起接入请求，税局返回</w:t>
      </w:r>
      <w:r>
        <w:rPr>
          <w:rFonts w:asciiTheme="minorEastAsia" w:eastAsiaTheme="minorEastAsia" w:hAnsiTheme="minorEastAsia" w:hint="eastAsia"/>
          <w:sz w:val="24"/>
          <w:szCs w:val="24"/>
        </w:rPr>
        <w:t>access_token</w:t>
      </w:r>
      <w:r>
        <w:rPr>
          <w:rFonts w:asciiTheme="minorEastAsia" w:eastAsiaTheme="minorEastAsia" w:hAnsiTheme="minorEastAsia" w:hint="eastAsia"/>
          <w:sz w:val="24"/>
          <w:szCs w:val="24"/>
        </w:rPr>
        <w:t>，其他接口在访问时需带上此值。</w:t>
      </w:r>
    </w:p>
    <w:p w:rsidR="000D5243" w:rsidRDefault="000D5243">
      <w:pPr>
        <w:ind w:firstLineChars="200" w:firstLine="480"/>
        <w:rPr>
          <w:rFonts w:asciiTheme="minorEastAsia" w:eastAsiaTheme="minorEastAsia" w:hAnsiTheme="minorEastAsia"/>
          <w:sz w:val="24"/>
          <w:szCs w:val="24"/>
        </w:rPr>
      </w:pPr>
    </w:p>
    <w:p w:rsidR="000D5243" w:rsidRDefault="006F229F">
      <w:pPr>
        <w:rPr>
          <w:rFonts w:asciiTheme="minorEastAsia" w:eastAsiaTheme="minorEastAsia" w:hAnsiTheme="minorEastAsia" w:cs="Helvetica"/>
          <w:b/>
          <w:bCs/>
          <w:color w:val="333333"/>
          <w:sz w:val="24"/>
          <w:szCs w:val="24"/>
          <w:shd w:val="clear" w:color="auto" w:fill="FFFFFF"/>
        </w:rPr>
      </w:pPr>
      <w:r>
        <w:rPr>
          <w:rFonts w:asciiTheme="minorEastAsia" w:eastAsiaTheme="minorEastAsia" w:hAnsiTheme="minorEastAsia" w:cs="Helvetica"/>
          <w:b/>
          <w:bCs/>
          <w:color w:val="333333"/>
          <w:sz w:val="24"/>
          <w:szCs w:val="24"/>
          <w:shd w:val="clear" w:color="auto" w:fill="FFFFFF"/>
        </w:rPr>
        <w:t>请求接口说明</w:t>
      </w:r>
    </w:p>
    <w:p w:rsidR="000D5243" w:rsidRDefault="000D5243">
      <w:pPr>
        <w:rPr>
          <w:rFonts w:asciiTheme="minorEastAsia" w:eastAsiaTheme="minorEastAsia" w:hAnsiTheme="minorEastAsia"/>
          <w:sz w:val="24"/>
          <w:szCs w:val="24"/>
        </w:rPr>
      </w:pP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0"/>
      </w:tblGrid>
      <w:tr w:rsidR="000D5243">
        <w:trPr>
          <w:jc w:val="center"/>
        </w:trPr>
        <w:tc>
          <w:tcPr>
            <w:tcW w:w="8100" w:type="dxa"/>
          </w:tcPr>
          <w:p w:rsidR="000D5243" w:rsidRDefault="006F229F">
            <w:pPr>
              <w:widowControl/>
              <w:jc w:val="left"/>
              <w:rPr>
                <w:rFonts w:asciiTheme="minorEastAsia" w:eastAsiaTheme="minorEastAsia" w:hAnsiTheme="minorEastAsia" w:cs="宋体"/>
                <w:kern w:val="0"/>
                <w:sz w:val="24"/>
                <w:szCs w:val="24"/>
              </w:rPr>
            </w:pPr>
            <w:r>
              <w:rPr>
                <w:rFonts w:asciiTheme="minorEastAsia" w:eastAsiaTheme="minorEastAsia" w:hAnsiTheme="minorEastAsia" w:cs="宋体"/>
                <w:color w:val="333333"/>
                <w:kern w:val="0"/>
                <w:sz w:val="24"/>
                <w:szCs w:val="24"/>
              </w:rPr>
              <w:t>http</w:t>
            </w:r>
            <w:r>
              <w:rPr>
                <w:rFonts w:asciiTheme="minorEastAsia" w:eastAsiaTheme="minorEastAsia" w:hAnsiTheme="minorEastAsia" w:cs="宋体"/>
                <w:color w:val="333333"/>
                <w:kern w:val="0"/>
                <w:sz w:val="24"/>
                <w:szCs w:val="24"/>
              </w:rPr>
              <w:t>请求方式</w:t>
            </w:r>
            <w:r>
              <w:rPr>
                <w:rFonts w:asciiTheme="minorEastAsia" w:eastAsiaTheme="minorEastAsia" w:hAnsiTheme="minorEastAsia" w:cs="宋体"/>
                <w:color w:val="333333"/>
                <w:kern w:val="0"/>
                <w:sz w:val="24"/>
                <w:szCs w:val="24"/>
              </w:rPr>
              <w:t>: get</w:t>
            </w:r>
            <w:r>
              <w:rPr>
                <w:rFonts w:asciiTheme="minorEastAsia" w:eastAsiaTheme="minorEastAsia" w:hAnsiTheme="minorEastAsia" w:cs="宋体"/>
                <w:color w:val="333333"/>
                <w:kern w:val="0"/>
                <w:sz w:val="24"/>
                <w:szCs w:val="24"/>
              </w:rPr>
              <w:br/>
            </w:r>
            <w:r>
              <w:rPr>
                <w:rFonts w:asciiTheme="minorEastAsia" w:eastAsiaTheme="minorEastAsia" w:hAnsiTheme="minorEastAsia" w:cs="宋体" w:hint="eastAsia"/>
                <w:color w:val="333333"/>
                <w:kern w:val="0"/>
                <w:sz w:val="24"/>
                <w:szCs w:val="24"/>
              </w:rPr>
              <w:t>http://ip/auth/token.do?qdid=zjj&amp;qdmm=fc89e8ed6ffa45e18f4109185d4987cd</w:t>
            </w:r>
          </w:p>
        </w:tc>
      </w:tr>
    </w:tbl>
    <w:p w:rsidR="000D5243" w:rsidRDefault="000D5243">
      <w:pPr>
        <w:rPr>
          <w:rFonts w:asciiTheme="minorEastAsia" w:eastAsiaTheme="minorEastAsia" w:hAnsiTheme="minorEastAsia" w:cs="Helvetica"/>
          <w:b/>
          <w:bCs/>
          <w:color w:val="333333"/>
          <w:sz w:val="24"/>
          <w:szCs w:val="24"/>
          <w:shd w:val="clear" w:color="auto" w:fill="FFFFFF"/>
        </w:rPr>
      </w:pPr>
    </w:p>
    <w:p w:rsidR="000D5243" w:rsidRDefault="006F229F">
      <w:pPr>
        <w:rPr>
          <w:rFonts w:asciiTheme="minorEastAsia" w:eastAsiaTheme="minorEastAsia" w:hAnsiTheme="minorEastAsia" w:cs="Helvetica"/>
          <w:b/>
          <w:bCs/>
          <w:color w:val="333333"/>
          <w:sz w:val="24"/>
          <w:szCs w:val="24"/>
          <w:shd w:val="clear" w:color="auto" w:fill="FFFFFF"/>
        </w:rPr>
      </w:pPr>
      <w:r>
        <w:rPr>
          <w:rFonts w:asciiTheme="minorEastAsia" w:eastAsiaTheme="minorEastAsia" w:hAnsiTheme="minorEastAsia" w:cs="Helvetica"/>
          <w:b/>
          <w:bCs/>
          <w:color w:val="333333"/>
          <w:sz w:val="24"/>
          <w:szCs w:val="24"/>
          <w:shd w:val="clear" w:color="auto" w:fill="FFFFFF"/>
        </w:rPr>
        <w:t>参数说明</w:t>
      </w:r>
    </w:p>
    <w:p w:rsidR="000D5243" w:rsidRDefault="000D5243">
      <w:pPr>
        <w:rPr>
          <w:rFonts w:asciiTheme="minorEastAsia" w:eastAsiaTheme="minorEastAsia" w:hAnsiTheme="minorEastAsia" w:cs="Helvetica"/>
          <w:b/>
          <w:bCs/>
          <w:color w:val="333333"/>
          <w:sz w:val="24"/>
          <w:szCs w:val="24"/>
          <w:shd w:val="clear" w:color="auto" w:fill="FFFFFF"/>
        </w:rPr>
      </w:pPr>
    </w:p>
    <w:tbl>
      <w:tblPr>
        <w:tblW w:w="8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3159"/>
        <w:gridCol w:w="3959"/>
      </w:tblGrid>
      <w:tr w:rsidR="000D5243">
        <w:trPr>
          <w:jc w:val="center"/>
        </w:trPr>
        <w:tc>
          <w:tcPr>
            <w:tcW w:w="987" w:type="dxa"/>
            <w:shd w:val="clear" w:color="auto" w:fill="D0CECE"/>
          </w:tcPr>
          <w:p w:rsidR="000D5243" w:rsidRDefault="006F229F">
            <w:pPr>
              <w:widowControl/>
              <w:rPr>
                <w:rFonts w:asciiTheme="minorEastAsia" w:eastAsiaTheme="minorEastAsia" w:hAnsiTheme="minorEastAsia" w:cs="宋体"/>
                <w:b/>
                <w:bCs/>
                <w:color w:val="000000"/>
                <w:kern w:val="0"/>
                <w:sz w:val="24"/>
                <w:szCs w:val="24"/>
              </w:rPr>
            </w:pPr>
            <w:r>
              <w:rPr>
                <w:rFonts w:asciiTheme="minorEastAsia" w:eastAsiaTheme="minorEastAsia" w:hAnsiTheme="minorEastAsia" w:cs="宋体"/>
                <w:b/>
                <w:bCs/>
                <w:color w:val="000000"/>
                <w:kern w:val="0"/>
                <w:sz w:val="24"/>
                <w:szCs w:val="24"/>
              </w:rPr>
              <w:t>参数</w:t>
            </w:r>
          </w:p>
        </w:tc>
        <w:tc>
          <w:tcPr>
            <w:tcW w:w="3159" w:type="dxa"/>
            <w:shd w:val="clear" w:color="auto" w:fill="D0CECE"/>
          </w:tcPr>
          <w:p w:rsidR="000D5243" w:rsidRDefault="006F229F">
            <w:pPr>
              <w:widowControl/>
              <w:rPr>
                <w:rFonts w:asciiTheme="minorEastAsia" w:eastAsiaTheme="minorEastAsia" w:hAnsiTheme="minorEastAsia" w:cs="宋体"/>
                <w:b/>
                <w:bCs/>
                <w:color w:val="000000"/>
                <w:kern w:val="0"/>
                <w:sz w:val="24"/>
                <w:szCs w:val="24"/>
              </w:rPr>
            </w:pPr>
            <w:r>
              <w:rPr>
                <w:rFonts w:asciiTheme="minorEastAsia" w:eastAsiaTheme="minorEastAsia" w:hAnsiTheme="minorEastAsia" w:cs="宋体"/>
                <w:b/>
                <w:bCs/>
                <w:color w:val="000000"/>
                <w:kern w:val="0"/>
                <w:sz w:val="24"/>
                <w:szCs w:val="24"/>
              </w:rPr>
              <w:t>是否必须</w:t>
            </w:r>
          </w:p>
        </w:tc>
        <w:tc>
          <w:tcPr>
            <w:tcW w:w="3959" w:type="dxa"/>
            <w:shd w:val="clear" w:color="auto" w:fill="D0CECE"/>
          </w:tcPr>
          <w:p w:rsidR="000D5243" w:rsidRDefault="006F229F">
            <w:pPr>
              <w:widowControl/>
              <w:rPr>
                <w:rFonts w:asciiTheme="minorEastAsia" w:eastAsiaTheme="minorEastAsia" w:hAnsiTheme="minorEastAsia" w:cs="宋体"/>
                <w:b/>
                <w:bCs/>
                <w:color w:val="000000"/>
                <w:kern w:val="0"/>
                <w:sz w:val="24"/>
                <w:szCs w:val="24"/>
              </w:rPr>
            </w:pPr>
            <w:r>
              <w:rPr>
                <w:rFonts w:asciiTheme="minorEastAsia" w:eastAsiaTheme="minorEastAsia" w:hAnsiTheme="minorEastAsia" w:cs="宋体"/>
                <w:b/>
                <w:bCs/>
                <w:color w:val="000000"/>
                <w:kern w:val="0"/>
                <w:sz w:val="24"/>
                <w:szCs w:val="24"/>
              </w:rPr>
              <w:t>说明</w:t>
            </w:r>
          </w:p>
        </w:tc>
      </w:tr>
      <w:tr w:rsidR="000D5243">
        <w:trPr>
          <w:jc w:val="center"/>
        </w:trPr>
        <w:tc>
          <w:tcPr>
            <w:tcW w:w="987"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color w:val="333333"/>
                <w:kern w:val="0"/>
                <w:sz w:val="24"/>
                <w:szCs w:val="24"/>
              </w:rPr>
              <w:t>qd</w:t>
            </w:r>
            <w:r>
              <w:rPr>
                <w:rFonts w:asciiTheme="minorEastAsia" w:eastAsiaTheme="minorEastAsia" w:hAnsiTheme="minorEastAsia" w:cs="宋体" w:hint="eastAsia"/>
                <w:color w:val="333333"/>
                <w:kern w:val="0"/>
                <w:sz w:val="24"/>
                <w:szCs w:val="24"/>
              </w:rPr>
              <w:t>id</w:t>
            </w:r>
          </w:p>
        </w:tc>
        <w:tc>
          <w:tcPr>
            <w:tcW w:w="31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39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渠道代码</w:t>
            </w:r>
          </w:p>
        </w:tc>
      </w:tr>
      <w:tr w:rsidR="000D5243">
        <w:trPr>
          <w:jc w:val="center"/>
        </w:trPr>
        <w:tc>
          <w:tcPr>
            <w:tcW w:w="987" w:type="dxa"/>
          </w:tcPr>
          <w:p w:rsidR="000D5243" w:rsidRDefault="006F229F">
            <w:pPr>
              <w:rPr>
                <w:rFonts w:asciiTheme="minorEastAsia" w:eastAsiaTheme="minorEastAsia" w:hAnsiTheme="minorEastAsia" w:cs="宋体"/>
                <w:color w:val="333333"/>
                <w:kern w:val="0"/>
                <w:sz w:val="24"/>
                <w:szCs w:val="24"/>
              </w:rPr>
            </w:pPr>
            <w:r>
              <w:rPr>
                <w:rFonts w:asciiTheme="minorEastAsia" w:eastAsiaTheme="minorEastAsia" w:hAnsiTheme="minorEastAsia" w:cs="宋体"/>
                <w:color w:val="333333"/>
                <w:kern w:val="0"/>
                <w:sz w:val="24"/>
                <w:szCs w:val="24"/>
              </w:rPr>
              <w:t>qdmm</w:t>
            </w:r>
          </w:p>
        </w:tc>
        <w:tc>
          <w:tcPr>
            <w:tcW w:w="31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是</w:t>
            </w:r>
          </w:p>
        </w:tc>
        <w:tc>
          <w:tcPr>
            <w:tcW w:w="39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渠道密码</w:t>
            </w:r>
          </w:p>
        </w:tc>
      </w:tr>
    </w:tbl>
    <w:p w:rsidR="000D5243" w:rsidRDefault="000D5243">
      <w:pPr>
        <w:rPr>
          <w:rFonts w:asciiTheme="minorEastAsia" w:eastAsiaTheme="minorEastAsia" w:hAnsiTheme="minorEastAsia" w:cs="Helvetica"/>
          <w:b/>
          <w:bCs/>
          <w:color w:val="333333"/>
          <w:sz w:val="24"/>
          <w:szCs w:val="24"/>
          <w:shd w:val="clear" w:color="auto" w:fill="FFFFFF"/>
        </w:rPr>
      </w:pPr>
    </w:p>
    <w:p w:rsidR="000D5243" w:rsidRDefault="006F229F">
      <w:pPr>
        <w:rPr>
          <w:rFonts w:asciiTheme="minorEastAsia" w:eastAsiaTheme="minorEastAsia" w:hAnsiTheme="minorEastAsia" w:cs="Helvetica"/>
          <w:b/>
          <w:bCs/>
          <w:color w:val="333333"/>
          <w:sz w:val="24"/>
          <w:szCs w:val="24"/>
          <w:shd w:val="clear" w:color="auto" w:fill="FFFFFF"/>
        </w:rPr>
      </w:pPr>
      <w:r>
        <w:rPr>
          <w:rFonts w:asciiTheme="minorEastAsia" w:eastAsiaTheme="minorEastAsia" w:hAnsiTheme="minorEastAsia" w:cs="Helvetica" w:hint="eastAsia"/>
          <w:b/>
          <w:bCs/>
          <w:color w:val="333333"/>
          <w:sz w:val="24"/>
          <w:szCs w:val="24"/>
          <w:shd w:val="clear" w:color="auto" w:fill="FFFFFF"/>
        </w:rPr>
        <w:t>返回</w:t>
      </w:r>
      <w:r>
        <w:rPr>
          <w:rFonts w:asciiTheme="minorEastAsia" w:eastAsiaTheme="minorEastAsia" w:hAnsiTheme="minorEastAsia" w:cs="Helvetica"/>
          <w:b/>
          <w:bCs/>
          <w:color w:val="333333"/>
          <w:sz w:val="24"/>
          <w:szCs w:val="24"/>
          <w:shd w:val="clear" w:color="auto" w:fill="FFFFFF"/>
        </w:rPr>
        <w:t>说明</w:t>
      </w:r>
    </w:p>
    <w:p w:rsidR="000D5243" w:rsidRDefault="000D5243">
      <w:pPr>
        <w:rPr>
          <w:rFonts w:asciiTheme="minorEastAsia" w:eastAsiaTheme="minorEastAsia" w:hAnsiTheme="minorEastAsia"/>
          <w:sz w:val="24"/>
          <w:szCs w:val="24"/>
        </w:rPr>
      </w:pPr>
    </w:p>
    <w:tbl>
      <w:tblPr>
        <w:tblW w:w="8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2"/>
      </w:tblGrid>
      <w:tr w:rsidR="000D5243">
        <w:trPr>
          <w:jc w:val="center"/>
        </w:trPr>
        <w:tc>
          <w:tcPr>
            <w:tcW w:w="8122" w:type="dxa"/>
          </w:tcPr>
          <w:p w:rsidR="000D5243" w:rsidRDefault="006F229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left"/>
              <w:rPr>
                <w:rFonts w:asciiTheme="minorEastAsia" w:eastAsiaTheme="minorEastAsia" w:hAnsiTheme="minorEastAsia" w:cs="宋体"/>
                <w:color w:val="333333"/>
                <w:kern w:val="0"/>
                <w:sz w:val="24"/>
                <w:szCs w:val="24"/>
              </w:rPr>
            </w:pPr>
            <w:r>
              <w:rPr>
                <w:rFonts w:asciiTheme="minorEastAsia" w:eastAsiaTheme="minorEastAsia" w:hAnsiTheme="minorEastAsia" w:cs="宋体"/>
                <w:color w:val="333333"/>
                <w:kern w:val="0"/>
                <w:sz w:val="24"/>
                <w:szCs w:val="24"/>
              </w:rPr>
              <w:t>{"access_token":"access_token","expires_in":7200}</w:t>
            </w:r>
          </w:p>
        </w:tc>
      </w:tr>
    </w:tbl>
    <w:p w:rsidR="000D5243" w:rsidRDefault="000D5243">
      <w:pPr>
        <w:ind w:firstLine="420"/>
        <w:rPr>
          <w:rFonts w:asciiTheme="minorEastAsia" w:eastAsiaTheme="minorEastAsia" w:hAnsiTheme="minorEastAsia"/>
          <w:sz w:val="24"/>
          <w:szCs w:val="24"/>
        </w:rPr>
      </w:pPr>
    </w:p>
    <w:p w:rsidR="000D5243" w:rsidRDefault="000D5243">
      <w:pPr>
        <w:ind w:firstLine="420"/>
        <w:rPr>
          <w:rFonts w:asciiTheme="minorEastAsia" w:eastAsiaTheme="minorEastAsia" w:hAnsiTheme="minorEastAsia"/>
          <w:sz w:val="24"/>
          <w:szCs w:val="24"/>
        </w:rPr>
      </w:pPr>
    </w:p>
    <w:p w:rsidR="000D5243" w:rsidRDefault="006F229F">
      <w:pPr>
        <w:rPr>
          <w:rFonts w:asciiTheme="minorEastAsia" w:eastAsiaTheme="minorEastAsia" w:hAnsiTheme="minorEastAsia" w:cs="Helvetica"/>
          <w:b/>
          <w:bCs/>
          <w:color w:val="333333"/>
          <w:sz w:val="24"/>
          <w:szCs w:val="24"/>
          <w:shd w:val="clear" w:color="auto" w:fill="FFFFFF"/>
        </w:rPr>
      </w:pPr>
      <w:r>
        <w:rPr>
          <w:rFonts w:asciiTheme="minorEastAsia" w:eastAsiaTheme="minorEastAsia" w:hAnsiTheme="minorEastAsia" w:cs="Helvetica" w:hint="eastAsia"/>
          <w:b/>
          <w:bCs/>
          <w:color w:val="333333"/>
          <w:sz w:val="24"/>
          <w:szCs w:val="24"/>
          <w:shd w:val="clear" w:color="auto" w:fill="FFFFFF"/>
        </w:rPr>
        <w:t>接口访问时示例</w:t>
      </w:r>
    </w:p>
    <w:tbl>
      <w:tblPr>
        <w:tblW w:w="8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3"/>
      </w:tblGrid>
      <w:tr w:rsidR="000D5243">
        <w:trPr>
          <w:jc w:val="center"/>
        </w:trPr>
        <w:tc>
          <w:tcPr>
            <w:tcW w:w="8143" w:type="dxa"/>
          </w:tcPr>
          <w:p w:rsidR="000D5243" w:rsidRDefault="006F229F">
            <w:pPr>
              <w:widowControl/>
              <w:jc w:val="left"/>
              <w:rPr>
                <w:rFonts w:asciiTheme="minorEastAsia" w:eastAsiaTheme="minorEastAsia" w:hAnsiTheme="minorEastAsia" w:cs="宋体"/>
                <w:kern w:val="0"/>
                <w:sz w:val="24"/>
                <w:szCs w:val="24"/>
              </w:rPr>
            </w:pPr>
            <w:r>
              <w:rPr>
                <w:rFonts w:asciiTheme="minorEastAsia" w:eastAsiaTheme="minorEastAsia" w:hAnsiTheme="minorEastAsia" w:cs="宋体"/>
                <w:color w:val="333333"/>
                <w:kern w:val="0"/>
                <w:sz w:val="24"/>
                <w:szCs w:val="24"/>
              </w:rPr>
              <w:t>http</w:t>
            </w:r>
            <w:r>
              <w:rPr>
                <w:rFonts w:asciiTheme="minorEastAsia" w:eastAsiaTheme="minorEastAsia" w:hAnsiTheme="minorEastAsia" w:cs="宋体"/>
                <w:color w:val="333333"/>
                <w:kern w:val="0"/>
                <w:sz w:val="24"/>
                <w:szCs w:val="24"/>
              </w:rPr>
              <w:t>请求方式</w:t>
            </w:r>
            <w:r>
              <w:rPr>
                <w:rFonts w:asciiTheme="minorEastAsia" w:eastAsiaTheme="minorEastAsia" w:hAnsiTheme="minorEastAsia" w:cs="宋体"/>
                <w:color w:val="333333"/>
                <w:kern w:val="0"/>
                <w:sz w:val="24"/>
                <w:szCs w:val="24"/>
              </w:rPr>
              <w:t>: get</w:t>
            </w:r>
            <w:r>
              <w:rPr>
                <w:rFonts w:asciiTheme="minorEastAsia" w:eastAsiaTheme="minorEastAsia" w:hAnsiTheme="minorEastAsia" w:cs="宋体"/>
                <w:color w:val="333333"/>
                <w:kern w:val="0"/>
                <w:sz w:val="24"/>
                <w:szCs w:val="24"/>
              </w:rPr>
              <w:br/>
              <w:t>http://</w:t>
            </w:r>
            <w:r>
              <w:rPr>
                <w:rFonts w:asciiTheme="minorEastAsia" w:eastAsiaTheme="minorEastAsia" w:hAnsiTheme="minorEastAsia" w:cs="宋体" w:hint="eastAsia"/>
                <w:color w:val="333333"/>
                <w:kern w:val="0"/>
                <w:sz w:val="24"/>
                <w:szCs w:val="24"/>
              </w:rPr>
              <w:t>ip/</w:t>
            </w:r>
            <w:r>
              <w:rPr>
                <w:rFonts w:asciiTheme="minorEastAsia" w:eastAsiaTheme="minorEastAsia" w:hAnsiTheme="minorEastAsia" w:hint="eastAsia"/>
                <w:sz w:val="24"/>
                <w:szCs w:val="24"/>
              </w:rPr>
              <w:t>grsbfdj/grjbxx/djcbjbxx/jbxx?</w:t>
            </w:r>
            <w:r>
              <w:rPr>
                <w:rFonts w:asciiTheme="minorEastAsia" w:eastAsiaTheme="minorEastAsia" w:hAnsiTheme="minorEastAsia" w:cs="宋体"/>
                <w:color w:val="333333"/>
                <w:kern w:val="0"/>
                <w:sz w:val="24"/>
                <w:szCs w:val="24"/>
              </w:rPr>
              <w:t>token=fc89e8ed6ffa45e18f4109185d4987cd</w:t>
            </w:r>
          </w:p>
        </w:tc>
      </w:tr>
    </w:tbl>
    <w:p w:rsidR="000D5243" w:rsidRDefault="006F229F">
      <w:pPr>
        <w:pStyle w:val="11"/>
        <w:numPr>
          <w:ilvl w:val="1"/>
          <w:numId w:val="4"/>
        </w:numPr>
        <w:spacing w:line="360" w:lineRule="auto"/>
        <w:rPr>
          <w:rFonts w:asciiTheme="minorEastAsia" w:eastAsiaTheme="minorEastAsia" w:hAnsiTheme="minorEastAsia"/>
          <w:color w:val="000000"/>
          <w:szCs w:val="24"/>
        </w:rPr>
      </w:pPr>
      <w:bookmarkStart w:id="59" w:name="_Toc4076214"/>
      <w:r>
        <w:rPr>
          <w:rFonts w:asciiTheme="minorEastAsia" w:eastAsiaTheme="minorEastAsia" w:hAnsiTheme="minorEastAsia" w:hint="eastAsia"/>
          <w:color w:val="000000"/>
          <w:szCs w:val="24"/>
        </w:rPr>
        <w:t>银行批扣接口</w:t>
      </w:r>
      <w:bookmarkEnd w:id="59"/>
    </w:p>
    <w:p w:rsidR="000D5243" w:rsidRPr="0007615C" w:rsidRDefault="006F229F">
      <w:pPr>
        <w:pStyle w:val="1111"/>
        <w:rPr>
          <w:color w:val="C00000"/>
        </w:rPr>
      </w:pPr>
      <w:bookmarkStart w:id="60" w:name="_Toc4076215"/>
      <w:r w:rsidRPr="0007615C">
        <w:rPr>
          <w:rFonts w:hint="eastAsia"/>
          <w:color w:val="C00000"/>
        </w:rPr>
        <w:t>银行返回批扣结果</w:t>
      </w:r>
      <w:bookmarkEnd w:id="60"/>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100" w:firstLine="24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银行批扣后将批扣结果返回税局。税局接收结果并保存。根据接收到的结果处理待扣清册和应征信息：</w:t>
      </w:r>
    </w:p>
    <w:p w:rsidR="000D5243" w:rsidRDefault="006F229F">
      <w:pPr>
        <w:pStyle w:val="5"/>
        <w:numPr>
          <w:ilvl w:val="0"/>
          <w:numId w:val="7"/>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r>
        <w:rPr>
          <w:rFonts w:asciiTheme="minorEastAsia" w:eastAsiaTheme="minorEastAsia" w:hAnsiTheme="minorEastAsia" w:hint="eastAsia"/>
          <w:sz w:val="24"/>
          <w:szCs w:val="24"/>
        </w:rPr>
        <w:t>待定</w:t>
      </w:r>
      <w:r>
        <w:rPr>
          <w:rFonts w:asciiTheme="minorEastAsia" w:eastAsiaTheme="minorEastAsia" w:hAnsiTheme="minorEastAsia" w:hint="eastAsia"/>
          <w:sz w:val="24"/>
          <w:szCs w:val="24"/>
        </w:rPr>
        <w:t>)</w:t>
      </w:r>
    </w:p>
    <w:p w:rsidR="000D5243" w:rsidRDefault="000D5243">
      <w:pPr>
        <w:rPr>
          <w:rFonts w:asciiTheme="minorEastAsia" w:eastAsiaTheme="minorEastAsia" w:hAnsiTheme="minorEastAsia"/>
          <w:sz w:val="24"/>
          <w:szCs w:val="24"/>
        </w:rPr>
      </w:pPr>
    </w:p>
    <w:p w:rsidR="000D5243" w:rsidRDefault="006F229F">
      <w:pPr>
        <w:pStyle w:val="5"/>
        <w:numPr>
          <w:ilvl w:val="0"/>
          <w:numId w:val="7"/>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yhjgfh</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pkjg</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暂未定</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yhjgfh</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pkjg</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暂未定</w:t>
            </w: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7"/>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608"/>
        <w:gridCol w:w="1462"/>
        <w:gridCol w:w="2989"/>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608"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462"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298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60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grsbxx.jfcbhtfxx.tfxx</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DZSWJ.GRSBF.PK.PKJGFH</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jffs</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缴费方式</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 xml:space="preserve">01 </w:t>
            </w:r>
            <w:r>
              <w:rPr>
                <w:rFonts w:asciiTheme="minorEastAsia" w:eastAsiaTheme="minorEastAsia" w:hAnsiTheme="minorEastAsia" w:cs="宋体" w:hint="eastAsia"/>
                <w:sz w:val="24"/>
                <w:szCs w:val="24"/>
              </w:rPr>
              <w:t>批扣</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固定</w:t>
            </w:r>
            <w:r>
              <w:rPr>
                <w:rFonts w:asciiTheme="minorEastAsia" w:eastAsiaTheme="minorEastAsia" w:hAnsiTheme="minorEastAsia" w:cs="宋体" w:hint="eastAsia"/>
                <w:sz w:val="24"/>
                <w:szCs w:val="24"/>
              </w:rPr>
              <w:t>01</w:t>
            </w:r>
            <w:r>
              <w:rPr>
                <w:rFonts w:asciiTheme="minorEastAsia" w:eastAsiaTheme="minorEastAsia" w:hAnsiTheme="minorEastAsia" w:cs="宋体" w:hint="eastAsia"/>
                <w:sz w:val="24"/>
                <w:szCs w:val="24"/>
              </w:rPr>
              <w:t>代码</w:t>
            </w:r>
            <w:r>
              <w:rPr>
                <w:rFonts w:asciiTheme="minorEastAsia" w:eastAsiaTheme="minorEastAsia" w:hAnsiTheme="minorEastAsia" w:cs="宋体" w:hint="eastAsia"/>
                <w:sz w:val="24"/>
                <w:szCs w:val="24"/>
              </w:rPr>
              <w: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xnhbm</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虚拟户编码</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w:t>
            </w:r>
            <w:r>
              <w:rPr>
                <w:rFonts w:asciiTheme="minorEastAsia" w:eastAsiaTheme="minorEastAsia" w:hAnsiTheme="minorEastAsia"/>
                <w:sz w:val="24"/>
                <w:szCs w:val="24"/>
              </w:rPr>
              <w:t>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pkid</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税局生成，发送批扣清册时发送给银行，此时传回</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pc</w:t>
            </w:r>
          </w:p>
        </w:tc>
        <w:tc>
          <w:tcPr>
            <w:tcW w:w="1608"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批次</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税局生成，发送批扣清册时发送给银行，此时传回</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zje</w:t>
            </w:r>
          </w:p>
        </w:tc>
        <w:tc>
          <w:tcPr>
            <w:tcW w:w="1608"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总金额</w:t>
            </w:r>
          </w:p>
        </w:tc>
        <w:tc>
          <w:tcPr>
            <w:tcW w:w="1462" w:type="dxa"/>
          </w:tcPr>
          <w:p w:rsidR="000D5243" w:rsidRDefault="000D5243">
            <w:pPr>
              <w:rPr>
                <w:rFonts w:asciiTheme="minorEastAsia" w:eastAsiaTheme="minorEastAsia" w:hAnsiTheme="minorEastAsia"/>
                <w:sz w:val="24"/>
                <w:szCs w:val="24"/>
              </w:rPr>
            </w:pPr>
          </w:p>
        </w:tc>
        <w:tc>
          <w:tcPr>
            <w:tcW w:w="2989" w:type="dxa"/>
            <w:vAlign w:val="center"/>
          </w:tcPr>
          <w:p w:rsidR="000D5243" w:rsidRDefault="000D5243">
            <w:pPr>
              <w:widowControl/>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zsl</w:t>
            </w:r>
          </w:p>
        </w:tc>
        <w:tc>
          <w:tcPr>
            <w:tcW w:w="1608"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总数量</w:t>
            </w:r>
          </w:p>
        </w:tc>
        <w:tc>
          <w:tcPr>
            <w:tcW w:w="1462" w:type="dxa"/>
          </w:tcPr>
          <w:p w:rsidR="000D5243" w:rsidRDefault="000D5243">
            <w:pPr>
              <w:rPr>
                <w:rFonts w:asciiTheme="minorEastAsia" w:eastAsiaTheme="minorEastAsia" w:hAnsiTheme="minorEastAsia"/>
                <w:sz w:val="24"/>
                <w:szCs w:val="24"/>
              </w:rPr>
            </w:pPr>
          </w:p>
        </w:tc>
        <w:tc>
          <w:tcPr>
            <w:tcW w:w="2989" w:type="dxa"/>
            <w:vAlign w:val="center"/>
          </w:tcPr>
          <w:p w:rsidR="000D5243" w:rsidRDefault="000D5243">
            <w:pPr>
              <w:widowControl/>
              <w:rPr>
                <w:rFonts w:asciiTheme="minorEastAsia" w:eastAsiaTheme="minorEastAsia" w:hAnsiTheme="minorEastAsia"/>
                <w:sz w:val="24"/>
                <w:szCs w:val="24"/>
              </w:rPr>
            </w:pPr>
          </w:p>
        </w:tc>
      </w:tr>
      <w:tr w:rsidR="000D5243">
        <w:trPr>
          <w:trHeight w:val="157"/>
        </w:trPr>
        <w:tc>
          <w:tcPr>
            <w:tcW w:w="8222" w:type="dxa"/>
            <w:gridSpan w:val="4"/>
            <w:vAlign w:val="center"/>
          </w:tcPr>
          <w:p w:rsidR="000D5243" w:rsidRDefault="000D5243">
            <w:pPr>
              <w:rPr>
                <w:rFonts w:asciiTheme="minorEastAsia" w:eastAsiaTheme="minorEastAsia" w:hAnsiTheme="minorEastAsia" w:cs="宋体"/>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mx</w:t>
            </w:r>
          </w:p>
        </w:tc>
        <w:tc>
          <w:tcPr>
            <w:tcW w:w="1608"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扣款明细</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b/>
                <w:bCs/>
                <w:sz w:val="24"/>
                <w:szCs w:val="24"/>
              </w:rPr>
              <w:t>array</w:t>
            </w:r>
          </w:p>
        </w:tc>
        <w:tc>
          <w:tcPr>
            <w:tcW w:w="2989" w:type="dxa"/>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存放一个批次的扣款明细结果</w:t>
            </w:r>
          </w:p>
          <w:p w:rsidR="000D5243" w:rsidRDefault="006F229F">
            <w:pPr>
              <w:rPr>
                <w:rFonts w:asciiTheme="minorEastAsia" w:eastAsiaTheme="minorEastAsia" w:hAnsiTheme="minorEastAsia" w:cs="宋体"/>
                <w:sz w:val="24"/>
                <w:szCs w:val="24"/>
              </w:rPr>
            </w:pPr>
            <w:r>
              <w:rPr>
                <w:rFonts w:asciiTheme="minorEastAsia" w:eastAsiaTheme="minorEastAsia" w:hAnsiTheme="minorEastAsia" w:hint="eastAsia"/>
                <w:sz w:val="24"/>
                <w:szCs w:val="24"/>
              </w:rPr>
              <w:t>必需</w:t>
            </w:r>
          </w:p>
        </w:tc>
      </w:tr>
      <w:tr w:rsidR="000D5243">
        <w:trPr>
          <w:trHeight w:val="59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yzpzxh</w:t>
            </w:r>
          </w:p>
        </w:tc>
        <w:tc>
          <w:tcPr>
            <w:tcW w:w="1608"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应征凭证序号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59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608"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59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lastRenderedPageBreak/>
              <w:t>jfflsh</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0D5243">
            <w:pPr>
              <w:rPr>
                <w:rFonts w:asciiTheme="minorEastAsia" w:eastAsiaTheme="minorEastAsia" w:hAnsiTheme="minorEastAsia"/>
                <w:sz w:val="24"/>
                <w:szCs w:val="24"/>
              </w:rPr>
            </w:pPr>
          </w:p>
        </w:tc>
      </w:tr>
      <w:tr w:rsidR="000D5243">
        <w:trPr>
          <w:trHeight w:val="318"/>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sfje</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实付金额</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rqrq</w:t>
            </w:r>
          </w:p>
        </w:tc>
        <w:tc>
          <w:tcPr>
            <w:tcW w:w="1608"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日切日期</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r>
              <w:rPr>
                <w:rFonts w:asciiTheme="minorEastAsia" w:eastAsiaTheme="minorEastAsia" w:hAnsiTheme="minorEastAsia" w:hint="eastAsia"/>
                <w:sz w:val="24"/>
                <w:szCs w:val="24"/>
              </w:rPr>
              <w:t>记录扣款时间</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kkjg</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扣款结果</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1.11</w:t>
            </w:r>
            <w:r>
              <w:rPr>
                <w:rFonts w:asciiTheme="minorEastAsia" w:eastAsiaTheme="minorEastAsia" w:hAnsiTheme="minorEastAsia" w:hint="eastAsia"/>
                <w:sz w:val="24"/>
                <w:szCs w:val="24"/>
              </w:rPr>
              <w:t>附件：扣款结果代码表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kksbyy</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扣款失败原因</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7"/>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pkid</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批次</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xnhbm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jsjg</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接收结果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接收成功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接收失败</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03</w:t>
            </w:r>
            <w:r>
              <w:rPr>
                <w:rFonts w:asciiTheme="minorEastAsia" w:eastAsiaTheme="minorEastAsia" w:hAnsiTheme="minorEastAsia" w:hint="eastAsia"/>
                <w:sz w:val="24"/>
                <w:szCs w:val="24"/>
              </w:rPr>
              <w:t>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2"/>
        <w:rPr>
          <w:rFonts w:asciiTheme="minorEastAsia" w:eastAsiaTheme="minorEastAsia" w:hAnsiTheme="minorEastAsia"/>
          <w:sz w:val="24"/>
          <w:szCs w:val="24"/>
        </w:rPr>
      </w:pPr>
    </w:p>
    <w:p w:rsidR="000D5243" w:rsidRDefault="006F229F">
      <w:pPr>
        <w:pStyle w:val="5"/>
        <w:numPr>
          <w:ilvl w:val="0"/>
          <w:numId w:val="7"/>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p w:rsidR="000D5243" w:rsidRDefault="000D5243">
      <w:pPr>
        <w:rPr>
          <w:rFonts w:asciiTheme="minorEastAsia" w:eastAsiaTheme="minorEastAsia" w:hAnsiTheme="minorEastAsia"/>
          <w:sz w:val="24"/>
          <w:szCs w:val="24"/>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lastRenderedPageBreak/>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pStyle w:val="2"/>
        <w:rPr>
          <w:rFonts w:asciiTheme="minorEastAsia" w:eastAsiaTheme="minorEastAsia" w:hAnsiTheme="minorEastAsia"/>
          <w:sz w:val="24"/>
          <w:szCs w:val="24"/>
        </w:rPr>
      </w:pPr>
    </w:p>
    <w:p w:rsidR="000D5243" w:rsidRPr="0007615C" w:rsidRDefault="006F229F">
      <w:pPr>
        <w:pStyle w:val="1111"/>
        <w:rPr>
          <w:color w:val="C00000"/>
        </w:rPr>
      </w:pPr>
      <w:bookmarkStart w:id="61" w:name="_Toc4076216"/>
      <w:r w:rsidRPr="0007615C">
        <w:rPr>
          <w:rFonts w:hint="eastAsia"/>
          <w:color w:val="C00000"/>
        </w:rPr>
        <w:t>局方发送批扣清册</w:t>
      </w:r>
      <w:bookmarkEnd w:id="61"/>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42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因批扣量大，银行、税局端都需要考虑压力问题，考虑是否需要针对银行排批扣日期顺序。是否需要考虑一个批次完成后再进行下一次批次的发送（邮储支持并行处理）。</w:t>
      </w:r>
    </w:p>
    <w:p w:rsidR="000D5243" w:rsidRDefault="006F229F">
      <w:pPr>
        <w:spacing w:line="360" w:lineRule="auto"/>
        <w:ind w:firstLine="42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批扣清册发送前要校验汇总申报双限。超过双限不能发送批扣，并通过短信通知虚拟户。</w:t>
      </w:r>
    </w:p>
    <w:p w:rsidR="000D5243" w:rsidRDefault="006F229F">
      <w:pPr>
        <w:pStyle w:val="5"/>
        <w:numPr>
          <w:ilvl w:val="0"/>
          <w:numId w:val="8"/>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r>
        <w:rPr>
          <w:rFonts w:asciiTheme="minorEastAsia" w:eastAsiaTheme="minorEastAsia" w:hAnsiTheme="minorEastAsia" w:hint="eastAsia"/>
          <w:sz w:val="24"/>
          <w:szCs w:val="24"/>
        </w:rPr>
        <w:t>待定</w:t>
      </w:r>
      <w:r>
        <w:rPr>
          <w:rFonts w:asciiTheme="minorEastAsia" w:eastAsiaTheme="minorEastAsia" w:hAnsiTheme="minorEastAsia" w:hint="eastAsia"/>
          <w:sz w:val="24"/>
          <w:szCs w:val="24"/>
        </w:rPr>
        <w:t>)</w:t>
      </w:r>
    </w:p>
    <w:p w:rsidR="000D5243" w:rsidRDefault="000D5243">
      <w:pPr>
        <w:rPr>
          <w:rFonts w:asciiTheme="minorEastAsia" w:eastAsiaTheme="minorEastAsia" w:hAnsiTheme="minorEastAsia"/>
          <w:sz w:val="24"/>
          <w:szCs w:val="24"/>
        </w:rPr>
      </w:pPr>
    </w:p>
    <w:p w:rsidR="000D5243" w:rsidRDefault="006F229F">
      <w:pPr>
        <w:pStyle w:val="5"/>
        <w:numPr>
          <w:ilvl w:val="0"/>
          <w:numId w:val="8"/>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fspkqc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pkqcxx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pkqc.do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fspkqc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pkqcxx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pkqc.do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8"/>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608"/>
        <w:gridCol w:w="1462"/>
        <w:gridCol w:w="2989"/>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608"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462"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298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60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grsbxx.jfcbhtfxx.tfxx</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DZSWJ.GRSBF.PK.PKQCFS</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2163" w:type="dxa"/>
            <w:vAlign w:val="center"/>
          </w:tcPr>
          <w:p w:rsidR="000D5243" w:rsidRDefault="000D5243">
            <w:pPr>
              <w:widowControl/>
              <w:rPr>
                <w:rFonts w:asciiTheme="minorEastAsia" w:eastAsiaTheme="minorEastAsia" w:hAnsiTheme="minorEastAsia" w:cs="宋体"/>
                <w:color w:val="000000"/>
                <w:kern w:val="0"/>
                <w:sz w:val="24"/>
                <w:szCs w:val="24"/>
              </w:rPr>
            </w:pPr>
          </w:p>
        </w:tc>
        <w:tc>
          <w:tcPr>
            <w:tcW w:w="1608" w:type="dxa"/>
            <w:vAlign w:val="center"/>
          </w:tcPr>
          <w:p w:rsidR="000D5243" w:rsidRDefault="000D5243">
            <w:pPr>
              <w:widowControl/>
              <w:rPr>
                <w:rFonts w:asciiTheme="minorEastAsia" w:eastAsiaTheme="minorEastAsia" w:hAnsiTheme="minorEastAsia" w:cs="宋体"/>
                <w:kern w:val="0"/>
                <w:sz w:val="24"/>
                <w:szCs w:val="24"/>
              </w:rPr>
            </w:pPr>
          </w:p>
        </w:tc>
        <w:tc>
          <w:tcPr>
            <w:tcW w:w="1462" w:type="dxa"/>
          </w:tcPr>
          <w:p w:rsidR="000D5243" w:rsidRDefault="000D5243">
            <w:pPr>
              <w:rPr>
                <w:rFonts w:asciiTheme="minorEastAsia" w:eastAsiaTheme="minorEastAsia" w:hAnsiTheme="minorEastAsia"/>
                <w:sz w:val="24"/>
                <w:szCs w:val="24"/>
              </w:rPr>
            </w:pPr>
          </w:p>
        </w:tc>
        <w:tc>
          <w:tcPr>
            <w:tcW w:w="2989"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pkid</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必需，税局生成</w:t>
            </w:r>
          </w:p>
        </w:tc>
      </w:tr>
      <w:tr w:rsidR="000D5243">
        <w:trPr>
          <w:trHeight w:val="157"/>
        </w:trPr>
        <w:tc>
          <w:tcPr>
            <w:tcW w:w="2163"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lastRenderedPageBreak/>
              <w:t>pc</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批次</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必需，税局生成</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scrq</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生成日期</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date</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批扣清册生成日期，</w:t>
            </w:r>
            <w:r>
              <w:rPr>
                <w:rFonts w:asciiTheme="minorEastAsia" w:eastAsiaTheme="minorEastAsia" w:hAnsiTheme="minorEastAsia" w:cs="宋体" w:hint="eastAsia"/>
                <w:sz w:val="24"/>
                <w:szCs w:val="24"/>
              </w:rPr>
              <w:t>必填</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xnhbm</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虚拟户编码</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zts</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总条数</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zje</w:t>
            </w:r>
            <w:r>
              <w:rPr>
                <w:rFonts w:asciiTheme="minorEastAsia" w:eastAsiaTheme="minorEastAsia" w:hAnsiTheme="minorEastAsia" w:cs="宋体" w:hint="eastAsia"/>
                <w:color w:val="000000"/>
                <w:kern w:val="0"/>
                <w:sz w:val="24"/>
                <w:szCs w:val="24"/>
              </w:rPr>
              <w:tab/>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总金额</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czry</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操作人员</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2989"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批扣清册明细</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mx</w:t>
            </w:r>
          </w:p>
        </w:tc>
        <w:tc>
          <w:tcPr>
            <w:tcW w:w="1608"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批扣清册明细</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b/>
                <w:bCs/>
                <w:sz w:val="24"/>
                <w:szCs w:val="24"/>
              </w:rPr>
              <w:t>array</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保存批扣清册明细</w:t>
            </w:r>
          </w:p>
        </w:tc>
      </w:tr>
      <w:tr w:rsidR="000D5243">
        <w:trPr>
          <w:trHeight w:val="157"/>
        </w:trPr>
        <w:tc>
          <w:tcPr>
            <w:tcW w:w="2163" w:type="dxa"/>
            <w:vAlign w:val="center"/>
          </w:tcPr>
          <w:p w:rsidR="000D5243" w:rsidRDefault="006F229F">
            <w:pPr>
              <w:jc w:val="left"/>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yhjfxyh</w:t>
            </w:r>
          </w:p>
        </w:tc>
        <w:tc>
          <w:tcPr>
            <w:tcW w:w="1608"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608"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缴费人编号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608"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应征凭证序号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必需税局生成</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608"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cs="宋体"/>
                <w:kern w:val="0"/>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608" w:type="dxa"/>
            <w:vAlign w:val="center"/>
          </w:tcPr>
          <w:p w:rsidR="000D5243" w:rsidRDefault="006F229F">
            <w:pPr>
              <w:jc w:val="left"/>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sz w:val="24"/>
                <w:szCs w:val="24"/>
              </w:rPr>
              <w:t>人员类别</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298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zsxmmc</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项目名称</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varchar(40)</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灵活就业人员</w:t>
            </w:r>
            <w:ins w:id="62" w:author="nj" w:date="2019-03-29T10:37:00Z">
              <w:r>
                <w:rPr>
                  <w:rFonts w:asciiTheme="minorEastAsia" w:eastAsiaTheme="minorEastAsia" w:hAnsiTheme="minorEastAsia" w:hint="eastAsia"/>
                  <w:sz w:val="24"/>
                  <w:szCs w:val="24"/>
                </w:rPr>
                <w:t>写死为“社保费”</w:t>
              </w:r>
            </w:ins>
            <w:r>
              <w:rPr>
                <w:rFonts w:asciiTheme="minorEastAsia" w:eastAsiaTheme="minorEastAsia" w:hAnsiTheme="minorEastAsia" w:hint="eastAsia"/>
                <w:sz w:val="24"/>
                <w:szCs w:val="24"/>
              </w:rPr>
              <w:t>，城乡居民非空，税局侧控制</w:t>
            </w:r>
          </w:p>
        </w:tc>
      </w:tr>
      <w:tr w:rsidR="000D5243">
        <w:trPr>
          <w:trHeight w:val="157"/>
        </w:trPr>
        <w:tc>
          <w:tcPr>
            <w:tcW w:w="2163" w:type="dxa"/>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ssqq</w:t>
            </w:r>
          </w:p>
        </w:tc>
        <w:tc>
          <w:tcPr>
            <w:tcW w:w="1608"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2163" w:type="dxa"/>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ssqz</w:t>
            </w:r>
          </w:p>
        </w:tc>
        <w:tc>
          <w:tcPr>
            <w:tcW w:w="1608"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yjje</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应缴金额</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jc w:val="center"/>
              <w:rPr>
                <w:rFonts w:asciiTheme="minorEastAsia" w:eastAsiaTheme="minorEastAsia" w:hAnsiTheme="minorEastAsia"/>
                <w:sz w:val="24"/>
                <w:szCs w:val="24"/>
              </w:rPr>
            </w:pPr>
          </w:p>
        </w:tc>
      </w:tr>
      <w:tr w:rsidR="000D5243">
        <w:trPr>
          <w:trHeight w:val="90"/>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p w:rsidR="000D5243" w:rsidRDefault="000D5243">
            <w:pPr>
              <w:widowControl/>
              <w:tabs>
                <w:tab w:val="center" w:pos="1033"/>
                <w:tab w:val="right" w:pos="1944"/>
              </w:tabs>
              <w:jc w:val="left"/>
              <w:rPr>
                <w:rFonts w:asciiTheme="minorEastAsia" w:eastAsiaTheme="minorEastAsia" w:hAnsiTheme="minorEastAsia" w:cs="宋体"/>
                <w:color w:val="000000"/>
                <w:kern w:val="0"/>
                <w:sz w:val="24"/>
                <w:szCs w:val="24"/>
              </w:rPr>
            </w:pP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代扣</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p w:rsidR="000D5243" w:rsidRDefault="000D5243">
            <w:pPr>
              <w:rPr>
                <w:rFonts w:asciiTheme="minorEastAsia" w:eastAsiaTheme="minorEastAsia" w:hAnsiTheme="minorEastAsia" w:cs="宋体"/>
                <w:kern w:val="0"/>
                <w:sz w:val="24"/>
                <w:szCs w:val="24"/>
                <w:lang w:val="zh-CN"/>
              </w:rPr>
            </w:pP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jc w:val="cente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8"/>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widowControl/>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widowControl/>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resultobj</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pkid</w:t>
            </w:r>
          </w:p>
        </w:tc>
        <w:tc>
          <w:tcPr>
            <w:tcW w:w="1451" w:type="dxa"/>
            <w:vAlign w:val="center"/>
          </w:tcPr>
          <w:p w:rsidR="000D5243" w:rsidRDefault="006F229F">
            <w:pPr>
              <w:widowControl/>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pc</w:t>
            </w:r>
          </w:p>
        </w:tc>
        <w:tc>
          <w:tcPr>
            <w:tcW w:w="1451" w:type="dxa"/>
            <w:vAlign w:val="center"/>
          </w:tcPr>
          <w:p w:rsidR="000D5243" w:rsidRDefault="006F229F">
            <w:pPr>
              <w:widowControl/>
              <w:ind w:firstLineChars="100" w:firstLine="240"/>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批次</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2"/>
        <w:rPr>
          <w:rFonts w:asciiTheme="minorEastAsia" w:eastAsiaTheme="minorEastAsia" w:hAnsiTheme="minorEastAsia"/>
          <w:sz w:val="24"/>
          <w:szCs w:val="24"/>
        </w:rPr>
      </w:pPr>
    </w:p>
    <w:p w:rsidR="000D5243" w:rsidRDefault="006F229F">
      <w:pPr>
        <w:pStyle w:val="5"/>
        <w:numPr>
          <w:ilvl w:val="0"/>
          <w:numId w:val="8"/>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p w:rsidR="000D5243" w:rsidRDefault="000D5243">
      <w:pPr>
        <w:rPr>
          <w:rFonts w:asciiTheme="minorEastAsia" w:eastAsiaTheme="minorEastAsia" w:hAnsiTheme="minorEastAsia"/>
          <w:sz w:val="24"/>
          <w:szCs w:val="24"/>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63" w:name="_Toc4076217"/>
      <w:r w:rsidRPr="0007615C">
        <w:rPr>
          <w:rFonts w:hint="eastAsia"/>
          <w:color w:val="C00000"/>
        </w:rPr>
        <w:t>局方查询批次状态</w:t>
      </w:r>
      <w:bookmarkEnd w:id="63"/>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局方发送对方的批扣清册超过</w:t>
      </w:r>
      <w:r>
        <w:rPr>
          <w:rFonts w:asciiTheme="minorEastAsia" w:eastAsiaTheme="minorEastAsia" w:hAnsiTheme="minorEastAsia" w:cs="宋体" w:hint="eastAsia"/>
          <w:sz w:val="24"/>
          <w:szCs w:val="24"/>
        </w:rPr>
        <w:t>24</w:t>
      </w:r>
      <w:r>
        <w:rPr>
          <w:rFonts w:asciiTheme="minorEastAsia" w:eastAsiaTheme="minorEastAsia" w:hAnsiTheme="minorEastAsia" w:cs="宋体" w:hint="eastAsia"/>
          <w:sz w:val="24"/>
          <w:szCs w:val="24"/>
        </w:rPr>
        <w:t>小时（前台界面手动触发查询）未有结果返回时，需查询对方批扣情况。</w:t>
      </w:r>
    </w:p>
    <w:p w:rsidR="000D5243" w:rsidRDefault="006F229F">
      <w:pPr>
        <w:pStyle w:val="5"/>
        <w:numPr>
          <w:ilvl w:val="0"/>
          <w:numId w:val="9"/>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r>
        <w:rPr>
          <w:rFonts w:asciiTheme="minorEastAsia" w:eastAsiaTheme="minorEastAsia" w:hAnsiTheme="minorEastAsia" w:hint="eastAsia"/>
          <w:sz w:val="24"/>
          <w:szCs w:val="24"/>
        </w:rPr>
        <w:t>待定</w:t>
      </w:r>
      <w:r>
        <w:rPr>
          <w:rFonts w:asciiTheme="minorEastAsia" w:eastAsiaTheme="minorEastAsia" w:hAnsiTheme="minorEastAsia" w:hint="eastAsia"/>
          <w:sz w:val="24"/>
          <w:szCs w:val="24"/>
        </w:rPr>
        <w:t>)</w:t>
      </w:r>
    </w:p>
    <w:p w:rsidR="000D5243" w:rsidRDefault="000D5243">
      <w:pPr>
        <w:rPr>
          <w:rFonts w:asciiTheme="minorEastAsia" w:eastAsiaTheme="minorEastAsia" w:hAnsiTheme="minorEastAsia"/>
          <w:sz w:val="24"/>
          <w:szCs w:val="24"/>
        </w:rPr>
      </w:pPr>
    </w:p>
    <w:p w:rsidR="000D5243" w:rsidRDefault="006F229F">
      <w:pPr>
        <w:pStyle w:val="5"/>
        <w:numPr>
          <w:ilvl w:val="0"/>
          <w:numId w:val="9"/>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pkqccx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pkkkxx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pczt.do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yhpkqc</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pkqccx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pkkkxx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pczt.do</w:t>
            </w: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9"/>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608"/>
        <w:gridCol w:w="1462"/>
        <w:gridCol w:w="2989"/>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608"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462"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298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60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grsbxx.jfcbhtfxx.tfxx</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DZSWJ.GRSBF.PK.PKZTCX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pkid</w:t>
            </w:r>
          </w:p>
        </w:tc>
        <w:tc>
          <w:tcPr>
            <w:tcW w:w="1608" w:type="dxa"/>
            <w:vAlign w:val="center"/>
          </w:tcPr>
          <w:p w:rsidR="000D5243" w:rsidRDefault="006F229F">
            <w:pPr>
              <w:widowControl/>
              <w:jc w:val="cente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462"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pc</w:t>
            </w:r>
          </w:p>
        </w:tc>
        <w:tc>
          <w:tcPr>
            <w:tcW w:w="1608" w:type="dxa"/>
            <w:vAlign w:val="center"/>
          </w:tcPr>
          <w:p w:rsidR="000D5243" w:rsidRDefault="006F229F">
            <w:pPr>
              <w:widowControl/>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批次</w:t>
            </w:r>
          </w:p>
        </w:tc>
        <w:tc>
          <w:tcPr>
            <w:tcW w:w="1462"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2989" w:type="dxa"/>
            <w:vAlign w:val="center"/>
          </w:tcPr>
          <w:p w:rsidR="000D5243" w:rsidRDefault="006F229F">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9"/>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pkid</w:t>
            </w:r>
          </w:p>
        </w:tc>
        <w:tc>
          <w:tcPr>
            <w:tcW w:w="1451" w:type="dxa"/>
            <w:vAlign w:val="center"/>
          </w:tcPr>
          <w:p w:rsidR="000D5243" w:rsidRDefault="006F229F">
            <w:pPr>
              <w:widowControl/>
              <w:rPr>
                <w:rFonts w:asciiTheme="minorEastAsia" w:eastAsiaTheme="minorEastAsia" w:hAnsiTheme="minorEastAsia" w:cs="宋体"/>
                <w:kern w:val="0"/>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55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pcjssj</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批次接收时间</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pc</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批次</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yclsl</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已处理数量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tvarchar(10)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dclsl</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待处理数量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pStyle w:val="2"/>
        <w:rPr>
          <w:rFonts w:asciiTheme="minorEastAsia" w:eastAsiaTheme="minorEastAsia" w:hAnsiTheme="minorEastAsia"/>
          <w:sz w:val="24"/>
          <w:szCs w:val="24"/>
        </w:rPr>
      </w:pPr>
    </w:p>
    <w:p w:rsidR="000D5243" w:rsidRDefault="006F229F">
      <w:pPr>
        <w:pStyle w:val="5"/>
        <w:numPr>
          <w:ilvl w:val="0"/>
          <w:numId w:val="9"/>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lastRenderedPageBreak/>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64" w:name="_Toc4076219"/>
      <w:r w:rsidRPr="0007615C">
        <w:rPr>
          <w:rFonts w:hint="eastAsia"/>
          <w:color w:val="C00000"/>
        </w:rPr>
        <w:t>局方查询明细对账</w:t>
      </w:r>
      <w:bookmarkEnd w:id="64"/>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ind w:firstLineChars="200" w:firstLine="480"/>
        <w:rPr>
          <w:sz w:val="24"/>
          <w:szCs w:val="24"/>
        </w:rPr>
      </w:pPr>
      <w:r>
        <w:rPr>
          <w:rFonts w:hint="eastAsia"/>
          <w:sz w:val="24"/>
          <w:szCs w:val="24"/>
        </w:rPr>
        <w:t>局方发起对账，获取银行批扣汇总情况，与本系统中的数据进行比对。</w:t>
      </w:r>
      <w:r>
        <w:rPr>
          <w:rFonts w:hint="eastAsia"/>
          <w:sz w:val="24"/>
          <w:szCs w:val="24"/>
        </w:rPr>
        <w:t xml:space="preserve"> </w:t>
      </w:r>
    </w:p>
    <w:p w:rsidR="000D5243" w:rsidRDefault="006F229F">
      <w:pPr>
        <w:pStyle w:val="5"/>
        <w:numPr>
          <w:ilvl w:val="0"/>
          <w:numId w:val="10"/>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r>
        <w:rPr>
          <w:rFonts w:asciiTheme="minorEastAsia" w:eastAsiaTheme="minorEastAsia" w:hAnsiTheme="minorEastAsia" w:hint="eastAsia"/>
          <w:sz w:val="24"/>
          <w:szCs w:val="24"/>
        </w:rPr>
        <w:t>待定</w:t>
      </w:r>
      <w:r>
        <w:rPr>
          <w:rFonts w:asciiTheme="minorEastAsia" w:eastAsiaTheme="minorEastAsia" w:hAnsiTheme="minorEastAsia" w:hint="eastAsia"/>
          <w:sz w:val="24"/>
          <w:szCs w:val="24"/>
        </w:rPr>
        <w:t>)</w:t>
      </w:r>
    </w:p>
    <w:p w:rsidR="000D5243" w:rsidRDefault="000D5243">
      <w:pPr>
        <w:rPr>
          <w:rFonts w:asciiTheme="minorEastAsia" w:eastAsiaTheme="minorEastAsia" w:hAnsiTheme="minorEastAsia"/>
          <w:sz w:val="24"/>
          <w:szCs w:val="24"/>
        </w:rPr>
      </w:pPr>
    </w:p>
    <w:p w:rsidR="000D5243" w:rsidRDefault="006F229F">
      <w:pPr>
        <w:pStyle w:val="5"/>
        <w:numPr>
          <w:ilvl w:val="0"/>
          <w:numId w:val="10"/>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yhpkdz</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pkdzcx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pkdzxx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pkdz.do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yhpkdz</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pkdzcx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pkdzxx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pkdz.do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0"/>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608"/>
        <w:gridCol w:w="1462"/>
        <w:gridCol w:w="2989"/>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608"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462"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298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60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grsbxx.jfcbhtfxx.tfxx</w:t>
            </w:r>
          </w:p>
        </w:tc>
        <w:tc>
          <w:tcPr>
            <w:tcW w:w="298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DZSWJ.GRSBF.PK.PKDZMX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60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46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pkid</w:t>
            </w:r>
          </w:p>
        </w:tc>
        <w:tc>
          <w:tcPr>
            <w:tcW w:w="1608" w:type="dxa"/>
            <w:vAlign w:val="center"/>
          </w:tcPr>
          <w:p w:rsidR="000D5243" w:rsidRDefault="006F229F">
            <w:pPr>
              <w:widowControl/>
              <w:rPr>
                <w:rFonts w:asciiTheme="minorEastAsia" w:eastAsiaTheme="minorEastAsia" w:hAnsiTheme="minorEastAsia" w:cs="宋体"/>
                <w:kern w:val="0"/>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1462"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9" w:type="dxa"/>
            <w:vAlign w:val="center"/>
          </w:tcPr>
          <w:p w:rsidR="000D5243" w:rsidRDefault="006F229F">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pc</w:t>
            </w:r>
          </w:p>
        </w:tc>
        <w:tc>
          <w:tcPr>
            <w:tcW w:w="1608"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批次</w:t>
            </w:r>
          </w:p>
        </w:tc>
        <w:tc>
          <w:tcPr>
            <w:tcW w:w="1462"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2989" w:type="dxa"/>
            <w:vAlign w:val="center"/>
          </w:tcPr>
          <w:p w:rsidR="000D5243" w:rsidRDefault="006F229F">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0"/>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zje</w:t>
            </w:r>
          </w:p>
        </w:tc>
        <w:tc>
          <w:tcPr>
            <w:tcW w:w="1451" w:type="dxa"/>
            <w:vAlign w:val="center"/>
          </w:tcPr>
          <w:p w:rsidR="000D5243" w:rsidRDefault="006F229F">
            <w:pPr>
              <w:widowControl/>
              <w:rPr>
                <w:rFonts w:asciiTheme="minorEastAsia" w:eastAsiaTheme="minorEastAsia" w:hAnsiTheme="minorEastAsia" w:cs="宋体"/>
                <w:kern w:val="0"/>
                <w:sz w:val="24"/>
                <w:szCs w:val="24"/>
              </w:rPr>
            </w:pPr>
            <w:r>
              <w:rPr>
                <w:rFonts w:asciiTheme="minorEastAsia" w:eastAsiaTheme="minorEastAsia" w:hAnsiTheme="minorEastAsia" w:cs="宋体" w:hint="eastAsia"/>
                <w:color w:val="000000"/>
                <w:kern w:val="0"/>
                <w:sz w:val="24"/>
                <w:szCs w:val="24"/>
              </w:rPr>
              <w:t>总金额</w:t>
            </w:r>
          </w:p>
        </w:tc>
        <w:tc>
          <w:tcPr>
            <w:tcW w:w="1559" w:type="dxa"/>
          </w:tcPr>
          <w:p w:rsidR="000D5243" w:rsidRDefault="000D5243">
            <w:pPr>
              <w:rPr>
                <w:rFonts w:asciiTheme="minorEastAsia" w:eastAsiaTheme="minorEastAsia" w:hAnsiTheme="minorEastAsia"/>
                <w:sz w:val="24"/>
                <w:szCs w:val="24"/>
              </w:rPr>
            </w:pPr>
          </w:p>
        </w:tc>
        <w:tc>
          <w:tcPr>
            <w:tcW w:w="312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zsl</w:t>
            </w:r>
          </w:p>
        </w:tc>
        <w:tc>
          <w:tcPr>
            <w:tcW w:w="1451"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总数量</w:t>
            </w:r>
          </w:p>
        </w:tc>
        <w:tc>
          <w:tcPr>
            <w:tcW w:w="1559" w:type="dxa"/>
          </w:tcPr>
          <w:p w:rsidR="000D5243" w:rsidRDefault="000D5243">
            <w:pPr>
              <w:rPr>
                <w:rFonts w:asciiTheme="minorEastAsia" w:eastAsiaTheme="minorEastAsia" w:hAnsiTheme="minorEastAsia"/>
                <w:sz w:val="24"/>
                <w:szCs w:val="24"/>
              </w:rPr>
            </w:pPr>
          </w:p>
        </w:tc>
        <w:tc>
          <w:tcPr>
            <w:tcW w:w="312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0D5243">
            <w:pPr>
              <w:rPr>
                <w:rFonts w:asciiTheme="minorEastAsia" w:eastAsiaTheme="minorEastAsia" w:hAnsiTheme="minorEastAsia"/>
                <w:sz w:val="24"/>
                <w:szCs w:val="24"/>
              </w:rPr>
            </w:pPr>
          </w:p>
        </w:tc>
      </w:tr>
      <w:tr w:rsidR="000D5243">
        <w:trPr>
          <w:trHeight w:val="90"/>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451" w:type="dxa"/>
            <w:vAlign w:val="center"/>
          </w:tcPr>
          <w:p w:rsidR="000D5243" w:rsidRDefault="006F229F">
            <w:pPr>
              <w:jc w:val="left"/>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90"/>
        </w:trPr>
        <w:tc>
          <w:tcPr>
            <w:tcW w:w="2091"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zsxmmc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varchar(40)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灵活就业人员为空，城乡居民非空，税局侧控制</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ssqz</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yjje</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应缴金额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jc w:val="cente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kkjg</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扣款结果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1.11</w:t>
            </w:r>
            <w:r>
              <w:rPr>
                <w:rFonts w:asciiTheme="minorEastAsia" w:eastAsiaTheme="minorEastAsia" w:hAnsiTheme="minorEastAsia" w:hint="eastAsia"/>
                <w:sz w:val="24"/>
                <w:szCs w:val="24"/>
              </w:rPr>
              <w:t>附件：扣款结果代码表</w:t>
            </w:r>
          </w:p>
          <w:p w:rsidR="000D5243" w:rsidRDefault="000D5243">
            <w:pPr>
              <w:rPr>
                <w:rFonts w:asciiTheme="minorEastAsia" w:eastAsiaTheme="minorEastAsia" w:hAnsiTheme="minorEastAsia"/>
                <w:sz w:val="24"/>
                <w:szCs w:val="24"/>
              </w:rPr>
            </w:pPr>
          </w:p>
        </w:tc>
      </w:tr>
      <w:tr w:rsidR="000D5243">
        <w:trPr>
          <w:trHeight w:val="90"/>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kksbyy</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扣款失败原因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varchar(300)</w:t>
            </w:r>
          </w:p>
        </w:tc>
        <w:tc>
          <w:tcPr>
            <w:tcW w:w="3121" w:type="dxa"/>
            <w:vAlign w:val="center"/>
          </w:tcPr>
          <w:p w:rsidR="000D5243" w:rsidRDefault="000D5243">
            <w:pPr>
              <w:rPr>
                <w:rFonts w:asciiTheme="minorEastAsia" w:eastAsiaTheme="minorEastAsia" w:hAnsiTheme="minorEastAsia"/>
                <w:sz w:val="24"/>
                <w:szCs w:val="24"/>
              </w:rPr>
            </w:pPr>
          </w:p>
        </w:tc>
      </w:tr>
    </w:tbl>
    <w:p w:rsidR="000D5243" w:rsidRDefault="000D5243">
      <w:pPr>
        <w:pStyle w:val="2"/>
        <w:rPr>
          <w:rFonts w:asciiTheme="minorEastAsia" w:eastAsiaTheme="minorEastAsia" w:hAnsiTheme="minorEastAsia"/>
          <w:sz w:val="24"/>
          <w:szCs w:val="24"/>
        </w:rPr>
      </w:pPr>
    </w:p>
    <w:p w:rsidR="000D5243" w:rsidRDefault="006F229F">
      <w:pPr>
        <w:pStyle w:val="5"/>
        <w:numPr>
          <w:ilvl w:val="0"/>
          <w:numId w:val="10"/>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p w:rsidR="000D5243" w:rsidRDefault="000D5243">
      <w:pPr>
        <w:rPr>
          <w:rFonts w:asciiTheme="minorEastAsia" w:eastAsiaTheme="minorEastAsia" w:hAnsiTheme="minorEastAsia"/>
          <w:sz w:val="24"/>
          <w:szCs w:val="24"/>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0D5243">
      <w:pPr>
        <w:rPr>
          <w:rFonts w:asciiTheme="minorEastAsia" w:eastAsiaTheme="minorEastAsia" w:hAnsiTheme="minorEastAsia" w:cs="Helvetica"/>
          <w:b/>
          <w:bCs/>
          <w:color w:val="333333"/>
          <w:sz w:val="24"/>
          <w:szCs w:val="24"/>
          <w:shd w:val="clear" w:color="auto" w:fill="FFFFFF"/>
        </w:rPr>
      </w:pPr>
    </w:p>
    <w:p w:rsidR="000D5243" w:rsidRDefault="000D5243">
      <w:pPr>
        <w:ind w:firstLine="420"/>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color w:val="000000"/>
          <w:szCs w:val="24"/>
        </w:rPr>
      </w:pPr>
      <w:bookmarkStart w:id="65" w:name="_Toc26925"/>
      <w:bookmarkStart w:id="66" w:name="_Toc4076220"/>
      <w:bookmarkEnd w:id="16"/>
      <w:r>
        <w:rPr>
          <w:rFonts w:asciiTheme="minorEastAsia" w:eastAsiaTheme="minorEastAsia" w:hAnsiTheme="minorEastAsia" w:hint="eastAsia"/>
          <w:color w:val="000000"/>
          <w:szCs w:val="24"/>
        </w:rPr>
        <w:t>银行柜台</w:t>
      </w:r>
      <w:r>
        <w:rPr>
          <w:rFonts w:asciiTheme="minorEastAsia" w:eastAsiaTheme="minorEastAsia" w:hAnsiTheme="minorEastAsia" w:hint="eastAsia"/>
          <w:color w:val="000000"/>
          <w:szCs w:val="24"/>
        </w:rPr>
        <w:t>/</w:t>
      </w:r>
      <w:r>
        <w:rPr>
          <w:rFonts w:asciiTheme="minorEastAsia" w:eastAsiaTheme="minorEastAsia" w:hAnsiTheme="minorEastAsia" w:hint="eastAsia"/>
          <w:color w:val="000000"/>
          <w:szCs w:val="24"/>
        </w:rPr>
        <w:t>自助机</w:t>
      </w:r>
      <w:bookmarkEnd w:id="65"/>
      <w:r>
        <w:rPr>
          <w:rFonts w:asciiTheme="minorEastAsia" w:eastAsiaTheme="minorEastAsia" w:hAnsiTheme="minorEastAsia" w:hint="eastAsia"/>
          <w:color w:val="000000"/>
          <w:szCs w:val="24"/>
        </w:rPr>
        <w:t>/</w:t>
      </w:r>
      <w:r>
        <w:rPr>
          <w:rFonts w:asciiTheme="minorEastAsia" w:eastAsiaTheme="minorEastAsia" w:hAnsiTheme="minorEastAsia" w:hint="eastAsia"/>
          <w:color w:val="000000"/>
          <w:szCs w:val="24"/>
        </w:rPr>
        <w:t>支付宝</w:t>
      </w:r>
      <w:bookmarkStart w:id="67" w:name="_Toc24233"/>
      <w:bookmarkEnd w:id="66"/>
    </w:p>
    <w:p w:rsidR="000D5243" w:rsidRDefault="006F229F">
      <w:pPr>
        <w:pStyle w:val="111"/>
        <w:numPr>
          <w:ilvl w:val="2"/>
          <w:numId w:val="4"/>
        </w:numPr>
        <w:rPr>
          <w:rFonts w:asciiTheme="minorEastAsia" w:eastAsiaTheme="minorEastAsia" w:hAnsiTheme="minorEastAsia"/>
          <w:szCs w:val="24"/>
        </w:rPr>
      </w:pPr>
      <w:bookmarkStart w:id="68" w:name="_Toc4076221"/>
      <w:r>
        <w:rPr>
          <w:rFonts w:asciiTheme="minorEastAsia" w:eastAsiaTheme="minorEastAsia" w:hAnsiTheme="minorEastAsia" w:hint="eastAsia"/>
          <w:szCs w:val="24"/>
        </w:rPr>
        <w:t>银行发起</w:t>
      </w:r>
      <w:bookmarkEnd w:id="67"/>
      <w:r>
        <w:rPr>
          <w:rFonts w:asciiTheme="minorEastAsia" w:eastAsiaTheme="minorEastAsia" w:hAnsiTheme="minorEastAsia" w:hint="eastAsia"/>
          <w:szCs w:val="24"/>
        </w:rPr>
        <w:t>/</w:t>
      </w:r>
      <w:r>
        <w:rPr>
          <w:rFonts w:asciiTheme="minorEastAsia" w:eastAsiaTheme="minorEastAsia" w:hAnsiTheme="minorEastAsia" w:hint="eastAsia"/>
          <w:szCs w:val="24"/>
        </w:rPr>
        <w:t>支付宝接口</w:t>
      </w:r>
      <w:bookmarkEnd w:id="68"/>
    </w:p>
    <w:p w:rsidR="000D5243" w:rsidRPr="0007615C" w:rsidRDefault="006F229F">
      <w:pPr>
        <w:pStyle w:val="1111"/>
        <w:rPr>
          <w:color w:val="C00000"/>
        </w:rPr>
      </w:pPr>
      <w:bookmarkStart w:id="69" w:name="_Toc4076222"/>
      <w:r w:rsidRPr="0007615C">
        <w:rPr>
          <w:rFonts w:hint="eastAsia"/>
          <w:color w:val="C00000"/>
        </w:rPr>
        <w:t>前置查询（单户）</w:t>
      </w:r>
      <w:bookmarkEnd w:id="69"/>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前置查询，通过</w:t>
      </w:r>
      <w:r>
        <w:rPr>
          <w:rFonts w:asciiTheme="minorEastAsia" w:eastAsiaTheme="minorEastAsia" w:hAnsiTheme="minorEastAsia" w:cs="宋体" w:hint="eastAsia"/>
          <w:sz w:val="24"/>
          <w:szCs w:val="24"/>
        </w:rPr>
        <w:t>缴费人识别号</w:t>
      </w:r>
      <w:r>
        <w:rPr>
          <w:rFonts w:asciiTheme="minorEastAsia" w:eastAsiaTheme="minorEastAsia" w:hAnsiTheme="minorEastAsia" w:cs="宋体" w:hint="eastAsia"/>
          <w:sz w:val="24"/>
          <w:szCs w:val="24"/>
        </w:rPr>
        <w:t>查询主键，用于后续接口传值。</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返回值中的缴费人编号为缴费人标识，对应</w:t>
      </w:r>
      <w:r>
        <w:rPr>
          <w:rFonts w:asciiTheme="minorEastAsia" w:eastAsiaTheme="minorEastAsia" w:hAnsiTheme="minorEastAsia" w:cs="宋体" w:hint="eastAsia"/>
          <w:sz w:val="24"/>
          <w:szCs w:val="24"/>
        </w:rPr>
        <w:t>缴费人识别号</w:t>
      </w:r>
      <w:r>
        <w:rPr>
          <w:rFonts w:asciiTheme="minorEastAsia" w:eastAsiaTheme="minorEastAsia" w:hAnsiTheme="minorEastAsia" w:cs="宋体" w:hint="eastAsia"/>
          <w:sz w:val="24"/>
          <w:szCs w:val="24"/>
        </w:rPr>
        <w:t>。</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1"/>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1"/>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qzcx.do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qzcx.do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1"/>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DZSWJ.GRSBF.QZ.DHQZCX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37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jfrsbh</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缴费人识别号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18</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中国居民为身份证，其他证件参保的，首次办理需要到税务机关查询。</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1"/>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特殊情况会返回多条</w:t>
            </w:r>
            <w:r>
              <w:rPr>
                <w:rFonts w:asciiTheme="minorEastAsia" w:eastAsiaTheme="minorEastAsia" w:hAnsiTheme="minorEastAsia" w:hint="eastAsia"/>
                <w:sz w:val="24"/>
                <w:szCs w:val="24"/>
              </w:rPr>
              <w:t>）</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主管税务机关代码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pStyle w:val="a3"/>
        <w:rPr>
          <w:rFonts w:asciiTheme="minorEastAsia" w:eastAsiaTheme="minorEastAsia" w:hAnsiTheme="minorEastAsia"/>
          <w:szCs w:val="24"/>
        </w:rPr>
      </w:pPr>
    </w:p>
    <w:p w:rsidR="000D5243" w:rsidRDefault="006F229F">
      <w:pPr>
        <w:pStyle w:val="5"/>
        <w:numPr>
          <w:ilvl w:val="0"/>
          <w:numId w:val="11"/>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Pr="0007615C" w:rsidRDefault="006F229F">
      <w:pPr>
        <w:pStyle w:val="1111"/>
        <w:rPr>
          <w:color w:val="C00000"/>
        </w:rPr>
      </w:pPr>
      <w:bookmarkStart w:id="70" w:name="_Toc4076223"/>
      <w:r w:rsidRPr="0007615C">
        <w:rPr>
          <w:rFonts w:hint="eastAsia"/>
          <w:color w:val="C00000"/>
        </w:rPr>
        <w:t>前置查询</w:t>
      </w:r>
      <w:r w:rsidRPr="0007615C">
        <w:rPr>
          <w:rFonts w:hint="eastAsia"/>
          <w:color w:val="C00000"/>
        </w:rPr>
        <w:t>(</w:t>
      </w:r>
      <w:r w:rsidRPr="0007615C">
        <w:rPr>
          <w:rFonts w:hint="eastAsia"/>
          <w:color w:val="C00000"/>
        </w:rPr>
        <w:t>批量</w:t>
      </w:r>
      <w:r w:rsidRPr="0007615C">
        <w:rPr>
          <w:rFonts w:hint="eastAsia"/>
          <w:color w:val="C00000"/>
        </w:rPr>
        <w:t>)</w:t>
      </w:r>
      <w:bookmarkEnd w:id="70"/>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前置查询，通过</w:t>
      </w:r>
      <w:r>
        <w:rPr>
          <w:rFonts w:asciiTheme="minorEastAsia" w:eastAsiaTheme="minorEastAsia" w:hAnsiTheme="minorEastAsia" w:cs="宋体" w:hint="eastAsia"/>
          <w:sz w:val="24"/>
          <w:szCs w:val="24"/>
        </w:rPr>
        <w:t>缴费人识别号</w:t>
      </w:r>
      <w:r>
        <w:rPr>
          <w:rFonts w:asciiTheme="minorEastAsia" w:eastAsiaTheme="minorEastAsia" w:hAnsiTheme="minorEastAsia" w:cs="宋体" w:hint="eastAsia"/>
          <w:sz w:val="24"/>
          <w:szCs w:val="24"/>
        </w:rPr>
        <w:t>查询主键，用于后续接口传值。</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返回值中的缴费人编号为缴费人标识，对应</w:t>
      </w:r>
      <w:r>
        <w:rPr>
          <w:rFonts w:asciiTheme="minorEastAsia" w:eastAsiaTheme="minorEastAsia" w:hAnsiTheme="minorEastAsia" w:cs="宋体" w:hint="eastAsia"/>
          <w:sz w:val="24"/>
          <w:szCs w:val="24"/>
        </w:rPr>
        <w:t>缴费人识别号</w:t>
      </w:r>
      <w:r>
        <w:rPr>
          <w:rFonts w:asciiTheme="minorEastAsia" w:eastAsiaTheme="minorEastAsia" w:hAnsiTheme="minorEastAsia" w:cs="宋体" w:hint="eastAsia"/>
          <w:sz w:val="24"/>
          <w:szCs w:val="24"/>
        </w:rPr>
        <w:t>。</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2"/>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2"/>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plqzcx.do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plqzcx.do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2"/>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DZSWJ.GRSBF.QZ.PLQZCX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sl</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报文内容条数，最多不可超过</w:t>
            </w:r>
            <w:r>
              <w:rPr>
                <w:rFonts w:asciiTheme="minorEastAsia" w:eastAsiaTheme="minorEastAsia" w:hAnsiTheme="minorEastAsia" w:hint="eastAsia"/>
                <w:sz w:val="24"/>
                <w:szCs w:val="24"/>
              </w:rPr>
              <w:t>1000</w:t>
            </w:r>
            <w:r>
              <w:rPr>
                <w:rFonts w:asciiTheme="minorEastAsia" w:eastAsiaTheme="minorEastAsia" w:hAnsiTheme="minorEastAsia" w:hint="eastAsia"/>
                <w:sz w:val="24"/>
                <w:szCs w:val="24"/>
              </w:rPr>
              <w:t>条</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q</w:t>
            </w:r>
            <w:r>
              <w:rPr>
                <w:rFonts w:asciiTheme="minorEastAsia" w:eastAsiaTheme="minorEastAsia" w:hAnsiTheme="minorEastAsia" w:hint="eastAsia"/>
                <w:b/>
                <w:bCs/>
                <w:sz w:val="24"/>
                <w:szCs w:val="24"/>
              </w:rPr>
              <w:t>zcxmx</w:t>
            </w:r>
            <w:r>
              <w:rPr>
                <w:rFonts w:asciiTheme="minorEastAsia" w:eastAsiaTheme="minorEastAsia" w:hAnsiTheme="minorEastAsia" w:hint="eastAsia"/>
                <w:b/>
                <w:bCs/>
                <w:sz w:val="24"/>
                <w:szCs w:val="24"/>
              </w:rPr>
              <w:t xml:space="preserve"> </w:t>
            </w:r>
          </w:p>
        </w:tc>
        <w:tc>
          <w:tcPr>
            <w:tcW w:w="1379" w:type="dxa"/>
            <w:vAlign w:val="center"/>
          </w:tcPr>
          <w:p w:rsidR="000D5243" w:rsidRDefault="006F229F">
            <w:pPr>
              <w:rPr>
                <w:rFonts w:asciiTheme="minorEastAsia" w:eastAsiaTheme="minorEastAsia" w:hAnsiTheme="minorEastAsia" w:cs="宋体"/>
                <w:b/>
                <w:bCs/>
                <w:kern w:val="0"/>
                <w:sz w:val="24"/>
                <w:szCs w:val="24"/>
              </w:rPr>
            </w:pPr>
            <w:r>
              <w:rPr>
                <w:rFonts w:asciiTheme="minorEastAsia" w:eastAsiaTheme="minorEastAsia" w:hAnsiTheme="minorEastAsia" w:cs="宋体" w:hint="eastAsia"/>
                <w:b/>
                <w:bCs/>
                <w:kern w:val="0"/>
                <w:sz w:val="24"/>
                <w:szCs w:val="24"/>
              </w:rPr>
              <w:t>前置查询明细</w:t>
            </w:r>
          </w:p>
        </w:tc>
        <w:tc>
          <w:tcPr>
            <w:tcW w:w="1559"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array</w:t>
            </w:r>
          </w:p>
        </w:tc>
        <w:tc>
          <w:tcPr>
            <w:tcW w:w="3121"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保存</w:t>
            </w:r>
            <w:r>
              <w:rPr>
                <w:rFonts w:asciiTheme="minorEastAsia" w:eastAsiaTheme="minorEastAsia" w:hAnsiTheme="minorEastAsia" w:hint="eastAsia"/>
                <w:b/>
                <w:bCs/>
                <w:sz w:val="24"/>
                <w:szCs w:val="24"/>
              </w:rPr>
              <w:t>缴费人识别号</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jfrsbh</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缴费人识别号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18</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中国居民为身份证，其他证件参保的，首次办理需要到税务机关查询。</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2"/>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sl</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qzfhmx</w:t>
            </w:r>
          </w:p>
        </w:tc>
        <w:tc>
          <w:tcPr>
            <w:tcW w:w="1451" w:type="dxa"/>
            <w:vAlign w:val="center"/>
          </w:tcPr>
          <w:p w:rsidR="000D5243" w:rsidRDefault="006F229F">
            <w:pPr>
              <w:jc w:val="left"/>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缴费人信息</w:t>
            </w:r>
          </w:p>
        </w:tc>
        <w:tc>
          <w:tcPr>
            <w:tcW w:w="1559"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array</w:t>
            </w:r>
          </w:p>
        </w:tc>
        <w:tc>
          <w:tcPr>
            <w:tcW w:w="3121"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保存缴费人主键信息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jfrsbh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缴费人识别号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18</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中国居民为身份证，其他证件参保的，首次办理需要到税务机关查询。</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zjlx</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证件类型</w:t>
            </w:r>
            <w:r>
              <w:rPr>
                <w:rFonts w:asciiTheme="minorEastAsia" w:eastAsiaTheme="minorEastAsia" w:hAnsiTheme="minorEastAsia" w:cs="宋体" w:hint="eastAsia"/>
                <w:kern w:val="0"/>
                <w:sz w:val="24"/>
                <w:szCs w:val="24"/>
              </w:rPr>
              <w:t xml:space="preserve"> </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zjhm</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证件号码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varchar(18)</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xm</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姓名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jfrsbh</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缴费人识别号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18</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主管税务机关代码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qzfhmx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pStyle w:val="a3"/>
        <w:rPr>
          <w:rFonts w:asciiTheme="minorEastAsia" w:eastAsiaTheme="minorEastAsia" w:hAnsiTheme="minorEastAsia"/>
          <w:szCs w:val="24"/>
        </w:rPr>
      </w:pPr>
    </w:p>
    <w:p w:rsidR="000D5243" w:rsidRDefault="006F229F">
      <w:pPr>
        <w:pStyle w:val="5"/>
        <w:numPr>
          <w:ilvl w:val="0"/>
          <w:numId w:val="12"/>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pStyle w:val="2"/>
        <w:rPr>
          <w:rFonts w:asciiTheme="minorEastAsia" w:eastAsiaTheme="minorEastAsia" w:hAnsiTheme="minorEastAsia"/>
          <w:sz w:val="24"/>
          <w:szCs w:val="24"/>
        </w:rPr>
      </w:pPr>
    </w:p>
    <w:p w:rsidR="000D5243" w:rsidRPr="0007615C" w:rsidRDefault="006F229F">
      <w:pPr>
        <w:pStyle w:val="1111"/>
        <w:rPr>
          <w:color w:val="C00000"/>
        </w:rPr>
      </w:pPr>
      <w:bookmarkStart w:id="71" w:name="_Toc4076224"/>
      <w:r w:rsidRPr="0007615C">
        <w:rPr>
          <w:rFonts w:hint="eastAsia"/>
          <w:color w:val="C00000"/>
        </w:rPr>
        <w:t>参保基本信息查询</w:t>
      </w:r>
      <w:bookmarkEnd w:id="71"/>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提供查询有效的参保基本信息。</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可能会返回多条。</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3"/>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3"/>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/jbxx.do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/jbxx.do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3"/>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DZSWJ.GRSBF.DJ.JBXXCX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3"/>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455"/>
        <w:gridCol w:w="1656"/>
        <w:gridCol w:w="3111"/>
      </w:tblGrid>
      <w:tr w:rsidR="000D5243">
        <w:trPr>
          <w:trHeight w:val="158"/>
        </w:trPr>
        <w:tc>
          <w:tcPr>
            <w:tcW w:w="2000"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5"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656"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1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00"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5"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00"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5"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00"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5"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1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r>
              <w:rPr>
                <w:rFonts w:asciiTheme="minorEastAsia" w:eastAsiaTheme="minorEastAsia" w:hAnsiTheme="minorEastAsia" w:hint="eastAsia"/>
                <w:sz w:val="24"/>
                <w:szCs w:val="24"/>
              </w:rPr>
              <w:t>（多条）</w:t>
            </w: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zjhm</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证件号码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varchar(18)</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zjlx</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证件类型</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1.5</w:t>
            </w:r>
            <w:r>
              <w:rPr>
                <w:rFonts w:asciiTheme="minorEastAsia" w:eastAsiaTheme="minorEastAsia" w:hAnsiTheme="minorEastAsia" w:hint="eastAsia"/>
                <w:sz w:val="24"/>
                <w:szCs w:val="24"/>
              </w:rPr>
              <w:t>证件类型代码表</w:t>
            </w: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xm</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姓名</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w:t>
            </w:r>
            <w:r>
              <w:rPr>
                <w:rFonts w:asciiTheme="minorEastAsia" w:eastAsiaTheme="minorEastAsia" w:hAnsiTheme="minorEastAsia"/>
                <w:sz w:val="24"/>
                <w:szCs w:val="24"/>
              </w:rPr>
              <w:t>0)</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656" w:type="dxa"/>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sz w:val="24"/>
                <w:szCs w:val="24"/>
              </w:rPr>
              <w:t>varchar(2)</w:t>
            </w:r>
          </w:p>
        </w:tc>
        <w:tc>
          <w:tcPr>
            <w:tcW w:w="311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jc w:val="left"/>
              <w:rPr>
                <w:rFonts w:asciiTheme="minorEastAsia" w:eastAsiaTheme="minorEastAsia" w:hAnsiTheme="minorEastAsia" w:cs="宋体"/>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gj</w:t>
            </w:r>
          </w:p>
        </w:tc>
        <w:tc>
          <w:tcPr>
            <w:tcW w:w="1455"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国籍</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国籍代码表</w:t>
            </w: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xzqh</w:t>
            </w:r>
          </w:p>
        </w:tc>
        <w:tc>
          <w:tcPr>
            <w:tcW w:w="1455"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所属区县行政区划代码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17</w:t>
            </w:r>
            <w:r>
              <w:rPr>
                <w:rFonts w:asciiTheme="minorEastAsia" w:eastAsiaTheme="minorEastAsia" w:hAnsiTheme="minorEastAsia" w:hint="eastAsia"/>
                <w:sz w:val="24"/>
                <w:szCs w:val="24"/>
              </w:rPr>
              <w:t>行政区划</w:t>
            </w:r>
            <w:r>
              <w:rPr>
                <w:rFonts w:asciiTheme="minorEastAsia" w:eastAsiaTheme="minorEastAsia" w:hAnsiTheme="minorEastAsia" w:hint="eastAsia"/>
                <w:sz w:val="24"/>
                <w:szCs w:val="24"/>
              </w:rPr>
              <w:t>代码表</w:t>
            </w: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ssxz</w:t>
            </w:r>
          </w:p>
        </w:tc>
        <w:tc>
          <w:tcPr>
            <w:tcW w:w="1455"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所属乡镇</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varchar(50)</w:t>
            </w:r>
          </w:p>
        </w:tc>
        <w:tc>
          <w:tcPr>
            <w:tcW w:w="311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名称，非</w:t>
            </w:r>
            <w:r>
              <w:rPr>
                <w:rFonts w:asciiTheme="minorEastAsia" w:eastAsiaTheme="minorEastAsia" w:hAnsiTheme="minorEastAsia" w:cs="宋体" w:hint="eastAsia"/>
                <w:kern w:val="0"/>
                <w:sz w:val="24"/>
                <w:szCs w:val="24"/>
              </w:rPr>
              <w:t>代码项</w:t>
            </w:r>
          </w:p>
        </w:tc>
      </w:tr>
      <w:tr w:rsidR="000D5243">
        <w:trPr>
          <w:trHeight w:val="157"/>
        </w:trPr>
        <w:tc>
          <w:tcPr>
            <w:tcW w:w="2000"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cbrq</w:t>
            </w:r>
          </w:p>
        </w:tc>
        <w:tc>
          <w:tcPr>
            <w:tcW w:w="1455"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经办时间</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lx</w:t>
            </w:r>
            <w:r>
              <w:rPr>
                <w:rFonts w:asciiTheme="minorEastAsia" w:eastAsiaTheme="minorEastAsia" w:hAnsiTheme="minorEastAsia" w:cs="宋体"/>
                <w:color w:val="000000"/>
                <w:kern w:val="0"/>
                <w:sz w:val="24"/>
                <w:szCs w:val="24"/>
              </w:rPr>
              <w:t>dh</w:t>
            </w:r>
          </w:p>
        </w:tc>
        <w:tc>
          <w:tcPr>
            <w:tcW w:w="1455"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联系电话</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lastRenderedPageBreak/>
              <w:t>lxrsjhm</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联系人手机</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sbbmb</w:t>
            </w:r>
            <w:r>
              <w:rPr>
                <w:rFonts w:asciiTheme="minorEastAsia" w:eastAsiaTheme="minorEastAsia" w:hAnsiTheme="minorEastAsia" w:hint="eastAsia"/>
                <w:sz w:val="24"/>
                <w:szCs w:val="24"/>
              </w:rPr>
              <w:t>m</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社保部门编码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sbbmmc</w:t>
            </w:r>
          </w:p>
        </w:tc>
        <w:tc>
          <w:tcPr>
            <w:tcW w:w="1455"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社保部门名称</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200</w:t>
            </w:r>
            <w:r>
              <w:rPr>
                <w:rFonts w:asciiTheme="minorEastAsia" w:eastAsiaTheme="minorEastAsia" w:hAnsiTheme="minorEastAsia"/>
                <w:sz w:val="24"/>
                <w:szCs w:val="24"/>
              </w:rPr>
              <w:t>)</w:t>
            </w:r>
          </w:p>
        </w:tc>
        <w:tc>
          <w:tcPr>
            <w:tcW w:w="3111" w:type="dxa"/>
          </w:tcPr>
          <w:p w:rsidR="000D5243" w:rsidRDefault="000D5243">
            <w:pPr>
              <w:rPr>
                <w:rFonts w:asciiTheme="minorEastAsia" w:eastAsiaTheme="minorEastAsia" w:hAnsiTheme="minorEastAsia" w:cs="宋体"/>
                <w:kern w:val="0"/>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sbbh</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社保编码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shbzhm</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社会保障号码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5"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主管税务机关代码</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11" w:type="dxa"/>
          </w:tcPr>
          <w:p w:rsidR="000D5243" w:rsidRDefault="000D5243">
            <w:pPr>
              <w:rPr>
                <w:rFonts w:asciiTheme="minorEastAsia" w:eastAsiaTheme="minorEastAsia" w:hAnsiTheme="minorEastAsia"/>
                <w:sz w:val="24"/>
                <w:szCs w:val="24"/>
              </w:rPr>
            </w:pPr>
          </w:p>
        </w:tc>
      </w:tr>
      <w:tr w:rsidR="000D5243">
        <w:trPr>
          <w:trHeight w:val="157"/>
        </w:trPr>
        <w:tc>
          <w:tcPr>
            <w:tcW w:w="200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5"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主管税务机关名称</w:t>
            </w:r>
          </w:p>
        </w:tc>
        <w:tc>
          <w:tcPr>
            <w:tcW w:w="165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11" w:type="dxa"/>
          </w:tcPr>
          <w:p w:rsidR="000D5243" w:rsidRDefault="000D5243">
            <w:pPr>
              <w:rPr>
                <w:rFonts w:asciiTheme="minorEastAsia" w:eastAsiaTheme="minorEastAsia" w:hAnsiTheme="minorEastAsia" w:cs="宋体"/>
                <w:kern w:val="0"/>
                <w:sz w:val="24"/>
                <w:szCs w:val="24"/>
              </w:rPr>
            </w:pPr>
          </w:p>
        </w:tc>
      </w:tr>
    </w:tbl>
    <w:p w:rsidR="000D5243" w:rsidRDefault="000D5243">
      <w:pPr>
        <w:pStyle w:val="a3"/>
        <w:rPr>
          <w:rFonts w:asciiTheme="minorEastAsia" w:eastAsiaTheme="minorEastAsia" w:hAnsiTheme="minorEastAsia"/>
          <w:szCs w:val="24"/>
        </w:rPr>
      </w:pPr>
    </w:p>
    <w:p w:rsidR="000D5243" w:rsidRDefault="006F229F">
      <w:pPr>
        <w:pStyle w:val="5"/>
        <w:numPr>
          <w:ilvl w:val="0"/>
          <w:numId w:val="13"/>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7"/>
        <w:gridCol w:w="6845"/>
      </w:tblGrid>
      <w:tr w:rsidR="000D5243">
        <w:tc>
          <w:tcPr>
            <w:tcW w:w="1377"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845"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377"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845"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377"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845"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377"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845"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377"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845"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377"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845"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pStyle w:val="2"/>
        <w:rPr>
          <w:rFonts w:asciiTheme="minorEastAsia" w:eastAsiaTheme="minorEastAsia" w:hAnsiTheme="minorEastAsia"/>
          <w:sz w:val="24"/>
          <w:szCs w:val="24"/>
        </w:rPr>
      </w:pPr>
    </w:p>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72" w:name="_Toc4076225"/>
      <w:r w:rsidRPr="0007615C">
        <w:rPr>
          <w:rFonts w:hint="eastAsia"/>
          <w:color w:val="C00000"/>
        </w:rPr>
        <w:t>单户应征查询（单户）</w:t>
      </w:r>
      <w:bookmarkEnd w:id="72"/>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提供缴费人应征查询，包括当前缴费人所属税务机关（社保参保数据）采用自主申报还是确认申报，属期内的应征信息。</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说明：应征明细可能会有多条。</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4"/>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4"/>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5"/>
        <w:gridCol w:w="5847"/>
      </w:tblGrid>
      <w:tr w:rsidR="000D5243">
        <w:tc>
          <w:tcPr>
            <w:tcW w:w="2375"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7"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5"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7"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/yzxx.do</w:t>
            </w:r>
          </w:p>
        </w:tc>
      </w:tr>
      <w:tr w:rsidR="000D5243">
        <w:trPr>
          <w:trHeight w:val="424"/>
        </w:trPr>
        <w:tc>
          <w:tcPr>
            <w:tcW w:w="2375"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7"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/yzxx.do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4"/>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2"/>
        <w:gridCol w:w="1559"/>
        <w:gridCol w:w="3121"/>
      </w:tblGrid>
      <w:tr w:rsidR="000D5243">
        <w:trPr>
          <w:trHeight w:val="158"/>
        </w:trPr>
        <w:tc>
          <w:tcPr>
            <w:tcW w:w="1418"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982"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141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98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grjbxx.djdhyzxx.yzxx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DZSWJ.GRSBF.JF.DHYZCX</w:t>
            </w:r>
          </w:p>
        </w:tc>
      </w:tr>
      <w:tr w:rsidR="000D5243">
        <w:trPr>
          <w:trHeight w:val="157"/>
        </w:trPr>
        <w:tc>
          <w:tcPr>
            <w:tcW w:w="1418"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982"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080"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1418"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90"/>
        </w:trPr>
        <w:tc>
          <w:tcPr>
            <w:tcW w:w="141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141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ssqz</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1418"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必需</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支付宝调用时为空</w:t>
            </w:r>
            <w:r>
              <w:rPr>
                <w:rFonts w:asciiTheme="minorEastAsia" w:eastAsiaTheme="minorEastAsia" w:hAnsiTheme="minorEastAsia" w:cs="宋体"/>
                <w:sz w:val="24"/>
                <w:szCs w:val="24"/>
              </w:rPr>
              <w:t>)</w:t>
            </w:r>
          </w:p>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纳税人识别号</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4"/>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1451"/>
        <w:gridCol w:w="1559"/>
        <w:gridCol w:w="3121"/>
      </w:tblGrid>
      <w:tr w:rsidR="000D5243">
        <w:trPr>
          <w:trHeight w:val="158"/>
        </w:trPr>
        <w:tc>
          <w:tcPr>
            <w:tcW w:w="194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1949"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1949"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080"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r>
              <w:rPr>
                <w:rFonts w:asciiTheme="minorEastAsia" w:eastAsiaTheme="minorEastAsia" w:hAnsiTheme="minorEastAsia" w:hint="eastAsia"/>
                <w:sz w:val="24"/>
                <w:szCs w:val="24"/>
              </w:rPr>
              <w:t>（多条）</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yzjffs</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hint="eastAsia"/>
                <w:sz w:val="24"/>
                <w:szCs w:val="24"/>
              </w:rPr>
              <w:t>应征缴费方式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1.9</w:t>
            </w:r>
            <w:r>
              <w:rPr>
                <w:rFonts w:asciiTheme="minorEastAsia" w:eastAsiaTheme="minorEastAsia" w:hAnsiTheme="minorEastAsia" w:hint="eastAsia"/>
                <w:sz w:val="24"/>
                <w:szCs w:val="24"/>
              </w:rPr>
              <w:t>附件：应征缴费方式代码表</w:t>
            </w:r>
          </w:p>
          <w:p w:rsidR="000D5243" w:rsidRDefault="000D5243">
            <w:pPr>
              <w:rPr>
                <w:rFonts w:asciiTheme="minorEastAsia" w:eastAsiaTheme="minorEastAsia" w:hAnsiTheme="minorEastAsia"/>
                <w:sz w:val="24"/>
                <w:szCs w:val="24"/>
              </w:rPr>
            </w:pP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ssqz</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194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rylb</w:t>
            </w:r>
          </w:p>
        </w:tc>
        <w:tc>
          <w:tcPr>
            <w:tcW w:w="1451" w:type="dxa"/>
            <w:vAlign w:val="center"/>
          </w:tcPr>
          <w:p w:rsidR="000D5243" w:rsidRDefault="006F229F">
            <w:pPr>
              <w:jc w:val="left"/>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rPr>
                <w:rFonts w:asciiTheme="minorEastAsia" w:eastAsiaTheme="minorEastAsia" w:hAnsiTheme="minorEastAsia"/>
                <w:sz w:val="24"/>
                <w:szCs w:val="24"/>
              </w:rPr>
            </w:pP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varchar(40)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zspm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zspmmc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jfjs</w:t>
            </w:r>
            <w:r>
              <w:rPr>
                <w:rFonts w:asciiTheme="minorEastAsia" w:eastAsiaTheme="minorEastAsia" w:hAnsiTheme="minorEastAsia" w:cs="宋体" w:hint="eastAsia"/>
                <w:color w:val="000000"/>
                <w:kern w:val="0"/>
                <w:sz w:val="24"/>
                <w:szCs w:val="24"/>
              </w:rPr>
              <w:t>sx</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缴费基数</w:t>
            </w:r>
            <w:r>
              <w:rPr>
                <w:rFonts w:asciiTheme="minorEastAsia" w:eastAsiaTheme="minorEastAsia" w:hAnsiTheme="minorEastAsia" w:cs="宋体" w:hint="eastAsia"/>
                <w:kern w:val="0"/>
                <w:sz w:val="24"/>
                <w:szCs w:val="24"/>
              </w:rPr>
              <w:t>上限</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jfjs</w:t>
            </w:r>
            <w:r>
              <w:rPr>
                <w:rFonts w:asciiTheme="minorEastAsia" w:eastAsiaTheme="minorEastAsia" w:hAnsiTheme="minorEastAsia" w:cs="宋体" w:hint="eastAsia"/>
                <w:color w:val="000000"/>
                <w:kern w:val="0"/>
                <w:sz w:val="24"/>
                <w:szCs w:val="24"/>
              </w:rPr>
              <w:t>xx</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缴费基数</w:t>
            </w:r>
            <w:r>
              <w:rPr>
                <w:rFonts w:asciiTheme="minorEastAsia" w:eastAsiaTheme="minorEastAsia" w:hAnsiTheme="minorEastAsia" w:cs="宋体" w:hint="eastAsia"/>
                <w:kern w:val="0"/>
                <w:sz w:val="24"/>
                <w:szCs w:val="24"/>
              </w:rPr>
              <w:t>下限</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fl</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费率</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yjje</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应缴金额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jfdc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缴费档次</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jfdcmc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缴费档次</w:t>
            </w:r>
            <w:r>
              <w:rPr>
                <w:rFonts w:asciiTheme="minorEastAsia" w:eastAsiaTheme="minorEastAsia" w:hAnsiTheme="minorEastAsia" w:cs="宋体" w:hint="eastAsia"/>
                <w:kern w:val="0"/>
                <w:sz w:val="24"/>
                <w:szCs w:val="24"/>
              </w:rPr>
              <w:t>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城乡居民必需，灵活就业为空</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主管税务机关编码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194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sjlx</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数据类型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 xml:space="preserve">1.19 </w:t>
            </w:r>
            <w:r>
              <w:rPr>
                <w:rFonts w:asciiTheme="minorEastAsia" w:eastAsiaTheme="minorEastAsia" w:hAnsiTheme="minorEastAsia" w:hint="eastAsia"/>
                <w:sz w:val="24"/>
                <w:szCs w:val="24"/>
              </w:rPr>
              <w:t>数据类型</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14"/>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6782"/>
      </w:tblGrid>
      <w:tr w:rsidR="000D5243">
        <w:tc>
          <w:tcPr>
            <w:tcW w:w="129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29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29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29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29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29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Pr="0007615C" w:rsidRDefault="006F229F">
      <w:pPr>
        <w:pStyle w:val="1111"/>
        <w:rPr>
          <w:color w:val="C00000"/>
        </w:rPr>
      </w:pPr>
      <w:bookmarkStart w:id="73" w:name="_Toc4076226"/>
      <w:r w:rsidRPr="0007615C">
        <w:rPr>
          <w:rFonts w:hint="eastAsia"/>
          <w:color w:val="C00000"/>
        </w:rPr>
        <w:lastRenderedPageBreak/>
        <w:t>应征查询（批量）</w:t>
      </w:r>
      <w:bookmarkEnd w:id="73"/>
    </w:p>
    <w:p w:rsidR="000D5243" w:rsidRDefault="000D5243">
      <w:pPr>
        <w:pStyle w:val="2"/>
        <w:rPr>
          <w:rFonts w:asciiTheme="minorEastAsia" w:eastAsiaTheme="minorEastAsia" w:hAnsiTheme="minorEastAsia"/>
          <w:sz w:val="24"/>
          <w:szCs w:val="24"/>
        </w:rPr>
      </w:pPr>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0D5243">
      <w:pPr>
        <w:pStyle w:val="a3"/>
        <w:rPr>
          <w:rFonts w:asciiTheme="minorEastAsia" w:eastAsiaTheme="minorEastAsia" w:hAnsiTheme="minorEastAsia"/>
          <w:szCs w:val="24"/>
        </w:rPr>
      </w:pP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提供缴费人应征查询，包括当前缴费人所属税务机关（社保参保数据）采用自主申报还是确认申报，属期内的应征信息。</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说明：应征明细可能会有多条。</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5"/>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5"/>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330" w:type="dxa"/>
        <w:tblLayout w:type="fixed"/>
        <w:tblLook w:val="04A0" w:firstRow="1" w:lastRow="0" w:firstColumn="1" w:lastColumn="0" w:noHBand="0" w:noVBand="1"/>
      </w:tblPr>
      <w:tblGrid>
        <w:gridCol w:w="2483"/>
        <w:gridCol w:w="5847"/>
      </w:tblGrid>
      <w:tr w:rsidR="000D5243">
        <w:tc>
          <w:tcPr>
            <w:tcW w:w="2483"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7"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48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7"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pl</w:t>
            </w:r>
            <w:r>
              <w:rPr>
                <w:rFonts w:asciiTheme="minorEastAsia" w:eastAsiaTheme="minorEastAsia" w:hAnsiTheme="minorEastAsia" w:hint="eastAsia"/>
                <w:sz w:val="24"/>
                <w:szCs w:val="24"/>
              </w:rPr>
              <w:t>yzxx.do</w:t>
            </w:r>
          </w:p>
        </w:tc>
      </w:tr>
      <w:tr w:rsidR="000D5243">
        <w:trPr>
          <w:trHeight w:val="424"/>
        </w:trPr>
        <w:tc>
          <w:tcPr>
            <w:tcW w:w="248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7"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pl</w:t>
            </w:r>
            <w:r>
              <w:rPr>
                <w:rFonts w:asciiTheme="minorEastAsia" w:eastAsiaTheme="minorEastAsia" w:hAnsiTheme="minorEastAsia" w:hint="eastAsia"/>
                <w:sz w:val="24"/>
                <w:szCs w:val="24"/>
              </w:rPr>
              <w:t>yzxx.do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5"/>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982"/>
        <w:gridCol w:w="1559"/>
        <w:gridCol w:w="3121"/>
      </w:tblGrid>
      <w:tr w:rsidR="000D5243">
        <w:trPr>
          <w:trHeight w:val="158"/>
        </w:trPr>
        <w:tc>
          <w:tcPr>
            <w:tcW w:w="1560"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982"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156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982"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grjbxx.djdhyzxx.yzxx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DZSWJ.GRSBF.JF.PLYZCX</w:t>
            </w:r>
          </w:p>
        </w:tc>
      </w:tr>
      <w:tr w:rsidR="000D5243">
        <w:trPr>
          <w:trHeight w:val="157"/>
        </w:trPr>
        <w:tc>
          <w:tcPr>
            <w:tcW w:w="1560"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982"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多条</w:t>
            </w:r>
            <w:r>
              <w:rPr>
                <w:rFonts w:asciiTheme="minorEastAsia" w:eastAsiaTheme="minorEastAsia" w:hAnsiTheme="minorEastAsia" w:hint="eastAsia"/>
                <w:sz w:val="24"/>
                <w:szCs w:val="24"/>
              </w:rPr>
              <w:t>）</w:t>
            </w:r>
          </w:p>
        </w:tc>
      </w:tr>
      <w:tr w:rsidR="000D5243">
        <w:trPr>
          <w:trHeight w:val="157"/>
        </w:trPr>
        <w:tc>
          <w:tcPr>
            <w:tcW w:w="156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90"/>
        </w:trPr>
        <w:tc>
          <w:tcPr>
            <w:tcW w:w="156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YYYYMMDD</w:t>
            </w:r>
          </w:p>
        </w:tc>
      </w:tr>
      <w:tr w:rsidR="000D5243">
        <w:trPr>
          <w:trHeight w:val="157"/>
        </w:trPr>
        <w:tc>
          <w:tcPr>
            <w:tcW w:w="156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ssqz</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w:t>
            </w:r>
          </w:p>
        </w:tc>
      </w:tr>
      <w:tr w:rsidR="000D5243">
        <w:trPr>
          <w:trHeight w:val="157"/>
        </w:trPr>
        <w:tc>
          <w:tcPr>
            <w:tcW w:w="156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982"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w:t>
            </w:r>
          </w:p>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必需</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支付宝调用时为空</w:t>
            </w:r>
            <w:r>
              <w:rPr>
                <w:rFonts w:asciiTheme="minorEastAsia" w:eastAsiaTheme="minorEastAsia" w:hAnsiTheme="minorEastAsia" w:cs="宋体"/>
                <w:sz w:val="24"/>
                <w:szCs w:val="24"/>
              </w:rPr>
              <w:t>)</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5"/>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451"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ssqz</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451" w:type="dxa"/>
            <w:vAlign w:val="center"/>
          </w:tcPr>
          <w:p w:rsidR="000D5243" w:rsidRDefault="006F229F">
            <w:pPr>
              <w:jc w:val="left"/>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yzjffs</w:t>
            </w:r>
          </w:p>
        </w:tc>
        <w:tc>
          <w:tcPr>
            <w:tcW w:w="1451" w:type="dxa"/>
            <w:vAlign w:val="center"/>
          </w:tcPr>
          <w:p w:rsidR="000D5243" w:rsidRDefault="006F229F">
            <w:pPr>
              <w:jc w:val="left"/>
              <w:rPr>
                <w:rFonts w:asciiTheme="minorEastAsia" w:eastAsiaTheme="minorEastAsia" w:hAnsiTheme="minorEastAsia" w:cs="宋体"/>
                <w:kern w:val="0"/>
                <w:sz w:val="24"/>
                <w:szCs w:val="24"/>
                <w:lang w:val="zh-CN"/>
              </w:rPr>
            </w:pPr>
            <w:r>
              <w:rPr>
                <w:rFonts w:asciiTheme="minorEastAsia" w:eastAsiaTheme="minorEastAsia" w:hAnsiTheme="minorEastAsia" w:hint="eastAsia"/>
                <w:sz w:val="24"/>
                <w:szCs w:val="24"/>
              </w:rPr>
              <w:t>应征缴费方式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1.9</w:t>
            </w:r>
            <w:r>
              <w:rPr>
                <w:rFonts w:asciiTheme="minorEastAsia" w:eastAsiaTheme="minorEastAsia" w:hAnsiTheme="minorEastAsia" w:hint="eastAsia"/>
                <w:sz w:val="24"/>
                <w:szCs w:val="24"/>
              </w:rPr>
              <w:t>附件：应征缴费方式代码表</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varchar(40)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zspm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zspmmc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jfjs</w:t>
            </w:r>
            <w:r>
              <w:rPr>
                <w:rFonts w:asciiTheme="minorEastAsia" w:eastAsiaTheme="minorEastAsia" w:hAnsiTheme="minorEastAsia" w:cs="宋体" w:hint="eastAsia"/>
                <w:color w:val="000000"/>
                <w:kern w:val="0"/>
                <w:sz w:val="24"/>
                <w:szCs w:val="24"/>
              </w:rPr>
              <w:t>sx</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缴费基数</w:t>
            </w:r>
            <w:r>
              <w:rPr>
                <w:rFonts w:asciiTheme="minorEastAsia" w:eastAsiaTheme="minorEastAsia" w:hAnsiTheme="minorEastAsia" w:cs="宋体" w:hint="eastAsia"/>
                <w:kern w:val="0"/>
                <w:sz w:val="24"/>
                <w:szCs w:val="24"/>
              </w:rPr>
              <w:t>上</w:t>
            </w:r>
            <w:r>
              <w:rPr>
                <w:rFonts w:asciiTheme="minorEastAsia" w:eastAsiaTheme="minorEastAsia" w:hAnsiTheme="minorEastAsia" w:cs="宋体" w:hint="eastAsia"/>
                <w:kern w:val="0"/>
                <w:sz w:val="24"/>
                <w:szCs w:val="24"/>
              </w:rPr>
              <w:lastRenderedPageBreak/>
              <w:t>限</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w:t>
            </w:r>
            <w:r>
              <w:rPr>
                <w:rFonts w:asciiTheme="minorEastAsia" w:eastAsiaTheme="minorEastAsia" w:hAnsiTheme="minorEastAsia" w:hint="eastAsia"/>
                <w:sz w:val="24"/>
                <w:szCs w:val="24"/>
              </w:rPr>
              <w:lastRenderedPageBreak/>
              <w:t>空</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lastRenderedPageBreak/>
              <w:t>jfjs</w:t>
            </w:r>
            <w:r>
              <w:rPr>
                <w:rFonts w:asciiTheme="minorEastAsia" w:eastAsiaTheme="minorEastAsia" w:hAnsiTheme="minorEastAsia" w:cs="宋体" w:hint="eastAsia"/>
                <w:color w:val="000000"/>
                <w:kern w:val="0"/>
                <w:sz w:val="24"/>
                <w:szCs w:val="24"/>
              </w:rPr>
              <w:t>xx</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缴费基数</w:t>
            </w:r>
            <w:r>
              <w:rPr>
                <w:rFonts w:asciiTheme="minorEastAsia" w:eastAsiaTheme="minorEastAsia" w:hAnsiTheme="minorEastAsia" w:cs="宋体" w:hint="eastAsia"/>
                <w:kern w:val="0"/>
                <w:sz w:val="24"/>
                <w:szCs w:val="24"/>
              </w:rPr>
              <w:t>下限</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fl</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费率</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yjje</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应缴金额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jfdc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缴费档次</w:t>
            </w:r>
            <w:r>
              <w:rPr>
                <w:rFonts w:asciiTheme="minorEastAsia" w:eastAsiaTheme="minorEastAsia" w:hAnsiTheme="minorEastAsia" w:cs="宋体" w:hint="eastAsia"/>
                <w:kern w:val="0"/>
                <w:sz w:val="24"/>
                <w:szCs w:val="24"/>
              </w:rPr>
              <w:t>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城乡居民必需，灵活就业为空</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jfdcmc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缴费档次</w:t>
            </w:r>
            <w:r>
              <w:rPr>
                <w:rFonts w:asciiTheme="minorEastAsia" w:eastAsiaTheme="minorEastAsia" w:hAnsiTheme="minorEastAsia" w:cs="宋体" w:hint="eastAsia"/>
                <w:kern w:val="0"/>
                <w:sz w:val="24"/>
                <w:szCs w:val="24"/>
              </w:rPr>
              <w:t>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城乡居民必需，灵活就业为空</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主管税务机关编码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Plyzcxjg</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15"/>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74" w:name="_Toc4076227"/>
      <w:r w:rsidRPr="0007615C">
        <w:rPr>
          <w:rFonts w:hint="eastAsia"/>
          <w:color w:val="C00000"/>
        </w:rPr>
        <w:t>电子缴款凭证打印（</w:t>
      </w:r>
      <w:r w:rsidRPr="0007615C">
        <w:rPr>
          <w:rFonts w:hint="eastAsia"/>
          <w:color w:val="C00000"/>
        </w:rPr>
        <w:t>pdf</w:t>
      </w:r>
      <w:r w:rsidRPr="0007615C">
        <w:rPr>
          <w:rFonts w:hint="eastAsia"/>
          <w:color w:val="C00000"/>
        </w:rPr>
        <w:t>）</w:t>
      </w:r>
      <w:bookmarkEnd w:id="74"/>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pStyle w:val="110"/>
        <w:spacing w:line="360" w:lineRule="auto"/>
        <w:ind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根据已缴费成功缴费记录信息，提供电子缴费凭证</w:t>
      </w:r>
      <w:r>
        <w:rPr>
          <w:rFonts w:asciiTheme="minorEastAsia" w:eastAsiaTheme="minorEastAsia" w:hAnsiTheme="minorEastAsia" w:cs="宋体" w:hint="eastAsia"/>
          <w:sz w:val="24"/>
          <w:szCs w:val="24"/>
        </w:rPr>
        <w:t>pdf</w:t>
      </w:r>
      <w:r>
        <w:rPr>
          <w:rFonts w:asciiTheme="minorEastAsia" w:eastAsiaTheme="minorEastAsia" w:hAnsiTheme="minorEastAsia" w:cs="宋体" w:hint="eastAsia"/>
          <w:sz w:val="24"/>
          <w:szCs w:val="24"/>
        </w:rPr>
        <w:t>文件。</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6"/>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6"/>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/pzdy.do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/pzdy.do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6"/>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grsbfpz</w:t>
            </w:r>
            <w:r>
              <w:rPr>
                <w:rFonts w:asciiTheme="minorEastAsia" w:eastAsiaTheme="minorEastAsia" w:hAnsiTheme="minorEastAsia"/>
                <w:sz w:val="24"/>
                <w:szCs w:val="24"/>
              </w:rPr>
              <w:t>.</w:t>
            </w:r>
            <w:r>
              <w:rPr>
                <w:rFonts w:asciiTheme="minorEastAsia" w:eastAsiaTheme="minorEastAsia" w:hAnsiTheme="minorEastAsia" w:hint="eastAsia"/>
                <w:sz w:val="24"/>
                <w:szCs w:val="24"/>
              </w:rPr>
              <w:t>grdzpz.pzjkpzdy.pzdy</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DZSWJ.GRSBF.PZ.DZJKPZDY</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6"/>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pdfurl</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pdf</w:t>
            </w:r>
            <w:r>
              <w:rPr>
                <w:rFonts w:asciiTheme="minorEastAsia" w:eastAsiaTheme="minorEastAsia" w:hAnsiTheme="minorEastAsia" w:cs="宋体" w:hint="eastAsia"/>
                <w:sz w:val="24"/>
                <w:szCs w:val="24"/>
              </w:rPr>
              <w:t>下载链接</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varchar(300)</w:t>
            </w:r>
          </w:p>
        </w:tc>
        <w:tc>
          <w:tcPr>
            <w:tcW w:w="3121" w:type="dxa"/>
          </w:tcPr>
          <w:p w:rsidR="000D5243" w:rsidRDefault="000D5243">
            <w:pPr>
              <w:rPr>
                <w:rFonts w:asciiTheme="minorEastAsia" w:eastAsiaTheme="minorEastAsia" w:hAnsiTheme="minorEastAsia"/>
                <w:sz w:val="24"/>
                <w:szCs w:val="24"/>
              </w:rPr>
            </w:pPr>
          </w:p>
        </w:tc>
      </w:tr>
    </w:tbl>
    <w:p w:rsidR="000D5243" w:rsidRDefault="006F229F">
      <w:pPr>
        <w:pStyle w:val="5"/>
        <w:numPr>
          <w:ilvl w:val="4"/>
          <w:numId w:val="0"/>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表单样式</w:t>
      </w:r>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noProof/>
          <w:szCs w:val="24"/>
        </w:rPr>
        <w:drawing>
          <wp:inline distT="0" distB="0" distL="114300" distR="114300">
            <wp:extent cx="5274310" cy="4039235"/>
            <wp:effectExtent l="0" t="0" r="254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4310" cy="4039235"/>
                    </a:xfrm>
                    <a:prstGeom prst="rect">
                      <a:avLst/>
                    </a:prstGeom>
                    <a:noFill/>
                    <a:ln>
                      <a:noFill/>
                    </a:ln>
                  </pic:spPr>
                </pic:pic>
              </a:graphicData>
            </a:graphic>
          </wp:inline>
        </w:drawing>
      </w:r>
    </w:p>
    <w:p w:rsidR="000D5243" w:rsidRDefault="006F229F">
      <w:pPr>
        <w:pStyle w:val="5"/>
        <w:numPr>
          <w:ilvl w:val="0"/>
          <w:numId w:val="16"/>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75" w:name="_Toc4076228"/>
      <w:r w:rsidRPr="0007615C">
        <w:rPr>
          <w:rFonts w:hint="eastAsia"/>
          <w:color w:val="C00000"/>
        </w:rPr>
        <w:t>缴费记录查询</w:t>
      </w:r>
      <w:bookmarkEnd w:id="75"/>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pStyle w:val="110"/>
        <w:spacing w:line="360" w:lineRule="auto"/>
        <w:ind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根据缴费人信息和缴费起止日期，提供缴费人在该期间所有类型（灵活就业和城乡居民）的缴费记录的详细信息。</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7"/>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7"/>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/jlcx.do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/jlcx.do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7"/>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grsbxx.djdhjfcx.jfcx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DZSWJ.GRSBF.JF.JFJLCX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w:t>
            </w:r>
            <w:r>
              <w:rPr>
                <w:rFonts w:asciiTheme="minorEastAsia" w:eastAsiaTheme="minorEastAsia" w:hAnsiTheme="minorEastAsia" w:cs="宋体" w:hint="eastAsia"/>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jfr</w:t>
            </w:r>
            <w:r>
              <w:rPr>
                <w:rFonts w:asciiTheme="minorEastAsia" w:eastAsiaTheme="minorEastAsia" w:hAnsiTheme="minorEastAsia"/>
                <w:sz w:val="24"/>
                <w:szCs w:val="24"/>
              </w:rPr>
              <w:t>qq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jfr</w:t>
            </w:r>
            <w:r>
              <w:rPr>
                <w:rFonts w:asciiTheme="minorEastAsia" w:eastAsiaTheme="minorEastAsia" w:hAnsiTheme="minorEastAsia"/>
                <w:sz w:val="24"/>
                <w:szCs w:val="24"/>
              </w:rPr>
              <w:t>qz</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sqq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sqz</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7"/>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resultobjr</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sbbmbm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社保部门编码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sbbmmc</w:t>
            </w:r>
          </w:p>
        </w:tc>
        <w:tc>
          <w:tcPr>
            <w:tcW w:w="1451"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社保部门名称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sbbm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社保编码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 xml:space="preserve">jfflsh </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zsxm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征收项目编码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征收项目名称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varchar(40)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zspm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征收品目编码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hint="eastAsia"/>
                <w:sz w:val="24"/>
                <w:szCs w:val="24"/>
              </w:rPr>
              <w:t>spmmc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征收品目名称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varhcar(40)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zszm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征收子目编码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hint="eastAsia"/>
                <w:sz w:val="24"/>
                <w:szCs w:val="24"/>
              </w:rPr>
              <w:t>szmmc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征收子目名称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varhcar(40)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jffs</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缴费方式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1.7</w:t>
            </w:r>
            <w:r>
              <w:rPr>
                <w:rFonts w:asciiTheme="minorEastAsia" w:eastAsiaTheme="minorEastAsia" w:hAnsiTheme="minorEastAsia" w:hint="eastAsia"/>
                <w:sz w:val="24"/>
                <w:szCs w:val="24"/>
              </w:rPr>
              <w:t>附件：缴费方式代码表</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ssqq</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ssqz</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w:t>
            </w:r>
            <w:r>
              <w:rPr>
                <w:rFonts w:asciiTheme="minorEastAsia" w:eastAsiaTheme="minorEastAsia" w:hAnsiTheme="minorEastAsia"/>
                <w:sz w:val="24"/>
                <w:szCs w:val="24"/>
              </w:rPr>
              <w:t>je</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zgswjgdm</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主管税务机关编码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17"/>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6F229F">
      <w:pPr>
        <w:pStyle w:val="1111"/>
      </w:pPr>
      <w:bookmarkStart w:id="76" w:name="_Toc4076229"/>
      <w:r>
        <w:rPr>
          <w:rFonts w:hint="eastAsia"/>
        </w:rPr>
        <w:t xml:space="preserve"> </w:t>
      </w:r>
      <w:r w:rsidRPr="0007615C">
        <w:rPr>
          <w:rFonts w:hint="eastAsia"/>
          <w:color w:val="C00000"/>
        </w:rPr>
        <w:t>单户缴费保存（单户）</w:t>
      </w:r>
      <w:bookmarkEnd w:id="76"/>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提供缴费信息保存。</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说明：应征明细可能会有多条。</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城乡居民医疗、城乡居民养老根据征收项目同属期绑定征收；城乡居民医疗、城乡居民养老可作为同一笔缴费记录。</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灵活就业人员所有项目，同属期绑定征收。</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绑定征收：有应征的前提下必需都缴费，不能选择其中的一条缴费。</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8"/>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8"/>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/jfbc.do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/jfbc.do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8"/>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grsbfjf</w:t>
            </w:r>
            <w:r>
              <w:rPr>
                <w:rFonts w:asciiTheme="minorEastAsia" w:eastAsiaTheme="minorEastAsia" w:hAnsiTheme="minorEastAsia"/>
                <w:sz w:val="24"/>
                <w:szCs w:val="24"/>
              </w:rPr>
              <w:t>.</w:t>
            </w:r>
            <w:r>
              <w:rPr>
                <w:rFonts w:asciiTheme="minorEastAsia" w:eastAsiaTheme="minorEastAsia" w:hAnsiTheme="minorEastAsia" w:hint="eastAsia"/>
                <w:sz w:val="24"/>
                <w:szCs w:val="24"/>
              </w:rPr>
              <w:t>grjfxx.jfdhjfbc.jfbc</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DZSWJ.GRSBF.JF.DHJFBC</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w:t>
            </w:r>
            <w:r>
              <w:rPr>
                <w:rFonts w:asciiTheme="minorEastAsia" w:eastAsiaTheme="minorEastAsia" w:hAnsiTheme="minorEastAsia" w:cs="宋体" w:hint="eastAsia"/>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jffs</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缴费方式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1.7</w:t>
            </w:r>
            <w:r>
              <w:rPr>
                <w:rFonts w:asciiTheme="minorEastAsia" w:eastAsiaTheme="minorEastAsia" w:hAnsiTheme="minorEastAsia" w:hint="eastAsia"/>
                <w:sz w:val="24"/>
                <w:szCs w:val="24"/>
              </w:rPr>
              <w:t>附件：缴费方式代码表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fdj</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是否代缴</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01 </w:t>
            </w:r>
            <w:r>
              <w:rPr>
                <w:rFonts w:asciiTheme="minorEastAsia" w:eastAsiaTheme="minorEastAsia" w:hAnsiTheme="minorEastAsia" w:hint="eastAsia"/>
                <w:sz w:val="24"/>
                <w:szCs w:val="24"/>
              </w:rPr>
              <w:t>非代缴</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代缴</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缴费方式为支付宝城市服务时可以为空，其他渠道必填</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必填</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w:t>
            </w:r>
            <w:r>
              <w:rPr>
                <w:rFonts w:asciiTheme="minorEastAsia" w:eastAsiaTheme="minorEastAsia" w:hAnsiTheme="minorEastAsia" w:cs="宋体" w:hint="eastAsia"/>
                <w:color w:val="000000"/>
                <w:kern w:val="0"/>
                <w:sz w:val="24"/>
                <w:szCs w:val="24"/>
              </w:rPr>
              <w:t>fje</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缴费</w:t>
            </w:r>
            <w:r>
              <w:rPr>
                <w:rFonts w:asciiTheme="minorEastAsia" w:eastAsiaTheme="minorEastAsia" w:hAnsiTheme="minorEastAsia" w:cs="宋体" w:hint="eastAsia"/>
                <w:kern w:val="0"/>
                <w:sz w:val="24"/>
                <w:szCs w:val="24"/>
                <w:lang w:val="zh-CN"/>
              </w:rPr>
              <w:t>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jfrq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银行收款时间</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正常缴费为空，对账需要缴费信息必需调整缴费日期时填写，不能向后改，向前只能改</w:t>
            </w:r>
            <w:r>
              <w:rPr>
                <w:rFonts w:asciiTheme="minorEastAsia" w:eastAsiaTheme="minorEastAsia" w:hAnsiTheme="minorEastAsia" w:hint="eastAsia"/>
                <w:sz w:val="24"/>
                <w:szCs w:val="24"/>
              </w:rPr>
              <w:t>10</w:t>
            </w:r>
            <w:r>
              <w:rPr>
                <w:rFonts w:asciiTheme="minorEastAsia" w:eastAsiaTheme="minorEastAsia" w:hAnsiTheme="minorEastAsia" w:hint="eastAsia"/>
                <w:sz w:val="24"/>
                <w:szCs w:val="24"/>
              </w:rPr>
              <w:t>天。</w:t>
            </w:r>
            <w:r>
              <w:rPr>
                <w:rFonts w:asciiTheme="minorEastAsia" w:eastAsiaTheme="minorEastAsia" w:hAnsiTheme="minorEastAsia" w:hint="eastAsia"/>
                <w:sz w:val="24"/>
                <w:szCs w:val="24"/>
              </w:rPr>
              <w:t xml:space="preserve"> </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YYYYMMDD </w:t>
            </w:r>
            <w:r>
              <w:rPr>
                <w:rFonts w:asciiTheme="minorEastAsia" w:eastAsiaTheme="minorEastAsia" w:hAnsiTheme="minorEastAsia" w:hint="eastAsia"/>
                <w:sz w:val="24"/>
                <w:szCs w:val="24"/>
              </w:rPr>
              <w:t>HH24:MI:SS</w:t>
            </w:r>
          </w:p>
        </w:tc>
      </w:tr>
      <w:tr w:rsidR="000D5243">
        <w:trPr>
          <w:trHeight w:val="157"/>
        </w:trPr>
        <w:tc>
          <w:tcPr>
            <w:tcW w:w="2163" w:type="dxa"/>
            <w:vAlign w:val="center"/>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b</w:t>
            </w:r>
            <w:r>
              <w:rPr>
                <w:rFonts w:asciiTheme="minorEastAsia" w:eastAsiaTheme="minorEastAsia" w:hAnsiTheme="minorEastAsia" w:hint="eastAsia"/>
                <w:b/>
                <w:bCs/>
                <w:sz w:val="24"/>
                <w:szCs w:val="24"/>
              </w:rPr>
              <w:t>c</w:t>
            </w:r>
            <w:r>
              <w:rPr>
                <w:rFonts w:asciiTheme="minorEastAsia" w:eastAsiaTheme="minorEastAsia" w:hAnsiTheme="minorEastAsia" w:hint="eastAsia"/>
                <w:b/>
                <w:bCs/>
                <w:sz w:val="24"/>
                <w:szCs w:val="24"/>
              </w:rPr>
              <w:t>j</w:t>
            </w:r>
            <w:r>
              <w:rPr>
                <w:rFonts w:asciiTheme="minorEastAsia" w:eastAsiaTheme="minorEastAsia" w:hAnsiTheme="minorEastAsia" w:hint="eastAsia"/>
                <w:b/>
                <w:bCs/>
                <w:sz w:val="24"/>
                <w:szCs w:val="24"/>
              </w:rPr>
              <w:t>fmx</w:t>
            </w:r>
          </w:p>
        </w:tc>
        <w:tc>
          <w:tcPr>
            <w:tcW w:w="1379" w:type="dxa"/>
            <w:vAlign w:val="center"/>
          </w:tcPr>
          <w:p w:rsidR="000D5243" w:rsidRDefault="006F229F">
            <w:pPr>
              <w:rPr>
                <w:rFonts w:asciiTheme="minorEastAsia" w:eastAsiaTheme="minorEastAsia" w:hAnsiTheme="minorEastAsia" w:cs="宋体"/>
                <w:b/>
                <w:bCs/>
                <w:kern w:val="0"/>
                <w:sz w:val="24"/>
                <w:szCs w:val="24"/>
              </w:rPr>
            </w:pPr>
            <w:r>
              <w:rPr>
                <w:rFonts w:asciiTheme="minorEastAsia" w:eastAsiaTheme="minorEastAsia" w:hAnsiTheme="minorEastAsia" w:cs="宋体" w:hint="eastAsia"/>
                <w:b/>
                <w:bCs/>
                <w:kern w:val="0"/>
                <w:sz w:val="24"/>
                <w:szCs w:val="24"/>
              </w:rPr>
              <w:t>缴费明细</w:t>
            </w:r>
          </w:p>
        </w:tc>
        <w:tc>
          <w:tcPr>
            <w:tcW w:w="1559"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array</w:t>
            </w:r>
          </w:p>
        </w:tc>
        <w:tc>
          <w:tcPr>
            <w:tcW w:w="3121"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存放缴费记录对应的应征信息</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zspm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w:t>
            </w:r>
            <w:r>
              <w:rPr>
                <w:rFonts w:asciiTheme="minorEastAsia" w:eastAsiaTheme="minorEastAsia" w:hAnsiTheme="minorEastAsia" w:cs="宋体" w:hint="eastAsia"/>
                <w:sz w:val="24"/>
                <w:szCs w:val="24"/>
              </w:rPr>
              <w:lastRenderedPageBreak/>
              <w:t>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必需</w:t>
            </w:r>
            <w:r>
              <w:rPr>
                <w:rFonts w:asciiTheme="minorEastAsia" w:eastAsiaTheme="minorEastAsia" w:hAnsiTheme="minorEastAsia" w:hint="eastAsia"/>
                <w:sz w:val="24"/>
                <w:szCs w:val="24"/>
              </w:rPr>
              <w:t>YYYYMMDD</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ssqz</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jfjs</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缴费基数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fl</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费率</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yjje</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应缴金额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jfdc</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缴费档次</w:t>
            </w:r>
            <w:r>
              <w:rPr>
                <w:rFonts w:asciiTheme="minorEastAsia" w:eastAsiaTheme="minorEastAsia" w:hAnsiTheme="minorEastAsia" w:cs="宋体" w:hint="eastAsia"/>
                <w:kern w:val="0"/>
                <w:sz w:val="24"/>
                <w:szCs w:val="24"/>
              </w:rPr>
              <w:t>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城乡居民必需，灵活就业为空</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d</w:t>
            </w:r>
            <w:r>
              <w:rPr>
                <w:rFonts w:asciiTheme="minorEastAsia" w:eastAsiaTheme="minorEastAsia" w:hAnsiTheme="minorEastAsia" w:cs="宋体" w:hint="eastAsia"/>
                <w:color w:val="000000"/>
                <w:kern w:val="0"/>
                <w:sz w:val="24"/>
                <w:szCs w:val="24"/>
              </w:rPr>
              <w:t>jrxm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代缴人姓名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刷卡的情况要记录代缴</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d</w:t>
            </w:r>
            <w:r>
              <w:rPr>
                <w:rFonts w:asciiTheme="minorEastAsia" w:eastAsiaTheme="minorEastAsia" w:hAnsiTheme="minorEastAsia" w:cs="宋体" w:hint="eastAsia"/>
                <w:color w:val="000000"/>
                <w:kern w:val="0"/>
                <w:sz w:val="24"/>
                <w:szCs w:val="24"/>
              </w:rPr>
              <w:t>jrsfzh</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代缴人身份证号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d</w:t>
            </w:r>
            <w:r>
              <w:rPr>
                <w:rFonts w:asciiTheme="minorEastAsia" w:eastAsiaTheme="minorEastAsia" w:hAnsiTheme="minorEastAsia" w:cs="宋体" w:hint="eastAsia"/>
                <w:color w:val="000000"/>
                <w:kern w:val="0"/>
                <w:sz w:val="24"/>
                <w:szCs w:val="24"/>
              </w:rPr>
              <w:t>jyhkh</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代缴人银行卡号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8"/>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多条</w:t>
            </w:r>
            <w:r>
              <w:rPr>
                <w:rFonts w:asciiTheme="minorEastAsia" w:eastAsiaTheme="minorEastAsia" w:hAnsiTheme="minorEastAsia" w:hint="eastAsia"/>
                <w:sz w:val="24"/>
                <w:szCs w:val="24"/>
              </w:rPr>
              <w:t>）</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qrzt</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1.8</w:t>
            </w:r>
            <w:r>
              <w:rPr>
                <w:rFonts w:asciiTheme="minorEastAsia" w:eastAsiaTheme="minorEastAsia" w:hAnsiTheme="minorEastAsia" w:hint="eastAsia"/>
                <w:sz w:val="24"/>
                <w:szCs w:val="24"/>
              </w:rPr>
              <w:t>附件：缴费状态代码表</w:t>
            </w:r>
          </w:p>
          <w:p w:rsidR="000D5243" w:rsidRDefault="000D5243">
            <w:pPr>
              <w:rPr>
                <w:rFonts w:asciiTheme="minorEastAsia" w:eastAsiaTheme="minorEastAsia" w:hAnsiTheme="minorEastAsia"/>
                <w:sz w:val="24"/>
                <w:szCs w:val="24"/>
              </w:rPr>
            </w:pP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jfrq</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0D5243">
            <w:pPr>
              <w:rPr>
                <w:rFonts w:asciiTheme="minorEastAsia" w:eastAsiaTheme="minorEastAsia" w:hAnsiTheme="minorEastAsia"/>
                <w:sz w:val="24"/>
                <w:szCs w:val="24"/>
              </w:rPr>
            </w:pP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发送参数中的缴费日期不为空时，缴费日期与发送参数的缴费日期相同。</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18"/>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Pr="0007615C" w:rsidRDefault="006F229F">
      <w:pPr>
        <w:pStyle w:val="1111"/>
        <w:rPr>
          <w:color w:val="C00000"/>
        </w:rPr>
      </w:pPr>
      <w:bookmarkStart w:id="77" w:name="_Toc4076230"/>
      <w:r w:rsidRPr="0007615C">
        <w:rPr>
          <w:rFonts w:hint="eastAsia"/>
          <w:color w:val="C00000"/>
        </w:rPr>
        <w:t>缴费保存（批量）</w:t>
      </w:r>
      <w:bookmarkEnd w:id="77"/>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支持批量保存，条数需要限制。</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说明：应征明细可能会有多条。</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城乡居民医疗、城乡居民养老根据征收项目同属期绑定征收；城乡居民医疗、城乡居民养老可作为同一笔缴费记录。</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灵活就业人员所有项目，同属期绑定征收。</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绑定征收：有应征的前提下必需都缴费，不能选择其中的一条缴费。</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19"/>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19"/>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pl</w:t>
            </w:r>
            <w:r>
              <w:rPr>
                <w:rFonts w:asciiTheme="minorEastAsia" w:eastAsiaTheme="minorEastAsia" w:hAnsiTheme="minorEastAsia" w:hint="eastAsia"/>
                <w:sz w:val="24"/>
                <w:szCs w:val="24"/>
              </w:rPr>
              <w:t>jfbc.do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pl</w:t>
            </w:r>
            <w:r>
              <w:rPr>
                <w:rFonts w:asciiTheme="minorEastAsia" w:eastAsiaTheme="minorEastAsia" w:hAnsiTheme="minorEastAsia" w:hint="eastAsia"/>
                <w:sz w:val="24"/>
                <w:szCs w:val="24"/>
              </w:rPr>
              <w:t>jfbc.do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9"/>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grsbfjf</w:t>
            </w:r>
            <w:r>
              <w:rPr>
                <w:rFonts w:asciiTheme="minorEastAsia" w:eastAsiaTheme="minorEastAsia" w:hAnsiTheme="minorEastAsia"/>
                <w:sz w:val="24"/>
                <w:szCs w:val="24"/>
              </w:rPr>
              <w:t>.</w:t>
            </w:r>
            <w:r>
              <w:rPr>
                <w:rFonts w:asciiTheme="minorEastAsia" w:eastAsiaTheme="minorEastAsia" w:hAnsiTheme="minorEastAsia" w:hint="eastAsia"/>
                <w:sz w:val="24"/>
                <w:szCs w:val="24"/>
              </w:rPr>
              <w:t>grjfxx.jfdhjfbc.jfbc</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DZSWJ.GRSBF.JF.DHJFBC</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sl</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报文内容条数，最多不可超过</w:t>
            </w:r>
            <w:r>
              <w:rPr>
                <w:rFonts w:asciiTheme="minorEastAsia" w:eastAsiaTheme="minorEastAsia" w:hAnsiTheme="minorEastAsia" w:hint="eastAsia"/>
                <w:sz w:val="24"/>
                <w:szCs w:val="24"/>
              </w:rPr>
              <w:t>1000</w:t>
            </w:r>
            <w:r>
              <w:rPr>
                <w:rFonts w:asciiTheme="minorEastAsia" w:eastAsiaTheme="minorEastAsia" w:hAnsiTheme="minorEastAsia" w:hint="eastAsia"/>
                <w:sz w:val="24"/>
                <w:szCs w:val="24"/>
              </w:rPr>
              <w:t>条</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多条</w:t>
            </w:r>
            <w:r>
              <w:rPr>
                <w:rFonts w:asciiTheme="minorEastAsia" w:eastAsiaTheme="minorEastAsia" w:hAnsiTheme="minorEastAsia" w:hint="eastAsia"/>
                <w:sz w:val="24"/>
                <w:szCs w:val="24"/>
              </w:rPr>
              <w: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p</w:t>
            </w:r>
            <w:r>
              <w:rPr>
                <w:rFonts w:asciiTheme="minorEastAsia" w:eastAsiaTheme="minorEastAsia" w:hAnsiTheme="minorEastAsia" w:hint="eastAsia"/>
                <w:sz w:val="24"/>
                <w:szCs w:val="24"/>
              </w:rPr>
              <w:t>ljfbcmx</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缴费保存明细</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b/>
                <w:bCs/>
                <w:sz w:val="24"/>
                <w:szCs w:val="24"/>
              </w:rPr>
              <w:t>array</w:t>
            </w:r>
          </w:p>
        </w:tc>
        <w:tc>
          <w:tcPr>
            <w:tcW w:w="312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保存批量缴费明细</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w:t>
            </w:r>
            <w:r>
              <w:rPr>
                <w:rFonts w:asciiTheme="minorEastAsia" w:eastAsiaTheme="minorEastAsia" w:hAnsiTheme="minorEastAsia" w:cs="宋体" w:hint="eastAsia"/>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jffs</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缴费方式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1.7</w:t>
            </w:r>
            <w:r>
              <w:rPr>
                <w:rFonts w:asciiTheme="minorEastAsia" w:eastAsiaTheme="minorEastAsia" w:hAnsiTheme="minorEastAsia" w:hint="eastAsia"/>
                <w:sz w:val="24"/>
                <w:szCs w:val="24"/>
              </w:rPr>
              <w:t>附件：缴费方式代码表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fdj</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是否代缴</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01 </w:t>
            </w:r>
            <w:r>
              <w:rPr>
                <w:rFonts w:asciiTheme="minorEastAsia" w:eastAsiaTheme="minorEastAsia" w:hAnsiTheme="minorEastAsia" w:hint="eastAsia"/>
                <w:sz w:val="24"/>
                <w:szCs w:val="24"/>
              </w:rPr>
              <w:t>非代缴</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代缴</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缴费方式为支付宝城市服务时可以为空，其他渠道必填</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必填</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w:t>
            </w:r>
            <w:r>
              <w:rPr>
                <w:rFonts w:asciiTheme="minorEastAsia" w:eastAsiaTheme="minorEastAsia" w:hAnsiTheme="minorEastAsia" w:cs="宋体" w:hint="eastAsia"/>
                <w:color w:val="000000"/>
                <w:kern w:val="0"/>
                <w:sz w:val="24"/>
                <w:szCs w:val="24"/>
              </w:rPr>
              <w:t>fje</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缴费</w:t>
            </w:r>
            <w:r>
              <w:rPr>
                <w:rFonts w:asciiTheme="minorEastAsia" w:eastAsiaTheme="minorEastAsia" w:hAnsiTheme="minorEastAsia" w:cs="宋体" w:hint="eastAsia"/>
                <w:kern w:val="0"/>
                <w:sz w:val="24"/>
                <w:szCs w:val="24"/>
                <w:lang w:val="zh-CN"/>
              </w:rPr>
              <w:t>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jfrq</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银行收款时间</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正常缴费为空，对账需要缴费信息必需调整缴费日期时填写，不能向后改，向前只能改</w:t>
            </w:r>
            <w:r>
              <w:rPr>
                <w:rFonts w:asciiTheme="minorEastAsia" w:eastAsiaTheme="minorEastAsia" w:hAnsiTheme="minorEastAsia" w:hint="eastAsia"/>
                <w:sz w:val="24"/>
                <w:szCs w:val="24"/>
              </w:rPr>
              <w:t>10</w:t>
            </w:r>
            <w:r>
              <w:rPr>
                <w:rFonts w:asciiTheme="minorEastAsia" w:eastAsiaTheme="minorEastAsia" w:hAnsiTheme="minorEastAsia" w:hint="eastAsia"/>
                <w:sz w:val="24"/>
                <w:szCs w:val="24"/>
              </w:rPr>
              <w:t>天。</w:t>
            </w:r>
            <w:r>
              <w:rPr>
                <w:rFonts w:asciiTheme="minorEastAsia" w:eastAsiaTheme="minorEastAsia" w:hAnsiTheme="minorEastAsia" w:hint="eastAsia"/>
                <w:sz w:val="24"/>
                <w:szCs w:val="24"/>
              </w:rPr>
              <w:t xml:space="preserve"> </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YYYYMMDD HH24:MI:SS</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b/>
                <w:bCs/>
                <w:sz w:val="24"/>
                <w:szCs w:val="24"/>
              </w:rPr>
              <w:t>b</w:t>
            </w:r>
            <w:r>
              <w:rPr>
                <w:rFonts w:asciiTheme="minorEastAsia" w:eastAsiaTheme="minorEastAsia" w:hAnsiTheme="minorEastAsia" w:hint="eastAsia"/>
                <w:b/>
                <w:bCs/>
                <w:sz w:val="24"/>
                <w:szCs w:val="24"/>
              </w:rPr>
              <w:t>c</w:t>
            </w:r>
            <w:r>
              <w:rPr>
                <w:rFonts w:asciiTheme="minorEastAsia" w:eastAsiaTheme="minorEastAsia" w:hAnsiTheme="minorEastAsia" w:hint="eastAsia"/>
                <w:b/>
                <w:bCs/>
                <w:sz w:val="24"/>
                <w:szCs w:val="24"/>
              </w:rPr>
              <w:t>j</w:t>
            </w:r>
            <w:r>
              <w:rPr>
                <w:rFonts w:asciiTheme="minorEastAsia" w:eastAsiaTheme="minorEastAsia" w:hAnsiTheme="minorEastAsia" w:hint="eastAsia"/>
                <w:b/>
                <w:bCs/>
                <w:sz w:val="24"/>
                <w:szCs w:val="24"/>
              </w:rPr>
              <w:t>fmx</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b/>
                <w:bCs/>
                <w:kern w:val="0"/>
                <w:sz w:val="24"/>
                <w:szCs w:val="24"/>
              </w:rPr>
              <w:t>缴费明细</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b/>
                <w:bCs/>
                <w:sz w:val="24"/>
                <w:szCs w:val="24"/>
              </w:rPr>
              <w:t>array</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b/>
                <w:bCs/>
                <w:sz w:val="24"/>
                <w:szCs w:val="24"/>
              </w:rPr>
              <w:t>存放缴费记录对应的应征信息</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hint="eastAsia"/>
                <w:sz w:val="24"/>
                <w:szCs w:val="24"/>
              </w:rPr>
              <w:t>buuid</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zsxm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zspm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ssqq</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ssqz</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jfjs</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缴费基数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fl</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费率</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yjje</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应缴金额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jfdc</w:t>
            </w:r>
          </w:p>
        </w:tc>
        <w:tc>
          <w:tcPr>
            <w:tcW w:w="1379" w:type="dxa"/>
            <w:vAlign w:val="center"/>
          </w:tcPr>
          <w:p w:rsidR="000D5243" w:rsidRDefault="006F229F">
            <w:pPr>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kern w:val="0"/>
                <w:sz w:val="24"/>
                <w:szCs w:val="24"/>
                <w:lang w:val="zh-CN"/>
              </w:rPr>
              <w:t>缴费档次</w:t>
            </w:r>
            <w:r>
              <w:rPr>
                <w:rFonts w:asciiTheme="minorEastAsia" w:eastAsiaTheme="minorEastAsia" w:hAnsiTheme="minorEastAsia" w:cs="宋体" w:hint="eastAsia"/>
                <w:kern w:val="0"/>
                <w:sz w:val="24"/>
                <w:szCs w:val="24"/>
              </w:rPr>
              <w:t>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城乡居民必需，灵活就业为空</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d</w:t>
            </w:r>
            <w:r>
              <w:rPr>
                <w:rFonts w:asciiTheme="minorEastAsia" w:eastAsiaTheme="minorEastAsia" w:hAnsiTheme="minorEastAsia" w:cs="宋体" w:hint="eastAsia"/>
                <w:color w:val="000000"/>
                <w:kern w:val="0"/>
                <w:sz w:val="24"/>
                <w:szCs w:val="24"/>
              </w:rPr>
              <w:t>jrxm</w:t>
            </w:r>
          </w:p>
        </w:tc>
        <w:tc>
          <w:tcPr>
            <w:tcW w:w="1379" w:type="dxa"/>
            <w:vAlign w:val="center"/>
          </w:tcPr>
          <w:p w:rsidR="000D5243" w:rsidRDefault="006F229F">
            <w:pPr>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kern w:val="0"/>
                <w:sz w:val="24"/>
                <w:szCs w:val="24"/>
              </w:rPr>
              <w:t>代缴人姓名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刷卡的情况要记录代缴</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d</w:t>
            </w:r>
            <w:r>
              <w:rPr>
                <w:rFonts w:asciiTheme="minorEastAsia" w:eastAsiaTheme="minorEastAsia" w:hAnsiTheme="minorEastAsia" w:cs="宋体" w:hint="eastAsia"/>
                <w:color w:val="000000"/>
                <w:kern w:val="0"/>
                <w:sz w:val="24"/>
                <w:szCs w:val="24"/>
              </w:rPr>
              <w:t>jrsfzh</w:t>
            </w:r>
          </w:p>
        </w:tc>
        <w:tc>
          <w:tcPr>
            <w:tcW w:w="1379" w:type="dxa"/>
            <w:vAlign w:val="center"/>
          </w:tcPr>
          <w:p w:rsidR="000D5243" w:rsidRDefault="006F229F">
            <w:pPr>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kern w:val="0"/>
                <w:sz w:val="24"/>
                <w:szCs w:val="24"/>
              </w:rPr>
              <w:t>代缴人身份证号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d</w:t>
            </w:r>
            <w:r>
              <w:rPr>
                <w:rFonts w:asciiTheme="minorEastAsia" w:eastAsiaTheme="minorEastAsia" w:hAnsiTheme="minorEastAsia" w:cs="宋体" w:hint="eastAsia"/>
                <w:color w:val="000000"/>
                <w:kern w:val="0"/>
                <w:sz w:val="24"/>
                <w:szCs w:val="24"/>
              </w:rPr>
              <w:t>jyhkh</w:t>
            </w:r>
          </w:p>
        </w:tc>
        <w:tc>
          <w:tcPr>
            <w:tcW w:w="1379" w:type="dxa"/>
            <w:vAlign w:val="center"/>
          </w:tcPr>
          <w:p w:rsidR="000D5243" w:rsidRDefault="006F229F">
            <w:pPr>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kern w:val="0"/>
                <w:sz w:val="24"/>
                <w:szCs w:val="24"/>
              </w:rPr>
              <w:t>代缴人银行卡号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fmx</w:t>
            </w:r>
          </w:p>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19"/>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sl</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j</w:t>
            </w:r>
            <w:r>
              <w:rPr>
                <w:rFonts w:asciiTheme="minorEastAsia" w:eastAsiaTheme="minorEastAsia" w:hAnsiTheme="minorEastAsia" w:hint="eastAsia"/>
                <w:b/>
                <w:bCs/>
                <w:sz w:val="24"/>
                <w:szCs w:val="24"/>
              </w:rPr>
              <w:t>fbcjgmx</w:t>
            </w:r>
          </w:p>
        </w:tc>
        <w:tc>
          <w:tcPr>
            <w:tcW w:w="1451" w:type="dxa"/>
            <w:vAlign w:val="center"/>
          </w:tcPr>
          <w:p w:rsidR="000D5243" w:rsidRDefault="006F229F">
            <w:pPr>
              <w:rPr>
                <w:rFonts w:asciiTheme="minorEastAsia" w:eastAsiaTheme="minorEastAsia" w:hAnsiTheme="minorEastAsia" w:cs="宋体"/>
                <w:b/>
                <w:bCs/>
                <w:sz w:val="24"/>
                <w:szCs w:val="24"/>
              </w:rPr>
            </w:pPr>
            <w:r>
              <w:rPr>
                <w:rFonts w:asciiTheme="minorEastAsia" w:eastAsiaTheme="minorEastAsia" w:hAnsiTheme="minorEastAsia" w:cs="宋体" w:hint="eastAsia"/>
                <w:b/>
                <w:bCs/>
                <w:kern w:val="0"/>
                <w:sz w:val="24"/>
                <w:szCs w:val="24"/>
              </w:rPr>
              <w:t>前置查询明细</w:t>
            </w:r>
          </w:p>
        </w:tc>
        <w:tc>
          <w:tcPr>
            <w:tcW w:w="1559"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array</w:t>
            </w:r>
          </w:p>
        </w:tc>
        <w:tc>
          <w:tcPr>
            <w:tcW w:w="3121"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缴费保存结果明细</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应征凭证序</w:t>
            </w:r>
            <w:r>
              <w:rPr>
                <w:rFonts w:asciiTheme="minorEastAsia" w:eastAsiaTheme="minorEastAsia" w:hAnsiTheme="minorEastAsia" w:cs="宋体" w:hint="eastAsia"/>
                <w:sz w:val="24"/>
                <w:szCs w:val="24"/>
              </w:rPr>
              <w:lastRenderedPageBreak/>
              <w:t>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s</w:t>
            </w:r>
            <w:r>
              <w:rPr>
                <w:rFonts w:asciiTheme="minorEastAsia" w:eastAsiaTheme="minorEastAsia" w:hAnsiTheme="minorEastAsia" w:hint="eastAsia"/>
                <w:sz w:val="24"/>
                <w:szCs w:val="24"/>
              </w:rPr>
              <w:t>buuid</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社保流水号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qrzt</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1.8</w:t>
            </w:r>
            <w:r>
              <w:rPr>
                <w:rFonts w:asciiTheme="minorEastAsia" w:eastAsiaTheme="minorEastAsia" w:hAnsiTheme="minorEastAsia" w:hint="eastAsia"/>
                <w:sz w:val="24"/>
                <w:szCs w:val="24"/>
              </w:rPr>
              <w:t>附件：缴费状态代码表</w:t>
            </w:r>
          </w:p>
          <w:p w:rsidR="000D5243" w:rsidRDefault="000D5243">
            <w:pPr>
              <w:rPr>
                <w:rFonts w:asciiTheme="minorEastAsia" w:eastAsiaTheme="minorEastAsia" w:hAnsiTheme="minorEastAsia"/>
                <w:sz w:val="24"/>
                <w:szCs w:val="24"/>
              </w:rPr>
            </w:pP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rqrq</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日切日期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YYYYMMDD hh24:mm:ss</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归属：</w:t>
            </w: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fbcjgmx</w:t>
            </w:r>
          </w:p>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19"/>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78" w:name="_Toc4076231"/>
      <w:r w:rsidRPr="0007615C">
        <w:rPr>
          <w:rFonts w:hint="eastAsia"/>
          <w:color w:val="C00000"/>
        </w:rPr>
        <w:t>单户缴费撤销</w:t>
      </w:r>
      <w:bookmarkEnd w:id="78"/>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pStyle w:val="12"/>
        <w:widowControl w:val="0"/>
        <w:adjustRightInd/>
        <w:snapToGrid/>
        <w:spacing w:after="0" w:line="360" w:lineRule="auto"/>
        <w:ind w:firstLineChars="0" w:firstLine="56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缴费人发起个人缴费撤销后，各渠道发送给税务部门，税务部门根据收到的数据做相应处理。</w:t>
      </w:r>
    </w:p>
    <w:p w:rsidR="000D5243" w:rsidRDefault="006F229F">
      <w:pPr>
        <w:pStyle w:val="12"/>
        <w:widowControl w:val="0"/>
        <w:adjustRightInd/>
        <w:snapToGrid/>
        <w:spacing w:after="0" w:line="360" w:lineRule="auto"/>
        <w:ind w:firstLineChars="0" w:firstLine="56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单户缴费撤销，在汇总申报之前都可以进行撤销。系统会进行判断。汇总申报分</w:t>
      </w:r>
      <w:r>
        <w:rPr>
          <w:rFonts w:asciiTheme="minorEastAsia" w:eastAsiaTheme="minorEastAsia" w:hAnsiTheme="minorEastAsia" w:cs="宋体" w:hint="eastAsia"/>
          <w:sz w:val="24"/>
          <w:szCs w:val="24"/>
        </w:rPr>
        <w:t>2</w:t>
      </w:r>
      <w:r>
        <w:rPr>
          <w:rFonts w:asciiTheme="minorEastAsia" w:eastAsiaTheme="minorEastAsia" w:hAnsiTheme="minorEastAsia" w:cs="宋体" w:hint="eastAsia"/>
          <w:sz w:val="24"/>
          <w:szCs w:val="24"/>
        </w:rPr>
        <w:t>中，自动的每天针对对账完成的数据进行汇总申报。手动的由操作人员进行操作。手动或是自动取决于虚拟户签订三方协议时是所有批扣还是非所有批</w:t>
      </w:r>
      <w:r>
        <w:rPr>
          <w:rFonts w:asciiTheme="minorEastAsia" w:eastAsiaTheme="minorEastAsia" w:hAnsiTheme="minorEastAsia" w:cs="宋体" w:hint="eastAsia"/>
          <w:sz w:val="24"/>
          <w:szCs w:val="24"/>
        </w:rPr>
        <w:lastRenderedPageBreak/>
        <w:t>扣。所有批扣走自动汇总。</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w:t>
      </w:r>
    </w:p>
    <w:p w:rsidR="000D5243" w:rsidRDefault="006F229F">
      <w:pPr>
        <w:pStyle w:val="5"/>
        <w:numPr>
          <w:ilvl w:val="0"/>
          <w:numId w:val="20"/>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0"/>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/jfcx.do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/jfcx.do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0"/>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grsbfjf</w:t>
            </w:r>
            <w:r>
              <w:rPr>
                <w:rFonts w:asciiTheme="minorEastAsia" w:eastAsiaTheme="minorEastAsia" w:hAnsiTheme="minorEastAsia"/>
                <w:sz w:val="24"/>
                <w:szCs w:val="24"/>
              </w:rPr>
              <w:t>.</w:t>
            </w:r>
            <w:r>
              <w:rPr>
                <w:rFonts w:asciiTheme="minorEastAsia" w:eastAsiaTheme="minorEastAsia" w:hAnsiTheme="minorEastAsia" w:hint="eastAsia"/>
                <w:sz w:val="24"/>
                <w:szCs w:val="24"/>
              </w:rPr>
              <w:t>grjfxx.jfdhjfcx.jfcx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DZSWJ.GRSBF.JF.DHJFZF</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w:t>
            </w:r>
            <w:r>
              <w:rPr>
                <w:rFonts w:asciiTheme="minorEastAsia" w:eastAsiaTheme="minorEastAsia" w:hAnsiTheme="minorEastAsia" w:cs="宋体" w:hint="eastAsia"/>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用来标记一笔缴费，一笔缴费可能对应多个应征，作废时针对一笔缴费进行作废。银行批扣该字段为空。</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0"/>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cxzt</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撤销状态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撤销成功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撤销异常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20"/>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79" w:name="_Toc4076232"/>
      <w:r w:rsidRPr="0007615C">
        <w:rPr>
          <w:rFonts w:hint="eastAsia"/>
          <w:color w:val="C00000"/>
        </w:rPr>
        <w:t>查询档次以及对应金额</w:t>
      </w:r>
      <w:bookmarkEnd w:id="79"/>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pStyle w:val="110"/>
        <w:spacing w:line="360" w:lineRule="auto"/>
        <w:ind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根据主管税务机关、人员类别</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灵活就业和城乡居民</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、险种类型，提供缴费档次和缴费金额对照信息。</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21"/>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1"/>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/jfdc.do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/jfdc.do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1"/>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grdjyzxx.djyzjfdc.jfdc</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DZSWJ.GRSBF.CS.DCJECX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主管税务机关</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zspm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品目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zszm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子目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1"/>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jfdc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缴费档次代码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jfdcmc</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w:t>
            </w:r>
            <w:r>
              <w:rPr>
                <w:rFonts w:asciiTheme="minorEastAsia" w:eastAsiaTheme="minorEastAsia" w:hAnsiTheme="minorEastAsia" w:cs="宋体" w:hint="eastAsia"/>
                <w:kern w:val="0"/>
                <w:sz w:val="24"/>
                <w:szCs w:val="24"/>
              </w:rPr>
              <w:t>档次名称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4</w:t>
            </w:r>
            <w:r>
              <w:rPr>
                <w:rFonts w:asciiTheme="minorEastAsia" w:eastAsiaTheme="minorEastAsia" w:hAnsiTheme="minorEastAsia"/>
                <w:sz w:val="24"/>
                <w:szCs w:val="24"/>
              </w:rPr>
              <w:t>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jfje</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jfjs</w:t>
            </w:r>
            <w:r>
              <w:rPr>
                <w:rFonts w:asciiTheme="minorEastAsia" w:eastAsiaTheme="minorEastAsia" w:hAnsiTheme="minorEastAsia" w:cs="宋体" w:hint="eastAsia"/>
                <w:color w:val="000000"/>
                <w:kern w:val="0"/>
                <w:sz w:val="24"/>
                <w:szCs w:val="24"/>
              </w:rPr>
              <w:t>sx</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缴费基数</w:t>
            </w:r>
            <w:r>
              <w:rPr>
                <w:rFonts w:asciiTheme="minorEastAsia" w:eastAsiaTheme="minorEastAsia" w:hAnsiTheme="minorEastAsia" w:cs="宋体" w:hint="eastAsia"/>
                <w:kern w:val="0"/>
                <w:sz w:val="24"/>
                <w:szCs w:val="24"/>
              </w:rPr>
              <w:t>上</w:t>
            </w:r>
            <w:r>
              <w:rPr>
                <w:rFonts w:asciiTheme="minorEastAsia" w:eastAsiaTheme="minorEastAsia" w:hAnsiTheme="minorEastAsia" w:cs="宋体" w:hint="eastAsia"/>
                <w:kern w:val="0"/>
                <w:sz w:val="24"/>
                <w:szCs w:val="24"/>
              </w:rPr>
              <w:lastRenderedPageBreak/>
              <w:t>限</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w:t>
            </w:r>
            <w:r>
              <w:rPr>
                <w:rFonts w:asciiTheme="minorEastAsia" w:eastAsiaTheme="minorEastAsia" w:hAnsiTheme="minorEastAsia" w:hint="eastAsia"/>
                <w:sz w:val="24"/>
                <w:szCs w:val="24"/>
              </w:rPr>
              <w:lastRenderedPageBreak/>
              <w:t>空</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lastRenderedPageBreak/>
              <w:t>jfjs</w:t>
            </w:r>
            <w:r>
              <w:rPr>
                <w:rFonts w:asciiTheme="minorEastAsia" w:eastAsiaTheme="minorEastAsia" w:hAnsiTheme="minorEastAsia" w:cs="宋体" w:hint="eastAsia"/>
                <w:color w:val="000000"/>
                <w:kern w:val="0"/>
                <w:sz w:val="24"/>
                <w:szCs w:val="24"/>
              </w:rPr>
              <w:t>xx</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缴费基数</w:t>
            </w:r>
            <w:r>
              <w:rPr>
                <w:rFonts w:asciiTheme="minorEastAsia" w:eastAsiaTheme="minorEastAsia" w:hAnsiTheme="minorEastAsia" w:cs="宋体" w:hint="eastAsia"/>
                <w:kern w:val="0"/>
                <w:sz w:val="24"/>
                <w:szCs w:val="24"/>
              </w:rPr>
              <w:t>下限</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灵活就业必需，城乡居民为空</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21"/>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80" w:name="_Toc4076233"/>
      <w:bookmarkStart w:id="81" w:name="_GoBack"/>
      <w:bookmarkEnd w:id="81"/>
      <w:r w:rsidRPr="0007615C">
        <w:rPr>
          <w:rFonts w:hint="eastAsia"/>
          <w:color w:val="C00000"/>
        </w:rPr>
        <w:t>银行缴费协议签订</w:t>
      </w:r>
      <w:bookmarkEnd w:id="80"/>
    </w:p>
    <w:p w:rsidR="000D5243" w:rsidRDefault="006F229F">
      <w:pPr>
        <w:pStyle w:val="a3"/>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pStyle w:val="110"/>
        <w:spacing w:line="360" w:lineRule="auto"/>
        <w:ind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通过接口推送其签订的缴费协议信息，税务部门获取代扣协议数据后，保存数据时根据数据操作类型进行判断，如果存在其他银行正常代扣协议的，税局方调用缴费协议终止接口通知该银行（旧缴费协议）终止缴费协议，本系统同步作废，再保存当前银行（新缴费协议）缴费协议。</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支付宝、银行柜台、银行自助机、税务大厅自助机。</w:t>
      </w:r>
    </w:p>
    <w:p w:rsidR="000D5243" w:rsidRDefault="006F229F">
      <w:pPr>
        <w:pStyle w:val="5"/>
        <w:numPr>
          <w:ilvl w:val="0"/>
          <w:numId w:val="22"/>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2"/>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/xyqd.do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/xyqd.do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2"/>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699"/>
        <w:gridCol w:w="298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69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298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grdjyhjfxx.djyhjfxyqd.xyqd</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DZSWJ.GRSBF.DJ.YHJFXYQD</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98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主管税务机关</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r>
              <w:rPr>
                <w:rFonts w:asciiTheme="minorEastAsia" w:eastAsiaTheme="minorEastAsia" w:hAnsiTheme="minorEastAsia" w:hint="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xzqh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行政地区代码</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附件：行政区划代码表</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w:t>
            </w:r>
            <w:r>
              <w:rPr>
                <w:rFonts w:asciiTheme="minorEastAsia" w:eastAsiaTheme="minorEastAsia" w:hAnsiTheme="minorEastAsia" w:hint="eastAsia"/>
                <w:sz w:val="24"/>
                <w:szCs w:val="24"/>
              </w:rPr>
              <w:t>kyhdm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批扣银行代码</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附件：批扣银行代码表</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代扣</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ylx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签约类型</w:t>
            </w:r>
          </w:p>
        </w:tc>
        <w:tc>
          <w:tcPr>
            <w:tcW w:w="169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附件：签约类型代码表</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银行开户名</w:t>
            </w:r>
          </w:p>
        </w:tc>
        <w:tc>
          <w:tcPr>
            <w:tcW w:w="169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2981" w:type="dxa"/>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sz w:val="24"/>
                <w:szCs w:val="24"/>
              </w:rPr>
              <w:t>lxr</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联系人</w:t>
            </w:r>
          </w:p>
        </w:tc>
        <w:tc>
          <w:tcPr>
            <w:tcW w:w="169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lxdh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联系电话</w:t>
            </w:r>
          </w:p>
        </w:tc>
        <w:tc>
          <w:tcPr>
            <w:tcW w:w="169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yxqq</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有效期起</w:t>
            </w:r>
          </w:p>
        </w:tc>
        <w:tc>
          <w:tcPr>
            <w:tcW w:w="169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yxqz</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有效期止</w:t>
            </w:r>
          </w:p>
        </w:tc>
        <w:tc>
          <w:tcPr>
            <w:tcW w:w="169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yhhh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银行行号</w:t>
            </w:r>
          </w:p>
        </w:tc>
        <w:tc>
          <w:tcPr>
            <w:tcW w:w="169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15</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w:t>
            </w:r>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银行时必填</w:t>
            </w:r>
          </w:p>
        </w:tc>
      </w:tr>
      <w:tr w:rsidR="000D5243">
        <w:trPr>
          <w:trHeight w:val="157"/>
        </w:trPr>
        <w:tc>
          <w:tcPr>
            <w:tcW w:w="2163"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qdlx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渠道类型</w:t>
            </w:r>
          </w:p>
        </w:tc>
        <w:tc>
          <w:tcPr>
            <w:tcW w:w="169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p>
        </w:tc>
        <w:tc>
          <w:tcPr>
            <w:tcW w:w="298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r>
              <w:rPr>
                <w:rFonts w:asciiTheme="minorEastAsia" w:eastAsiaTheme="minorEastAsia" w:hAnsiTheme="minorEastAsia" w:hint="eastAsia"/>
                <w:sz w:val="24"/>
                <w:szCs w:val="24"/>
              </w:rPr>
              <w:t>支付宝</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银行</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Pr>
                <w:rFonts w:asciiTheme="minorEastAsia" w:eastAsiaTheme="minorEastAsia" w:hAnsiTheme="minorEastAsia" w:hint="eastAsia"/>
                <w:sz w:val="24"/>
                <w:szCs w:val="24"/>
              </w:rPr>
              <w:t>税务前台</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渠道类型为支付宝、前台的，后台处理需先调用银行接口再调自己的保存接口</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渠道类型为银行的，调自己</w:t>
            </w:r>
            <w:r>
              <w:rPr>
                <w:rFonts w:asciiTheme="minorEastAsia" w:eastAsiaTheme="minorEastAsia" w:hAnsiTheme="minorEastAsia" w:hint="eastAsia"/>
                <w:sz w:val="24"/>
                <w:szCs w:val="24"/>
              </w:rPr>
              <w:lastRenderedPageBreak/>
              <w:t>的保存接口</w:t>
            </w:r>
          </w:p>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2"/>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新协议号规则（</w:t>
            </w:r>
            <w:r>
              <w:rPr>
                <w:rFonts w:asciiTheme="minorEastAsia" w:eastAsiaTheme="minorEastAsia" w:hAnsiTheme="minorEastAsia" w:hint="eastAsia"/>
                <w:sz w:val="24"/>
                <w:szCs w:val="24"/>
              </w:rPr>
              <w:t>20</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批扣银行代码（</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地区代码（</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年月日（</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顺序号（</w:t>
            </w:r>
            <w:r>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102</w:t>
            </w:r>
            <w:r>
              <w:rPr>
                <w:rFonts w:asciiTheme="minorEastAsia" w:eastAsiaTheme="minorEastAsia" w:hAnsiTheme="minorEastAsia" w:hint="eastAsia"/>
                <w:sz w:val="24"/>
                <w:szCs w:val="24"/>
              </w:rPr>
              <w:t>（工商银行）</w:t>
            </w:r>
            <w:r>
              <w:rPr>
                <w:rFonts w:asciiTheme="minorEastAsia" w:eastAsiaTheme="minorEastAsia" w:hAnsiTheme="minorEastAsia" w:hint="eastAsia"/>
                <w:sz w:val="24"/>
                <w:szCs w:val="24"/>
              </w:rPr>
              <w:t xml:space="preserve"> 330183</w:t>
            </w:r>
            <w:r>
              <w:rPr>
                <w:rFonts w:asciiTheme="minorEastAsia" w:eastAsiaTheme="minorEastAsia" w:hAnsiTheme="minorEastAsia" w:hint="eastAsia"/>
                <w:sz w:val="24"/>
                <w:szCs w:val="24"/>
              </w:rPr>
              <w:t>（富阳）</w:t>
            </w:r>
            <w:r>
              <w:rPr>
                <w:rFonts w:asciiTheme="minorEastAsia" w:eastAsiaTheme="minorEastAsia" w:hAnsiTheme="minorEastAsia" w:hint="eastAsia"/>
                <w:sz w:val="24"/>
                <w:szCs w:val="24"/>
              </w:rPr>
              <w:t>190320 00001</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22"/>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82" w:name="_Toc4076234"/>
      <w:r w:rsidRPr="0007615C">
        <w:rPr>
          <w:rFonts w:hint="eastAsia"/>
          <w:color w:val="C00000"/>
        </w:rPr>
        <w:t>银行缴费协议终止</w:t>
      </w:r>
      <w:bookmarkEnd w:id="82"/>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银行通过接口推送需要作废的缴费协议信息。仅可作废当前银行所属的缴费协议。</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支付宝、银行柜台、银行自助机、税务大厅自助机。</w:t>
      </w:r>
    </w:p>
    <w:p w:rsidR="000D5243" w:rsidRDefault="006F229F">
      <w:pPr>
        <w:pStyle w:val="5"/>
        <w:numPr>
          <w:ilvl w:val="0"/>
          <w:numId w:val="23"/>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3"/>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/xyzz.do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/xyzz.do</w:t>
            </w:r>
          </w:p>
        </w:tc>
      </w:tr>
      <w:tr w:rsidR="000D5243">
        <w:tc>
          <w:tcPr>
            <w:tcW w:w="2376" w:type="dxa"/>
          </w:tcPr>
          <w:p w:rsidR="000D5243" w:rsidRDefault="000D5243">
            <w:pPr>
              <w:rPr>
                <w:rFonts w:asciiTheme="minorEastAsia" w:eastAsiaTheme="minorEastAsia" w:hAnsiTheme="minorEastAsia"/>
                <w:sz w:val="24"/>
                <w:szCs w:val="24"/>
              </w:rPr>
            </w:pPr>
          </w:p>
        </w:tc>
        <w:tc>
          <w:tcPr>
            <w:tcW w:w="5846"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23"/>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grdjyzxx.djyhjfxyzz.xyzz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DZSWJ.GRSBF.DJ.YHJFXYZZ</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xhjfxyh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扣款</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lxdh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联系电话</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qdlx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渠道类型</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r>
              <w:rPr>
                <w:rFonts w:asciiTheme="minorEastAsia" w:eastAsiaTheme="minorEastAsia" w:hAnsiTheme="minorEastAsia" w:hint="eastAsia"/>
                <w:sz w:val="24"/>
                <w:szCs w:val="24"/>
              </w:rPr>
              <w:t>支付宝</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银行</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Pr>
                <w:rFonts w:asciiTheme="minorEastAsia" w:eastAsiaTheme="minorEastAsia" w:hAnsiTheme="minorEastAsia" w:hint="eastAsia"/>
                <w:sz w:val="24"/>
                <w:szCs w:val="24"/>
              </w:rPr>
              <w:t>税务前台</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渠道类型为支付宝、前台的，</w:t>
            </w:r>
            <w:r>
              <w:rPr>
                <w:rFonts w:asciiTheme="minorEastAsia" w:eastAsiaTheme="minorEastAsia" w:hAnsiTheme="minorEastAsia" w:hint="eastAsia"/>
                <w:sz w:val="24"/>
                <w:szCs w:val="24"/>
              </w:rPr>
              <w:lastRenderedPageBreak/>
              <w:t>后台处理需先调用银行接口再调自己的保存接口</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渠道类型为银行的，调自己的保存接口</w:t>
            </w:r>
          </w:p>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3"/>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23"/>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6F229F">
      <w:pPr>
        <w:pStyle w:val="1111"/>
      </w:pPr>
      <w:bookmarkStart w:id="83" w:name="_Toc4076235"/>
      <w:r>
        <w:rPr>
          <w:rFonts w:hint="eastAsia"/>
        </w:rPr>
        <w:t>查询税务机关可签约银行</w:t>
      </w:r>
      <w:bookmarkEnd w:id="83"/>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渠道通过缴费人所属主管税务机关查询其可签约的银行信息。</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返回结果一般为多条。</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支付宝、税务大厅自助机。</w:t>
      </w:r>
    </w:p>
    <w:p w:rsidR="000D5243" w:rsidRDefault="006F229F">
      <w:pPr>
        <w:pStyle w:val="5"/>
        <w:numPr>
          <w:ilvl w:val="0"/>
          <w:numId w:val="24"/>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4"/>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qyyhcx.do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qyyhcx.do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4"/>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grdjyzxx.djyhjfxyzz.xyzz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DZSWJ.GRSBF.CS.KQYYHCX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zgswjgdm</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主管税务机关</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征收</w:t>
            </w:r>
            <w:r>
              <w:rPr>
                <w:rFonts w:asciiTheme="minorEastAsia" w:eastAsiaTheme="minorEastAsia" w:hAnsiTheme="minorEastAsia" w:cs="宋体" w:hint="eastAsia"/>
                <w:kern w:val="0"/>
                <w:sz w:val="24"/>
                <w:szCs w:val="24"/>
              </w:rPr>
              <w:t>项目</w:t>
            </w:r>
            <w:r>
              <w:rPr>
                <w:rFonts w:asciiTheme="minorEastAsia" w:eastAsiaTheme="minorEastAsia" w:hAnsiTheme="minorEastAsia" w:cs="宋体" w:hint="eastAsia"/>
                <w:kern w:val="0"/>
                <w:sz w:val="24"/>
                <w:szCs w:val="24"/>
                <w:lang w:val="zh-CN"/>
              </w:rPr>
              <w:t>编码</w:t>
            </w:r>
          </w:p>
        </w:tc>
        <w:tc>
          <w:tcPr>
            <w:tcW w:w="1559" w:type="dxa"/>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varchar(5)</w:t>
            </w:r>
          </w:p>
        </w:tc>
        <w:tc>
          <w:tcPr>
            <w:tcW w:w="3121" w:type="dxa"/>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人员类别是灵活就业的，此字段可为空，人员类别是城乡居民此字段不可为空，</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4"/>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r>
              <w:rPr>
                <w:rFonts w:asciiTheme="minorEastAsia" w:eastAsiaTheme="minorEastAsia" w:hAnsiTheme="minorEastAsia" w:hint="eastAsia"/>
                <w:sz w:val="24"/>
                <w:szCs w:val="24"/>
              </w:rPr>
              <w:t>（多条）</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pkyhdm</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批扣银行代</w:t>
            </w:r>
            <w:r>
              <w:rPr>
                <w:rFonts w:asciiTheme="minorEastAsia" w:eastAsiaTheme="minorEastAsia" w:hAnsiTheme="minorEastAsia" w:cs="宋体" w:hint="eastAsia"/>
                <w:sz w:val="24"/>
                <w:szCs w:val="24"/>
              </w:rPr>
              <w:lastRenderedPageBreak/>
              <w:t>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varchar(10)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pkyhmc</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w:t>
            </w:r>
            <w:r>
              <w:rPr>
                <w:rFonts w:asciiTheme="minorEastAsia" w:eastAsiaTheme="minorEastAsia" w:hAnsiTheme="minorEastAsia" w:cs="宋体" w:hint="eastAsia"/>
                <w:sz w:val="24"/>
                <w:szCs w:val="24"/>
              </w:rPr>
              <w:t>银行名称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qyxm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签约项目</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1.20</w:t>
            </w:r>
            <w:r>
              <w:rPr>
                <w:rFonts w:asciiTheme="minorEastAsia" w:eastAsiaTheme="minorEastAsia" w:hAnsiTheme="minorEastAsia" w:hint="eastAsia"/>
                <w:sz w:val="24"/>
                <w:szCs w:val="24"/>
              </w:rPr>
              <w:t>签约项目代码</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24"/>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rPr>
          <w:color w:val="C00000"/>
        </w:rPr>
      </w:pPr>
      <w:bookmarkStart w:id="84" w:name="_Toc4076236"/>
      <w:r w:rsidRPr="0007615C">
        <w:rPr>
          <w:rFonts w:hint="eastAsia"/>
          <w:color w:val="C00000"/>
        </w:rPr>
        <w:t>查询银行缴费协议数据</w:t>
      </w:r>
      <w:bookmarkEnd w:id="84"/>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提供支付宝查询系统保存的银行缴费协议信息。</w:t>
      </w:r>
      <w:r>
        <w:rPr>
          <w:rFonts w:asciiTheme="minorEastAsia" w:eastAsiaTheme="minorEastAsia" w:hAnsiTheme="minorEastAsia" w:cs="宋体" w:hint="eastAsia"/>
          <w:sz w:val="24"/>
          <w:szCs w:val="24"/>
        </w:rPr>
        <w:t>只能查当前</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银行的缴费协议。</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支付宝、税务大厅自助机</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银行</w:t>
      </w:r>
      <w:r>
        <w:rPr>
          <w:rFonts w:asciiTheme="minorEastAsia" w:eastAsiaTheme="minorEastAsia" w:hAnsiTheme="minorEastAsia" w:cs="宋体" w:hint="eastAsia"/>
          <w:sz w:val="24"/>
          <w:szCs w:val="24"/>
        </w:rPr>
        <w:t>。</w:t>
      </w:r>
    </w:p>
    <w:p w:rsidR="000D5243" w:rsidRDefault="006F229F">
      <w:pPr>
        <w:pStyle w:val="5"/>
        <w:numPr>
          <w:ilvl w:val="0"/>
          <w:numId w:val="25"/>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5"/>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330" w:type="dxa"/>
        <w:tblLayout w:type="fixed"/>
        <w:tblLook w:val="04A0" w:firstRow="1" w:lastRow="0" w:firstColumn="1" w:lastColumn="0" w:noHBand="0" w:noVBand="1"/>
      </w:tblPr>
      <w:tblGrid>
        <w:gridCol w:w="2484"/>
        <w:gridCol w:w="5846"/>
      </w:tblGrid>
      <w:tr w:rsidR="000D5243">
        <w:tc>
          <w:tcPr>
            <w:tcW w:w="2484"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48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/xyzz</w:t>
            </w:r>
            <w:r>
              <w:rPr>
                <w:rFonts w:asciiTheme="minorEastAsia" w:eastAsiaTheme="minorEastAsia" w:hAnsiTheme="minorEastAsia" w:hint="eastAsia"/>
                <w:sz w:val="24"/>
                <w:szCs w:val="24"/>
              </w:rPr>
              <w:t>cx</w:t>
            </w:r>
            <w:r>
              <w:rPr>
                <w:rFonts w:asciiTheme="minorEastAsia" w:eastAsiaTheme="minorEastAsia" w:hAnsiTheme="minorEastAsia" w:hint="eastAsia"/>
                <w:sz w:val="24"/>
                <w:szCs w:val="24"/>
              </w:rPr>
              <w:t>.do</w:t>
            </w:r>
          </w:p>
        </w:tc>
      </w:tr>
      <w:tr w:rsidR="000D5243">
        <w:trPr>
          <w:trHeight w:val="424"/>
        </w:trPr>
        <w:tc>
          <w:tcPr>
            <w:tcW w:w="2484"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/xyzz</w:t>
            </w:r>
            <w:r>
              <w:rPr>
                <w:rFonts w:asciiTheme="minorEastAsia" w:eastAsiaTheme="minorEastAsia" w:hAnsiTheme="minorEastAsia" w:hint="eastAsia"/>
                <w:sz w:val="24"/>
                <w:szCs w:val="24"/>
              </w:rPr>
              <w:t>cx</w:t>
            </w:r>
            <w:r>
              <w:rPr>
                <w:rFonts w:asciiTheme="minorEastAsia" w:eastAsiaTheme="minorEastAsia" w:hAnsiTheme="minorEastAsia" w:hint="eastAsia"/>
                <w:sz w:val="24"/>
                <w:szCs w:val="24"/>
              </w:rPr>
              <w:t>.do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5"/>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grdjyzxx.djyhjfxyzz.xyzz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DZSWJ.GRSBF.DJ.YHJFXYCX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5"/>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hint="eastAsia"/>
                <w:sz w:val="24"/>
                <w:szCs w:val="24"/>
              </w:rPr>
              <w:t>esultobj(</w:t>
            </w:r>
            <w:r>
              <w:rPr>
                <w:rFonts w:asciiTheme="minorEastAsia" w:eastAsiaTheme="minorEastAsia" w:hAnsiTheme="minorEastAsia" w:hint="eastAsia"/>
                <w:sz w:val="24"/>
                <w:szCs w:val="24"/>
              </w:rPr>
              <w:t>多条</w:t>
            </w:r>
            <w:r>
              <w:rPr>
                <w:rFonts w:asciiTheme="minorEastAsia" w:eastAsiaTheme="minorEastAsia" w:hAnsiTheme="minorEastAsia" w:hint="eastAsia"/>
                <w:sz w:val="24"/>
                <w:szCs w:val="24"/>
              </w:rPr>
              <w:t>)</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rylb</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0D5243">
            <w:pPr>
              <w:rPr>
                <w:rFonts w:asciiTheme="minorEastAsia" w:eastAsiaTheme="minorEastAsia" w:hAnsiTheme="minorEastAsia"/>
                <w:sz w:val="24"/>
                <w:szCs w:val="24"/>
              </w:rPr>
            </w:pP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w:t>
            </w:r>
            <w:r>
              <w:rPr>
                <w:rFonts w:asciiTheme="minorEastAsia" w:eastAsiaTheme="minorEastAsia" w:hAnsiTheme="minorEastAsia" w:hint="eastAsia"/>
                <w:sz w:val="24"/>
                <w:szCs w:val="24"/>
              </w:rPr>
              <w:t>kyhdm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批扣银行代码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附件：批扣银行代码表</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w:t>
            </w:r>
            <w:r>
              <w:rPr>
                <w:rFonts w:asciiTheme="minorEastAsia" w:eastAsiaTheme="minorEastAsia" w:hAnsiTheme="minorEastAsia" w:hint="eastAsia"/>
                <w:sz w:val="24"/>
                <w:szCs w:val="24"/>
              </w:rPr>
              <w:t>kyhmc</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批扣银行名称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附件：批扣银行代码表</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ylx</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附件：签约类型代码表</w:t>
            </w:r>
          </w:p>
        </w:tc>
      </w:tr>
      <w:tr w:rsidR="000D5243">
        <w:trPr>
          <w:trHeight w:val="157"/>
        </w:trPr>
        <w:tc>
          <w:tcPr>
            <w:tcW w:w="209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ylxmc</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签约类型名称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18</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附件：签约类型代码表</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k</w:t>
            </w:r>
            <w:r>
              <w:rPr>
                <w:rFonts w:asciiTheme="minorEastAsia" w:eastAsiaTheme="minorEastAsia" w:hAnsiTheme="minorEastAsia"/>
                <w:sz w:val="24"/>
                <w:szCs w:val="24"/>
              </w:rPr>
              <w:t>kyhk</w:t>
            </w:r>
            <w:r>
              <w:rPr>
                <w:rFonts w:asciiTheme="minorEastAsia" w:eastAsiaTheme="minorEastAsia" w:hAnsiTheme="minorEastAsia" w:hint="eastAsia"/>
                <w:sz w:val="24"/>
                <w:szCs w:val="24"/>
              </w:rPr>
              <w:t>h</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扣款</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p w:rsidR="000D5243" w:rsidRDefault="000D5243">
            <w:pPr>
              <w:rPr>
                <w:rFonts w:asciiTheme="minorEastAsia" w:eastAsiaTheme="minorEastAsia" w:hAnsiTheme="minorEastAsia"/>
                <w:sz w:val="24"/>
                <w:szCs w:val="24"/>
              </w:rPr>
            </w:pP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必需，请前台控制只能查本人</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必需，请前台控制只能查本人</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w:t>
            </w:r>
            <w:r>
              <w:rPr>
                <w:rFonts w:asciiTheme="minorEastAsia" w:eastAsiaTheme="minorEastAsia" w:hAnsiTheme="minorEastAsia"/>
                <w:sz w:val="24"/>
                <w:szCs w:val="24"/>
              </w:rPr>
              <w:t>yzt</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协议状态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正常</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02</w:t>
            </w:r>
            <w:r>
              <w:rPr>
                <w:rFonts w:asciiTheme="minorEastAsia" w:eastAsiaTheme="minorEastAsia" w:hAnsiTheme="minorEastAsia" w:hint="eastAsia"/>
                <w:sz w:val="24"/>
                <w:szCs w:val="24"/>
              </w:rPr>
              <w:t>作废</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25"/>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6F229F">
      <w:pPr>
        <w:pStyle w:val="1111"/>
      </w:pPr>
      <w:bookmarkStart w:id="85" w:name="_Toc4076237"/>
      <w:r>
        <w:rPr>
          <w:rFonts w:hint="eastAsia"/>
        </w:rPr>
        <w:t>退费申请</w:t>
      </w:r>
      <w:bookmarkEnd w:id="85"/>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r>
        <w:rPr>
          <w:rFonts w:hint="eastAsia"/>
        </w:rPr>
        <w:t>系统后台接收渠道推送的退费申请数据。</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r>
        <w:rPr>
          <w:rFonts w:hint="eastAsia"/>
        </w:rPr>
        <w:t>支付宝、税务大厅自助机。</w:t>
      </w:r>
    </w:p>
    <w:p w:rsidR="000D5243" w:rsidRDefault="006F229F">
      <w:pPr>
        <w:pStyle w:val="5"/>
        <w:numPr>
          <w:ilvl w:val="0"/>
          <w:numId w:val="26"/>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r>
        <w:rPr>
          <w:rFonts w:hint="eastAsia"/>
        </w:rPr>
        <w:t>post</w:t>
      </w:r>
    </w:p>
    <w:p w:rsidR="000D5243" w:rsidRDefault="006F229F">
      <w:pPr>
        <w:pStyle w:val="5"/>
        <w:numPr>
          <w:ilvl w:val="0"/>
          <w:numId w:val="26"/>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r>
              <w:rPr>
                <w:rFonts w:hint="eastAsia"/>
              </w:rPr>
              <w:t>环境</w:t>
            </w:r>
          </w:p>
        </w:tc>
        <w:tc>
          <w:tcPr>
            <w:tcW w:w="5846" w:type="dxa"/>
          </w:tcPr>
          <w:p w:rsidR="000D5243" w:rsidRDefault="006F229F">
            <w:r>
              <w:rPr>
                <w:rFonts w:hint="eastAsia"/>
              </w:rPr>
              <w:t>http</w:t>
            </w:r>
            <w:r>
              <w:rPr>
                <w:rFonts w:hint="eastAsia"/>
              </w:rPr>
              <w:t>请求地址</w:t>
            </w:r>
          </w:p>
        </w:tc>
      </w:tr>
      <w:tr w:rsidR="000D5243">
        <w:trPr>
          <w:trHeight w:val="379"/>
        </w:trPr>
        <w:tc>
          <w:tcPr>
            <w:tcW w:w="2376" w:type="dxa"/>
          </w:tcPr>
          <w:p w:rsidR="000D5243" w:rsidRDefault="006F229F">
            <w:r>
              <w:rPr>
                <w:rFonts w:hint="eastAsia"/>
              </w:rPr>
              <w:t>生产环境</w:t>
            </w:r>
          </w:p>
        </w:tc>
        <w:tc>
          <w:tcPr>
            <w:tcW w:w="5846" w:type="dxa"/>
          </w:tcPr>
          <w:p w:rsidR="000D5243" w:rsidRDefault="006F229F">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hint="eastAsia"/>
              </w:rPr>
              <w:t>tfsq</w:t>
            </w:r>
            <w:r>
              <w:rPr>
                <w:rFonts w:hint="eastAsia"/>
              </w:rPr>
              <w:t>.do</w:t>
            </w:r>
          </w:p>
        </w:tc>
      </w:tr>
      <w:tr w:rsidR="000D5243">
        <w:trPr>
          <w:trHeight w:val="424"/>
        </w:trPr>
        <w:tc>
          <w:tcPr>
            <w:tcW w:w="2376" w:type="dxa"/>
          </w:tcPr>
          <w:p w:rsidR="000D5243" w:rsidRDefault="006F229F">
            <w:r>
              <w:rPr>
                <w:rFonts w:hint="eastAsia"/>
              </w:rPr>
              <w:t>测试环境</w:t>
            </w:r>
          </w:p>
        </w:tc>
        <w:tc>
          <w:tcPr>
            <w:tcW w:w="5846" w:type="dxa"/>
          </w:tcPr>
          <w:p w:rsidR="000D5243" w:rsidRDefault="006F229F">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hint="eastAsia"/>
              </w:rPr>
              <w:t>tfsq</w:t>
            </w:r>
            <w:r>
              <w:rPr>
                <w:rFonts w:hint="eastAsia"/>
              </w:rPr>
              <w:t>.do</w:t>
            </w:r>
          </w:p>
        </w:tc>
      </w:tr>
    </w:tbl>
    <w:p w:rsidR="000D5243" w:rsidRDefault="000D5243"/>
    <w:p w:rsidR="000D5243" w:rsidRDefault="006F229F">
      <w:pPr>
        <w:pStyle w:val="5"/>
        <w:numPr>
          <w:ilvl w:val="0"/>
          <w:numId w:val="26"/>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r>
              <w:rPr>
                <w:rFonts w:hint="eastAsia"/>
              </w:rPr>
              <w:t>项目名称</w:t>
            </w:r>
          </w:p>
        </w:tc>
        <w:tc>
          <w:tcPr>
            <w:tcW w:w="1379" w:type="dxa"/>
            <w:shd w:val="clear" w:color="auto" w:fill="DBE5F1"/>
          </w:tcPr>
          <w:p w:rsidR="000D5243" w:rsidRDefault="006F229F">
            <w:r>
              <w:rPr>
                <w:rFonts w:hint="eastAsia"/>
              </w:rPr>
              <w:t>含义</w:t>
            </w:r>
          </w:p>
        </w:tc>
        <w:tc>
          <w:tcPr>
            <w:tcW w:w="1559" w:type="dxa"/>
            <w:shd w:val="clear" w:color="auto" w:fill="DBE5F1"/>
          </w:tcPr>
          <w:p w:rsidR="000D5243" w:rsidRDefault="006F229F">
            <w:r>
              <w:rPr>
                <w:rFonts w:hint="eastAsia"/>
              </w:rPr>
              <w:t>格式</w:t>
            </w:r>
          </w:p>
        </w:tc>
        <w:tc>
          <w:tcPr>
            <w:tcW w:w="3121" w:type="dxa"/>
            <w:shd w:val="clear" w:color="auto" w:fill="DBE5F1"/>
          </w:tcPr>
          <w:p w:rsidR="000D5243" w:rsidRDefault="006F229F">
            <w:r>
              <w:rPr>
                <w:rFonts w:hint="eastAsia"/>
              </w:rPr>
              <w:t>说明</w:t>
            </w:r>
          </w:p>
        </w:tc>
      </w:tr>
      <w:tr w:rsidR="000D5243">
        <w:trPr>
          <w:trHeight w:val="157"/>
        </w:trPr>
        <w:tc>
          <w:tcPr>
            <w:tcW w:w="2163" w:type="dxa"/>
          </w:tcPr>
          <w:p w:rsidR="000D5243" w:rsidRDefault="006F229F">
            <w:r>
              <w:rPr>
                <w:rFonts w:hint="eastAsia"/>
              </w:rPr>
              <w:t>businesstype</w:t>
            </w:r>
          </w:p>
        </w:tc>
        <w:tc>
          <w:tcPr>
            <w:tcW w:w="1379" w:type="dxa"/>
          </w:tcPr>
          <w:p w:rsidR="000D5243" w:rsidRDefault="006F229F">
            <w:r>
              <w:rPr>
                <w:rFonts w:hint="eastAsia"/>
              </w:rPr>
              <w:t>业务类型</w:t>
            </w:r>
          </w:p>
        </w:tc>
        <w:tc>
          <w:tcPr>
            <w:tcW w:w="1559" w:type="dxa"/>
          </w:tcPr>
          <w:p w:rsidR="000D5243" w:rsidRDefault="006F229F">
            <w:r>
              <w:rPr>
                <w:rFonts w:hint="eastAsia"/>
              </w:rPr>
              <w:t>grsbfdj</w:t>
            </w:r>
            <w:r>
              <w:t>.</w:t>
            </w:r>
            <w:r>
              <w:rPr>
                <w:rFonts w:hint="eastAsia"/>
              </w:rPr>
              <w:t>grdjyzxx.djyhjfxyzz.xyzz</w:t>
            </w:r>
          </w:p>
        </w:tc>
        <w:tc>
          <w:tcPr>
            <w:tcW w:w="3121" w:type="dxa"/>
          </w:tcPr>
          <w:p w:rsidR="000D5243" w:rsidRDefault="006F229F">
            <w:r>
              <w:rPr>
                <w:rFonts w:hint="eastAsia"/>
              </w:rPr>
              <w:t>必需</w:t>
            </w:r>
          </w:p>
          <w:p w:rsidR="000D5243" w:rsidRDefault="006F229F">
            <w:r>
              <w:rPr>
                <w:rFonts w:hint="eastAsia"/>
              </w:rPr>
              <w:t>DZSWJ.GRSBF.PZ.TFSQ</w:t>
            </w:r>
          </w:p>
        </w:tc>
      </w:tr>
      <w:tr w:rsidR="000D5243">
        <w:trPr>
          <w:trHeight w:val="157"/>
        </w:trPr>
        <w:tc>
          <w:tcPr>
            <w:tcW w:w="2163" w:type="dxa"/>
            <w:vAlign w:val="center"/>
          </w:tcPr>
          <w:p w:rsidR="000D5243" w:rsidRDefault="006F229F">
            <w:r>
              <w:t>jylsh</w:t>
            </w:r>
          </w:p>
        </w:tc>
        <w:tc>
          <w:tcPr>
            <w:tcW w:w="1379" w:type="dxa"/>
            <w:vAlign w:val="center"/>
          </w:tcPr>
          <w:p w:rsidR="000D5243" w:rsidRDefault="006F229F">
            <w:r>
              <w:rPr>
                <w:rFonts w:hint="eastAsia"/>
              </w:rPr>
              <w:t>交易流水号</w:t>
            </w:r>
          </w:p>
        </w:tc>
        <w:tc>
          <w:tcPr>
            <w:tcW w:w="1559" w:type="dxa"/>
          </w:tcPr>
          <w:p w:rsidR="000D5243" w:rsidRDefault="006F229F">
            <w:r>
              <w:t>varchar(32)</w:t>
            </w:r>
          </w:p>
        </w:tc>
        <w:tc>
          <w:tcPr>
            <w:tcW w:w="3121" w:type="dxa"/>
            <w:vAlign w:val="center"/>
          </w:tcPr>
          <w:p w:rsidR="000D5243" w:rsidRDefault="006F229F">
            <w:r>
              <w:rPr>
                <w:rFonts w:hint="eastAsia"/>
              </w:rPr>
              <w:t>必需，发起方编写，</w:t>
            </w:r>
            <w:r>
              <w:rPr>
                <w:rFonts w:hint="eastAsia"/>
              </w:rPr>
              <w:t>32</w:t>
            </w:r>
            <w:r>
              <w:rPr>
                <w:rFonts w:hint="eastAsia"/>
              </w:rPr>
              <w:t>位随机字符串，用于标识每一笔交易</w:t>
            </w:r>
          </w:p>
        </w:tc>
      </w:tr>
      <w:tr w:rsidR="000D5243">
        <w:trPr>
          <w:trHeight w:val="157"/>
        </w:trPr>
        <w:tc>
          <w:tcPr>
            <w:tcW w:w="8222" w:type="dxa"/>
            <w:gridSpan w:val="4"/>
          </w:tcPr>
          <w:p w:rsidR="000D5243" w:rsidRDefault="006F229F">
            <w:r>
              <w:rPr>
                <w:rFonts w:hint="eastAsia"/>
              </w:rPr>
              <w:lastRenderedPageBreak/>
              <w:t>content</w:t>
            </w:r>
          </w:p>
        </w:tc>
      </w:tr>
      <w:tr w:rsidR="000D5243">
        <w:trPr>
          <w:trHeight w:val="157"/>
        </w:trPr>
        <w:tc>
          <w:tcPr>
            <w:tcW w:w="2163" w:type="dxa"/>
            <w:vAlign w:val="center"/>
          </w:tcPr>
          <w:p w:rsidR="000D5243" w:rsidRDefault="006F229F">
            <w:r>
              <w:rPr>
                <w:rFonts w:hint="eastAsia"/>
              </w:rPr>
              <w:t>sbdjxh</w:t>
            </w:r>
          </w:p>
        </w:tc>
        <w:tc>
          <w:tcPr>
            <w:tcW w:w="1379" w:type="dxa"/>
            <w:vAlign w:val="center"/>
          </w:tcPr>
          <w:p w:rsidR="000D5243" w:rsidRDefault="006F229F">
            <w:r>
              <w:rPr>
                <w:rFonts w:hint="eastAsia"/>
              </w:rPr>
              <w:t>缴费人编号</w:t>
            </w:r>
          </w:p>
        </w:tc>
        <w:tc>
          <w:tcPr>
            <w:tcW w:w="1559" w:type="dxa"/>
          </w:tcPr>
          <w:p w:rsidR="000D5243" w:rsidRDefault="006F229F">
            <w:r>
              <w:t>varchar(</w:t>
            </w:r>
            <w:r>
              <w:rPr>
                <w:rFonts w:hint="eastAsia"/>
              </w:rPr>
              <w:t>32</w:t>
            </w:r>
            <w:r>
              <w:t>)</w:t>
            </w:r>
          </w:p>
        </w:tc>
        <w:tc>
          <w:tcPr>
            <w:tcW w:w="3121" w:type="dxa"/>
          </w:tcPr>
          <w:p w:rsidR="000D5243" w:rsidRDefault="006F229F">
            <w:r>
              <w:rPr>
                <w:rFonts w:hint="eastAsia"/>
              </w:rPr>
              <w:t>必需</w:t>
            </w:r>
          </w:p>
          <w:p w:rsidR="000D5243" w:rsidRDefault="006F229F">
            <w:r>
              <w:rPr>
                <w:rFonts w:hint="eastAsia"/>
              </w:rPr>
              <w:t>对应数据库中的</w:t>
            </w:r>
            <w:r>
              <w:rPr>
                <w:rFonts w:hint="eastAsia"/>
              </w:rPr>
              <w:t>jfrbm</w:t>
            </w:r>
          </w:p>
        </w:tc>
      </w:tr>
      <w:tr w:rsidR="000D5243">
        <w:trPr>
          <w:trHeight w:val="157"/>
        </w:trPr>
        <w:tc>
          <w:tcPr>
            <w:tcW w:w="2163" w:type="dxa"/>
            <w:vAlign w:val="center"/>
          </w:tcPr>
          <w:p w:rsidR="000D5243" w:rsidRDefault="006F229F">
            <w:r>
              <w:rPr>
                <w:rFonts w:hint="eastAsia"/>
              </w:rPr>
              <w:t>zsxm</w:t>
            </w:r>
          </w:p>
        </w:tc>
        <w:tc>
          <w:tcPr>
            <w:tcW w:w="1379" w:type="dxa"/>
            <w:vAlign w:val="center"/>
          </w:tcPr>
          <w:p w:rsidR="000D5243" w:rsidRDefault="006F229F">
            <w:r>
              <w:rPr>
                <w:rFonts w:hint="eastAsia"/>
                <w:lang w:val="zh-CN"/>
              </w:rPr>
              <w:t>征收</w:t>
            </w:r>
            <w:r>
              <w:rPr>
                <w:rFonts w:hint="eastAsia"/>
              </w:rPr>
              <w:t>项目</w:t>
            </w:r>
            <w:r>
              <w:rPr>
                <w:rFonts w:hint="eastAsia"/>
                <w:lang w:val="zh-CN"/>
              </w:rPr>
              <w:t>编码</w:t>
            </w:r>
          </w:p>
        </w:tc>
        <w:tc>
          <w:tcPr>
            <w:tcW w:w="1559" w:type="dxa"/>
          </w:tcPr>
          <w:p w:rsidR="000D5243" w:rsidRDefault="006F229F">
            <w:r>
              <w:t>varchar(5)</w:t>
            </w:r>
          </w:p>
        </w:tc>
        <w:tc>
          <w:tcPr>
            <w:tcW w:w="3121" w:type="dxa"/>
          </w:tcPr>
          <w:p w:rsidR="000D5243" w:rsidRDefault="006F229F">
            <w:r>
              <w:rPr>
                <w:rFonts w:hint="eastAsia"/>
              </w:rPr>
              <w:t>必需</w:t>
            </w:r>
          </w:p>
        </w:tc>
      </w:tr>
      <w:tr w:rsidR="000D5243">
        <w:trPr>
          <w:trHeight w:val="157"/>
        </w:trPr>
        <w:tc>
          <w:tcPr>
            <w:tcW w:w="2163" w:type="dxa"/>
            <w:vAlign w:val="center"/>
          </w:tcPr>
          <w:p w:rsidR="000D5243" w:rsidRDefault="006F229F">
            <w:r>
              <w:rPr>
                <w:rFonts w:hint="eastAsia"/>
              </w:rPr>
              <w:t>zspm</w:t>
            </w:r>
          </w:p>
        </w:tc>
        <w:tc>
          <w:tcPr>
            <w:tcW w:w="1379" w:type="dxa"/>
            <w:vAlign w:val="center"/>
          </w:tcPr>
          <w:p w:rsidR="000D5243" w:rsidRDefault="006F229F">
            <w:r>
              <w:rPr>
                <w:rFonts w:hint="eastAsia"/>
                <w:lang w:val="zh-CN"/>
              </w:rPr>
              <w:t>征收</w:t>
            </w:r>
            <w:r>
              <w:rPr>
                <w:rFonts w:hint="eastAsia"/>
              </w:rPr>
              <w:t>品目</w:t>
            </w:r>
            <w:r>
              <w:rPr>
                <w:rFonts w:hint="eastAsia"/>
                <w:lang w:val="zh-CN"/>
              </w:rPr>
              <w:t>编码</w:t>
            </w:r>
          </w:p>
        </w:tc>
        <w:tc>
          <w:tcPr>
            <w:tcW w:w="1559" w:type="dxa"/>
          </w:tcPr>
          <w:p w:rsidR="000D5243" w:rsidRDefault="006F229F">
            <w:r>
              <w:t>varchar(9)</w:t>
            </w:r>
          </w:p>
        </w:tc>
        <w:tc>
          <w:tcPr>
            <w:tcW w:w="3121" w:type="dxa"/>
          </w:tcPr>
          <w:p w:rsidR="000D5243" w:rsidRDefault="006F229F">
            <w:r>
              <w:rPr>
                <w:rFonts w:hint="eastAsia"/>
              </w:rPr>
              <w:t>必需</w:t>
            </w:r>
          </w:p>
        </w:tc>
      </w:tr>
      <w:tr w:rsidR="000D5243">
        <w:trPr>
          <w:trHeight w:val="157"/>
        </w:trPr>
        <w:tc>
          <w:tcPr>
            <w:tcW w:w="2163" w:type="dxa"/>
            <w:vAlign w:val="center"/>
          </w:tcPr>
          <w:p w:rsidR="000D5243" w:rsidRDefault="006F229F">
            <w:r>
              <w:rPr>
                <w:rFonts w:hint="eastAsia"/>
              </w:rPr>
              <w:t>zszm</w:t>
            </w:r>
          </w:p>
        </w:tc>
        <w:tc>
          <w:tcPr>
            <w:tcW w:w="1379" w:type="dxa"/>
            <w:vAlign w:val="center"/>
          </w:tcPr>
          <w:p w:rsidR="000D5243" w:rsidRDefault="006F229F">
            <w:r>
              <w:rPr>
                <w:rFonts w:hint="eastAsia"/>
                <w:lang w:val="zh-CN"/>
              </w:rPr>
              <w:t>征收</w:t>
            </w:r>
            <w:r>
              <w:rPr>
                <w:rFonts w:hint="eastAsia"/>
              </w:rPr>
              <w:t>子目</w:t>
            </w:r>
            <w:r>
              <w:rPr>
                <w:rFonts w:hint="eastAsia"/>
                <w:lang w:val="zh-CN"/>
              </w:rPr>
              <w:t>编码</w:t>
            </w:r>
          </w:p>
        </w:tc>
        <w:tc>
          <w:tcPr>
            <w:tcW w:w="1559" w:type="dxa"/>
          </w:tcPr>
          <w:p w:rsidR="000D5243" w:rsidRDefault="006F229F">
            <w:r>
              <w:t>varchar(16)</w:t>
            </w:r>
          </w:p>
        </w:tc>
        <w:tc>
          <w:tcPr>
            <w:tcW w:w="3121" w:type="dxa"/>
          </w:tcPr>
          <w:p w:rsidR="000D5243" w:rsidRDefault="006F229F">
            <w:r>
              <w:rPr>
                <w:rFonts w:hint="eastAsia"/>
              </w:rPr>
              <w:t>必需</w:t>
            </w:r>
          </w:p>
        </w:tc>
      </w:tr>
      <w:tr w:rsidR="000D5243">
        <w:trPr>
          <w:trHeight w:val="157"/>
        </w:trPr>
        <w:tc>
          <w:tcPr>
            <w:tcW w:w="2163" w:type="dxa"/>
            <w:vAlign w:val="center"/>
          </w:tcPr>
          <w:p w:rsidR="000D5243" w:rsidRDefault="006F229F">
            <w:r>
              <w:t>ssqq</w:t>
            </w:r>
          </w:p>
        </w:tc>
        <w:tc>
          <w:tcPr>
            <w:tcW w:w="1379" w:type="dxa"/>
            <w:vAlign w:val="center"/>
          </w:tcPr>
          <w:p w:rsidR="000D5243" w:rsidRDefault="006F229F">
            <w:r>
              <w:rPr>
                <w:rFonts w:hint="eastAsia"/>
              </w:rPr>
              <w:t>费款所属期起</w:t>
            </w:r>
          </w:p>
        </w:tc>
        <w:tc>
          <w:tcPr>
            <w:tcW w:w="1559" w:type="dxa"/>
          </w:tcPr>
          <w:p w:rsidR="000D5243" w:rsidRDefault="006F229F">
            <w:r>
              <w:rPr>
                <w:rFonts w:hint="eastAsia"/>
              </w:rPr>
              <w:t>date</w:t>
            </w:r>
          </w:p>
        </w:tc>
        <w:tc>
          <w:tcPr>
            <w:tcW w:w="3121" w:type="dxa"/>
          </w:tcPr>
          <w:p w:rsidR="000D5243" w:rsidRDefault="006F229F">
            <w:r>
              <w:rPr>
                <w:rFonts w:hint="eastAsia"/>
              </w:rPr>
              <w:t>必需</w:t>
            </w:r>
          </w:p>
        </w:tc>
      </w:tr>
      <w:tr w:rsidR="000D5243">
        <w:trPr>
          <w:trHeight w:val="157"/>
        </w:trPr>
        <w:tc>
          <w:tcPr>
            <w:tcW w:w="2163" w:type="dxa"/>
            <w:vAlign w:val="center"/>
          </w:tcPr>
          <w:p w:rsidR="000D5243" w:rsidRDefault="006F229F">
            <w:r>
              <w:t>ssqz</w:t>
            </w:r>
          </w:p>
        </w:tc>
        <w:tc>
          <w:tcPr>
            <w:tcW w:w="1379" w:type="dxa"/>
            <w:vAlign w:val="center"/>
          </w:tcPr>
          <w:p w:rsidR="000D5243" w:rsidRDefault="006F229F">
            <w:r>
              <w:rPr>
                <w:rFonts w:hint="eastAsia"/>
              </w:rPr>
              <w:t>费款所属期止</w:t>
            </w:r>
          </w:p>
        </w:tc>
        <w:tc>
          <w:tcPr>
            <w:tcW w:w="1559" w:type="dxa"/>
          </w:tcPr>
          <w:p w:rsidR="000D5243" w:rsidRDefault="006F229F">
            <w:r>
              <w:rPr>
                <w:rFonts w:hint="eastAsia"/>
              </w:rPr>
              <w:t>date</w:t>
            </w:r>
          </w:p>
        </w:tc>
        <w:tc>
          <w:tcPr>
            <w:tcW w:w="3121" w:type="dxa"/>
          </w:tcPr>
          <w:p w:rsidR="000D5243" w:rsidRDefault="006F229F">
            <w:r>
              <w:rPr>
                <w:rFonts w:hint="eastAsia"/>
              </w:rPr>
              <w:t>必需</w:t>
            </w:r>
          </w:p>
        </w:tc>
      </w:tr>
      <w:tr w:rsidR="000D5243">
        <w:trPr>
          <w:trHeight w:val="157"/>
        </w:trPr>
        <w:tc>
          <w:tcPr>
            <w:tcW w:w="2163" w:type="dxa"/>
          </w:tcPr>
          <w:p w:rsidR="000D5243" w:rsidRDefault="006F229F">
            <w:r>
              <w:rPr>
                <w:rFonts w:hint="eastAsia"/>
              </w:rPr>
              <w:t>t</w:t>
            </w:r>
            <w:r>
              <w:t>fje</w:t>
            </w:r>
          </w:p>
        </w:tc>
        <w:tc>
          <w:tcPr>
            <w:tcW w:w="1379" w:type="dxa"/>
            <w:vAlign w:val="center"/>
          </w:tcPr>
          <w:p w:rsidR="000D5243" w:rsidRDefault="006F229F">
            <w:r>
              <w:rPr>
                <w:rFonts w:hint="eastAsia"/>
              </w:rPr>
              <w:t>退费金额</w:t>
            </w:r>
          </w:p>
        </w:tc>
        <w:tc>
          <w:tcPr>
            <w:tcW w:w="1559" w:type="dxa"/>
          </w:tcPr>
          <w:p w:rsidR="000D5243" w:rsidRDefault="006F229F">
            <w:r>
              <w:t>double</w:t>
            </w:r>
          </w:p>
        </w:tc>
        <w:tc>
          <w:tcPr>
            <w:tcW w:w="3121" w:type="dxa"/>
          </w:tcPr>
          <w:p w:rsidR="000D5243" w:rsidRDefault="006F229F">
            <w:r>
              <w:rPr>
                <w:rFonts w:hint="eastAsia"/>
              </w:rPr>
              <w:t>必需</w:t>
            </w:r>
          </w:p>
        </w:tc>
      </w:tr>
      <w:tr w:rsidR="000D5243">
        <w:trPr>
          <w:trHeight w:val="157"/>
        </w:trPr>
        <w:tc>
          <w:tcPr>
            <w:tcW w:w="2163" w:type="dxa"/>
          </w:tcPr>
          <w:p w:rsidR="000D5243" w:rsidRDefault="006F229F">
            <w:r>
              <w:rPr>
                <w:rFonts w:hint="eastAsia"/>
              </w:rPr>
              <w:t>t</w:t>
            </w:r>
            <w:r>
              <w:t>fyy</w:t>
            </w:r>
          </w:p>
        </w:tc>
        <w:tc>
          <w:tcPr>
            <w:tcW w:w="1379" w:type="dxa"/>
            <w:vAlign w:val="center"/>
          </w:tcPr>
          <w:p w:rsidR="000D5243" w:rsidRDefault="006F229F">
            <w:r>
              <w:rPr>
                <w:rFonts w:hint="eastAsia"/>
              </w:rPr>
              <w:t>退费原因</w:t>
            </w:r>
          </w:p>
        </w:tc>
        <w:tc>
          <w:tcPr>
            <w:tcW w:w="1559" w:type="dxa"/>
          </w:tcPr>
          <w:p w:rsidR="000D5243" w:rsidRDefault="006F229F">
            <w:r>
              <w:t>varchar(300)</w:t>
            </w:r>
          </w:p>
        </w:tc>
        <w:tc>
          <w:tcPr>
            <w:tcW w:w="3121" w:type="dxa"/>
          </w:tcPr>
          <w:p w:rsidR="000D5243" w:rsidRDefault="006F229F">
            <w:pPr>
              <w:rPr>
                <w:ins w:id="86" w:author="nj" w:date="2019-03-28T12:01:00Z"/>
              </w:rPr>
            </w:pPr>
            <w:r>
              <w:rPr>
                <w:rFonts w:hint="eastAsia"/>
              </w:rPr>
              <w:t>必需</w:t>
            </w:r>
          </w:p>
          <w:p w:rsidR="000D5243" w:rsidRDefault="006F229F">
            <w:pPr>
              <w:rPr>
                <w:ins w:id="87" w:author="nj" w:date="2019-03-28T12:02:00Z"/>
              </w:rPr>
            </w:pPr>
            <w:ins w:id="88" w:author="nj" w:date="2019-03-28T12:02:00Z">
              <w:r>
                <w:rPr>
                  <w:rFonts w:hint="eastAsia"/>
                </w:rPr>
                <w:t>参见</w:t>
              </w:r>
              <w:r>
                <w:rPr>
                  <w:rFonts w:hint="eastAsia"/>
                </w:rPr>
                <w:t>1.5</w:t>
              </w:r>
              <w:r>
                <w:rPr>
                  <w:rFonts w:hint="eastAsia"/>
                </w:rPr>
                <w:t>附件：</w:t>
              </w:r>
              <w:r>
                <w:rPr>
                  <w:rFonts w:hint="eastAsia"/>
                </w:rPr>
                <w:t>退费原因</w:t>
              </w:r>
              <w:r>
                <w:rPr>
                  <w:rFonts w:hint="eastAsia"/>
                </w:rPr>
                <w:t>代码表</w:t>
              </w:r>
            </w:ins>
          </w:p>
          <w:p w:rsidR="000D5243" w:rsidRDefault="000D5243"/>
        </w:tc>
      </w:tr>
      <w:tr w:rsidR="000D5243">
        <w:trPr>
          <w:trHeight w:val="157"/>
        </w:trPr>
        <w:tc>
          <w:tcPr>
            <w:tcW w:w="2163" w:type="dxa"/>
          </w:tcPr>
          <w:p w:rsidR="000D5243" w:rsidRDefault="006F229F">
            <w:r>
              <w:t>yhzh</w:t>
            </w:r>
          </w:p>
        </w:tc>
        <w:tc>
          <w:tcPr>
            <w:tcW w:w="1379" w:type="dxa"/>
            <w:vAlign w:val="center"/>
          </w:tcPr>
          <w:p w:rsidR="000D5243" w:rsidRDefault="006F229F">
            <w:r>
              <w:rPr>
                <w:rFonts w:hint="eastAsia"/>
              </w:rPr>
              <w:t>退费</w:t>
            </w:r>
            <w:r>
              <w:rPr>
                <w:rFonts w:hint="eastAsia"/>
                <w:lang w:val="zh-CN"/>
              </w:rPr>
              <w:t>银行</w:t>
            </w:r>
            <w:r>
              <w:rPr>
                <w:rFonts w:hint="eastAsia"/>
              </w:rPr>
              <w:t>帐号</w:t>
            </w:r>
          </w:p>
        </w:tc>
        <w:tc>
          <w:tcPr>
            <w:tcW w:w="1559" w:type="dxa"/>
          </w:tcPr>
          <w:p w:rsidR="000D5243" w:rsidRDefault="006F229F">
            <w:r>
              <w:t>varchar(20)</w:t>
            </w:r>
          </w:p>
        </w:tc>
        <w:tc>
          <w:tcPr>
            <w:tcW w:w="3121" w:type="dxa"/>
          </w:tcPr>
          <w:p w:rsidR="000D5243" w:rsidRDefault="006F229F">
            <w:r>
              <w:rPr>
                <w:rFonts w:hint="eastAsia"/>
              </w:rPr>
              <w:t>必需</w:t>
            </w:r>
          </w:p>
        </w:tc>
      </w:tr>
      <w:tr w:rsidR="000D5243">
        <w:trPr>
          <w:trHeight w:val="157"/>
        </w:trPr>
        <w:tc>
          <w:tcPr>
            <w:tcW w:w="2163" w:type="dxa"/>
            <w:vAlign w:val="center"/>
          </w:tcPr>
          <w:p w:rsidR="000D5243" w:rsidRDefault="006F229F">
            <w:r>
              <w:rPr>
                <w:rFonts w:hint="eastAsia"/>
              </w:rPr>
              <w:t>yhkhm</w:t>
            </w:r>
          </w:p>
        </w:tc>
        <w:tc>
          <w:tcPr>
            <w:tcW w:w="1379" w:type="dxa"/>
            <w:vAlign w:val="center"/>
          </w:tcPr>
          <w:p w:rsidR="000D5243" w:rsidRDefault="006F229F">
            <w:r>
              <w:rPr>
                <w:rFonts w:hint="eastAsia"/>
              </w:rPr>
              <w:t>银行开户名</w:t>
            </w:r>
          </w:p>
        </w:tc>
        <w:tc>
          <w:tcPr>
            <w:tcW w:w="1559" w:type="dxa"/>
            <w:vAlign w:val="center"/>
          </w:tcPr>
          <w:p w:rsidR="000D5243" w:rsidRDefault="006F229F">
            <w:r>
              <w:t>varchar(</w:t>
            </w:r>
            <w:r>
              <w:rPr>
                <w:rFonts w:hint="eastAsia"/>
              </w:rPr>
              <w:t>80</w:t>
            </w:r>
            <w:r>
              <w:t>)</w:t>
            </w:r>
          </w:p>
        </w:tc>
        <w:tc>
          <w:tcPr>
            <w:tcW w:w="3121" w:type="dxa"/>
          </w:tcPr>
          <w:p w:rsidR="000D5243" w:rsidRDefault="006F229F">
            <w:r>
              <w:rPr>
                <w:rFonts w:hint="eastAsia"/>
              </w:rPr>
              <w:t>必需</w:t>
            </w:r>
          </w:p>
        </w:tc>
      </w:tr>
    </w:tbl>
    <w:p w:rsidR="000D5243" w:rsidRDefault="000D5243"/>
    <w:p w:rsidR="000D5243" w:rsidRDefault="006F229F">
      <w:pPr>
        <w:pStyle w:val="5"/>
        <w:numPr>
          <w:ilvl w:val="0"/>
          <w:numId w:val="26"/>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r>
              <w:rPr>
                <w:rFonts w:hint="eastAsia"/>
              </w:rPr>
              <w:t>项目名称</w:t>
            </w:r>
          </w:p>
        </w:tc>
        <w:tc>
          <w:tcPr>
            <w:tcW w:w="1451" w:type="dxa"/>
            <w:shd w:val="clear" w:color="auto" w:fill="DBE5F1"/>
          </w:tcPr>
          <w:p w:rsidR="000D5243" w:rsidRDefault="006F229F">
            <w:r>
              <w:rPr>
                <w:rFonts w:hint="eastAsia"/>
              </w:rPr>
              <w:t>含义</w:t>
            </w:r>
          </w:p>
        </w:tc>
        <w:tc>
          <w:tcPr>
            <w:tcW w:w="1559" w:type="dxa"/>
            <w:shd w:val="clear" w:color="auto" w:fill="DBE5F1"/>
          </w:tcPr>
          <w:p w:rsidR="000D5243" w:rsidRDefault="006F229F">
            <w:r>
              <w:rPr>
                <w:rFonts w:hint="eastAsia"/>
              </w:rPr>
              <w:t>示例值</w:t>
            </w:r>
          </w:p>
        </w:tc>
        <w:tc>
          <w:tcPr>
            <w:tcW w:w="3121" w:type="dxa"/>
            <w:shd w:val="clear" w:color="auto" w:fill="DBE5F1"/>
          </w:tcPr>
          <w:p w:rsidR="000D5243" w:rsidRDefault="006F229F">
            <w:r>
              <w:rPr>
                <w:rFonts w:hint="eastAsia"/>
              </w:rPr>
              <w:t>说明</w:t>
            </w:r>
          </w:p>
        </w:tc>
      </w:tr>
      <w:tr w:rsidR="000D5243">
        <w:trPr>
          <w:trHeight w:val="90"/>
        </w:trPr>
        <w:tc>
          <w:tcPr>
            <w:tcW w:w="2091" w:type="dxa"/>
          </w:tcPr>
          <w:p w:rsidR="000D5243" w:rsidRDefault="006F229F">
            <w:pPr>
              <w:rPr>
                <w:lang w:val="de-DE"/>
              </w:rPr>
            </w:pPr>
            <w:r>
              <w:rPr>
                <w:rFonts w:hint="eastAsia"/>
              </w:rPr>
              <w:t>resultcode</w:t>
            </w:r>
          </w:p>
        </w:tc>
        <w:tc>
          <w:tcPr>
            <w:tcW w:w="1451" w:type="dxa"/>
          </w:tcPr>
          <w:p w:rsidR="000D5243" w:rsidRDefault="006F229F">
            <w:r>
              <w:rPr>
                <w:rFonts w:hint="eastAsia"/>
              </w:rPr>
              <w:t>返回编码</w:t>
            </w:r>
          </w:p>
        </w:tc>
        <w:tc>
          <w:tcPr>
            <w:tcW w:w="1559" w:type="dxa"/>
          </w:tcPr>
          <w:p w:rsidR="000D5243" w:rsidRDefault="006F229F">
            <w:r>
              <w:rPr>
                <w:rFonts w:hint="eastAsia"/>
              </w:rPr>
              <w:t>000000</w:t>
            </w:r>
          </w:p>
        </w:tc>
        <w:tc>
          <w:tcPr>
            <w:tcW w:w="3121" w:type="dxa"/>
          </w:tcPr>
          <w:p w:rsidR="000D5243" w:rsidRDefault="006F229F">
            <w:r>
              <w:rPr>
                <w:rFonts w:hint="eastAsia"/>
              </w:rPr>
              <w:t>000000</w:t>
            </w:r>
            <w:r>
              <w:rPr>
                <w:rFonts w:hint="eastAsia"/>
              </w:rPr>
              <w:t>为成功，其他为失败</w:t>
            </w:r>
          </w:p>
        </w:tc>
      </w:tr>
      <w:tr w:rsidR="000D5243">
        <w:trPr>
          <w:trHeight w:val="157"/>
        </w:trPr>
        <w:tc>
          <w:tcPr>
            <w:tcW w:w="2091" w:type="dxa"/>
          </w:tcPr>
          <w:p w:rsidR="000D5243" w:rsidRDefault="006F229F">
            <w:pPr>
              <w:rPr>
                <w:lang w:val="de-DE"/>
              </w:rPr>
            </w:pPr>
            <w:r>
              <w:rPr>
                <w:rFonts w:hint="eastAsia"/>
              </w:rPr>
              <w:t>resultmsg</w:t>
            </w:r>
          </w:p>
        </w:tc>
        <w:tc>
          <w:tcPr>
            <w:tcW w:w="1451" w:type="dxa"/>
          </w:tcPr>
          <w:p w:rsidR="000D5243" w:rsidRDefault="006F229F">
            <w:r>
              <w:rPr>
                <w:rFonts w:hint="eastAsia"/>
              </w:rPr>
              <w:t>具体的消息</w:t>
            </w:r>
          </w:p>
        </w:tc>
        <w:tc>
          <w:tcPr>
            <w:tcW w:w="1559" w:type="dxa"/>
          </w:tcPr>
          <w:p w:rsidR="000D5243" w:rsidRDefault="006F229F">
            <w:r>
              <w:rPr>
                <w:rFonts w:hint="eastAsia"/>
              </w:rPr>
              <w:t>成功</w:t>
            </w:r>
          </w:p>
        </w:tc>
        <w:tc>
          <w:tcPr>
            <w:tcW w:w="3121" w:type="dxa"/>
          </w:tcPr>
          <w:p w:rsidR="000D5243" w:rsidRDefault="006F229F">
            <w:r>
              <w:rPr>
                <w:rFonts w:hint="eastAsia"/>
              </w:rPr>
              <w:t>具体的消息</w:t>
            </w:r>
          </w:p>
        </w:tc>
      </w:tr>
      <w:tr w:rsidR="000D5243">
        <w:trPr>
          <w:trHeight w:val="157"/>
        </w:trPr>
        <w:tc>
          <w:tcPr>
            <w:tcW w:w="2091" w:type="dxa"/>
            <w:vAlign w:val="center"/>
          </w:tcPr>
          <w:p w:rsidR="000D5243" w:rsidRDefault="006F229F">
            <w:r>
              <w:t>jylsh</w:t>
            </w:r>
          </w:p>
        </w:tc>
        <w:tc>
          <w:tcPr>
            <w:tcW w:w="1451" w:type="dxa"/>
            <w:vAlign w:val="center"/>
          </w:tcPr>
          <w:p w:rsidR="000D5243" w:rsidRDefault="006F229F">
            <w:r>
              <w:rPr>
                <w:rFonts w:hint="eastAsia"/>
              </w:rPr>
              <w:t>交易流水号</w:t>
            </w:r>
          </w:p>
        </w:tc>
        <w:tc>
          <w:tcPr>
            <w:tcW w:w="1559" w:type="dxa"/>
          </w:tcPr>
          <w:p w:rsidR="000D5243" w:rsidRDefault="006F229F">
            <w:r>
              <w:t>varchar(32)</w:t>
            </w:r>
          </w:p>
        </w:tc>
        <w:tc>
          <w:tcPr>
            <w:tcW w:w="3121" w:type="dxa"/>
            <w:vAlign w:val="center"/>
          </w:tcPr>
          <w:p w:rsidR="000D5243" w:rsidRDefault="000D5243"/>
        </w:tc>
      </w:tr>
      <w:tr w:rsidR="000D5243">
        <w:trPr>
          <w:trHeight w:val="157"/>
        </w:trPr>
        <w:tc>
          <w:tcPr>
            <w:tcW w:w="8222" w:type="dxa"/>
            <w:gridSpan w:val="4"/>
          </w:tcPr>
          <w:p w:rsidR="000D5243" w:rsidRDefault="006F229F">
            <w:r>
              <w:rPr>
                <w:rFonts w:hint="eastAsia"/>
              </w:rPr>
              <w:t>resultobj</w:t>
            </w:r>
          </w:p>
        </w:tc>
      </w:tr>
      <w:tr w:rsidR="000D5243">
        <w:trPr>
          <w:trHeight w:val="157"/>
        </w:trPr>
        <w:tc>
          <w:tcPr>
            <w:tcW w:w="2091" w:type="dxa"/>
            <w:vAlign w:val="center"/>
          </w:tcPr>
          <w:p w:rsidR="000D5243" w:rsidRDefault="006F229F">
            <w:r>
              <w:rPr>
                <w:rFonts w:hint="eastAsia"/>
              </w:rPr>
              <w:t>cljg</w:t>
            </w:r>
          </w:p>
        </w:tc>
        <w:tc>
          <w:tcPr>
            <w:tcW w:w="1451" w:type="dxa"/>
            <w:vAlign w:val="center"/>
          </w:tcPr>
          <w:p w:rsidR="000D5243" w:rsidRDefault="006F229F">
            <w:r>
              <w:rPr>
                <w:rFonts w:hint="eastAsia"/>
              </w:rPr>
              <w:t>处理结果</w:t>
            </w:r>
          </w:p>
        </w:tc>
        <w:tc>
          <w:tcPr>
            <w:tcW w:w="1559" w:type="dxa"/>
          </w:tcPr>
          <w:p w:rsidR="000D5243" w:rsidRDefault="006F229F">
            <w:r>
              <w:t>varchar(</w:t>
            </w:r>
            <w:r>
              <w:rPr>
                <w:rFonts w:hint="eastAsia"/>
              </w:rPr>
              <w:t>5</w:t>
            </w:r>
            <w:r>
              <w:t>0)</w:t>
            </w:r>
          </w:p>
        </w:tc>
        <w:tc>
          <w:tcPr>
            <w:tcW w:w="3121" w:type="dxa"/>
          </w:tcPr>
          <w:p w:rsidR="000D5243" w:rsidRDefault="006F229F">
            <w:r>
              <w:rPr>
                <w:rFonts w:hint="eastAsia"/>
              </w:rPr>
              <w:t>01</w:t>
            </w:r>
            <w:r>
              <w:rPr>
                <w:rFonts w:hint="eastAsia"/>
              </w:rPr>
              <w:t>处理成功</w:t>
            </w:r>
          </w:p>
          <w:p w:rsidR="000D5243" w:rsidRDefault="006F229F">
            <w:r>
              <w:rPr>
                <w:rFonts w:hint="eastAsia"/>
              </w:rPr>
              <w:t>02</w:t>
            </w:r>
            <w:r>
              <w:rPr>
                <w:rFonts w:hint="eastAsia"/>
              </w:rPr>
              <w:t>处理异常</w:t>
            </w:r>
          </w:p>
        </w:tc>
      </w:tr>
      <w:tr w:rsidR="000D5243">
        <w:trPr>
          <w:trHeight w:val="157"/>
        </w:trPr>
        <w:tc>
          <w:tcPr>
            <w:tcW w:w="2091" w:type="dxa"/>
            <w:vAlign w:val="center"/>
          </w:tcPr>
          <w:p w:rsidR="000D5243" w:rsidRDefault="006F229F">
            <w:r>
              <w:rPr>
                <w:rFonts w:hint="eastAsia"/>
              </w:rPr>
              <w:t>ycyy</w:t>
            </w:r>
          </w:p>
        </w:tc>
        <w:tc>
          <w:tcPr>
            <w:tcW w:w="1451" w:type="dxa"/>
            <w:vAlign w:val="center"/>
          </w:tcPr>
          <w:p w:rsidR="000D5243" w:rsidRDefault="006F229F">
            <w:r>
              <w:rPr>
                <w:rFonts w:hint="eastAsia"/>
              </w:rPr>
              <w:t>异常原因</w:t>
            </w:r>
          </w:p>
        </w:tc>
        <w:tc>
          <w:tcPr>
            <w:tcW w:w="1559" w:type="dxa"/>
          </w:tcPr>
          <w:p w:rsidR="000D5243" w:rsidRDefault="006F229F">
            <w:r>
              <w:t>varchar(</w:t>
            </w:r>
            <w:r>
              <w:rPr>
                <w:rFonts w:hint="eastAsia"/>
              </w:rPr>
              <w:t>300</w:t>
            </w:r>
            <w:r>
              <w:t>)</w:t>
            </w:r>
          </w:p>
        </w:tc>
        <w:tc>
          <w:tcPr>
            <w:tcW w:w="3121" w:type="dxa"/>
          </w:tcPr>
          <w:p w:rsidR="000D5243" w:rsidRDefault="000D5243"/>
        </w:tc>
      </w:tr>
    </w:tbl>
    <w:p w:rsidR="000D5243" w:rsidRDefault="006F229F">
      <w:pPr>
        <w:pStyle w:val="5"/>
        <w:numPr>
          <w:ilvl w:val="0"/>
          <w:numId w:val="26"/>
        </w:numPr>
        <w:rPr>
          <w:rFonts w:asciiTheme="minorEastAsia" w:eastAsiaTheme="minorEastAsia" w:hAnsiTheme="minorEastAsia"/>
          <w:b/>
          <w:bCs/>
          <w:szCs w:val="24"/>
        </w:rPr>
      </w:pPr>
      <w:bookmarkStart w:id="89" w:name="_Toc4076238"/>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r>
              <w:rPr>
                <w:rFonts w:hint="eastAsia"/>
              </w:rPr>
              <w:t>接口</w:t>
            </w:r>
          </w:p>
        </w:tc>
        <w:tc>
          <w:tcPr>
            <w:tcW w:w="6782" w:type="dxa"/>
          </w:tcPr>
          <w:p w:rsidR="000D5243" w:rsidRDefault="000D5243"/>
        </w:tc>
      </w:tr>
      <w:tr w:rsidR="000D5243">
        <w:tc>
          <w:tcPr>
            <w:tcW w:w="1440" w:type="dxa"/>
            <w:shd w:val="clear" w:color="auto" w:fill="CCCCCC"/>
          </w:tcPr>
          <w:p w:rsidR="000D5243" w:rsidRDefault="006F229F">
            <w:r>
              <w:rPr>
                <w:rFonts w:hint="eastAsia"/>
              </w:rPr>
              <w:t>接口声明</w:t>
            </w:r>
          </w:p>
        </w:tc>
        <w:tc>
          <w:tcPr>
            <w:tcW w:w="6782" w:type="dxa"/>
          </w:tcPr>
          <w:p w:rsidR="000D5243" w:rsidRDefault="000D5243"/>
        </w:tc>
      </w:tr>
      <w:tr w:rsidR="000D5243">
        <w:tc>
          <w:tcPr>
            <w:tcW w:w="1440" w:type="dxa"/>
            <w:shd w:val="clear" w:color="auto" w:fill="CCCCCC"/>
          </w:tcPr>
          <w:p w:rsidR="000D5243" w:rsidRDefault="006F229F">
            <w:r>
              <w:rPr>
                <w:rFonts w:hint="eastAsia"/>
              </w:rPr>
              <w:t>实现类</w:t>
            </w:r>
          </w:p>
        </w:tc>
        <w:tc>
          <w:tcPr>
            <w:tcW w:w="6782" w:type="dxa"/>
          </w:tcPr>
          <w:p w:rsidR="000D5243" w:rsidRDefault="000D5243"/>
        </w:tc>
      </w:tr>
      <w:tr w:rsidR="000D5243">
        <w:tc>
          <w:tcPr>
            <w:tcW w:w="1440" w:type="dxa"/>
            <w:shd w:val="clear" w:color="auto" w:fill="CCCCCC"/>
          </w:tcPr>
          <w:p w:rsidR="000D5243" w:rsidRDefault="006F229F">
            <w:r>
              <w:rPr>
                <w:rFonts w:hint="eastAsia"/>
              </w:rPr>
              <w:t>版本</w:t>
            </w:r>
          </w:p>
        </w:tc>
        <w:tc>
          <w:tcPr>
            <w:tcW w:w="6782" w:type="dxa"/>
          </w:tcPr>
          <w:p w:rsidR="000D5243" w:rsidRDefault="000D5243"/>
        </w:tc>
      </w:tr>
      <w:tr w:rsidR="000D5243">
        <w:tc>
          <w:tcPr>
            <w:tcW w:w="1440" w:type="dxa"/>
            <w:shd w:val="clear" w:color="auto" w:fill="CCCCCC"/>
          </w:tcPr>
          <w:p w:rsidR="000D5243" w:rsidRDefault="006F229F">
            <w:r>
              <w:rPr>
                <w:rFonts w:hint="eastAsia"/>
              </w:rPr>
              <w:t>上下文</w:t>
            </w:r>
          </w:p>
        </w:tc>
        <w:tc>
          <w:tcPr>
            <w:tcW w:w="6782" w:type="dxa"/>
          </w:tcPr>
          <w:p w:rsidR="000D5243" w:rsidRDefault="000D5243"/>
        </w:tc>
      </w:tr>
      <w:tr w:rsidR="000D5243">
        <w:tc>
          <w:tcPr>
            <w:tcW w:w="1440" w:type="dxa"/>
            <w:shd w:val="clear" w:color="auto" w:fill="CCCCCC"/>
          </w:tcPr>
          <w:p w:rsidR="000D5243" w:rsidRDefault="006F229F">
            <w:r>
              <w:rPr>
                <w:rFonts w:hint="eastAsia"/>
              </w:rPr>
              <w:t>路由服务</w:t>
            </w:r>
          </w:p>
        </w:tc>
        <w:tc>
          <w:tcPr>
            <w:tcW w:w="6782" w:type="dxa"/>
          </w:tcPr>
          <w:p w:rsidR="000D5243" w:rsidRDefault="000D5243"/>
        </w:tc>
      </w:tr>
      <w:bookmarkEnd w:id="89"/>
    </w:tbl>
    <w:p w:rsidR="000D5243" w:rsidRDefault="000D5243"/>
    <w:p w:rsidR="000D5243" w:rsidRDefault="006F229F">
      <w:pPr>
        <w:pStyle w:val="1111"/>
      </w:pPr>
      <w:r>
        <w:rPr>
          <w:rFonts w:hint="eastAsia"/>
        </w:rPr>
        <w:lastRenderedPageBreak/>
        <w:t>参保预登记</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系统后台接收渠道推送的参保预登记信息。</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支付宝。</w:t>
      </w:r>
    </w:p>
    <w:p w:rsidR="000D5243" w:rsidRDefault="006F229F">
      <w:pPr>
        <w:pStyle w:val="5"/>
        <w:numPr>
          <w:ilvl w:val="0"/>
          <w:numId w:val="27"/>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27"/>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cbydj</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cbydj</w:t>
            </w:r>
            <w:r>
              <w:rPr>
                <w:rFonts w:asciiTheme="minorEastAsia" w:eastAsiaTheme="minorEastAsia" w:hAnsiTheme="minorEastAsia" w:hint="eastAsia"/>
                <w:sz w:val="24"/>
                <w:szCs w:val="24"/>
              </w:rPr>
              <w:t>.do</w:t>
            </w:r>
          </w:p>
        </w:tc>
      </w:tr>
      <w:tr w:rsidR="000D5243">
        <w:tc>
          <w:tcPr>
            <w:tcW w:w="2376" w:type="dxa"/>
          </w:tcPr>
          <w:p w:rsidR="000D5243" w:rsidRDefault="000D5243">
            <w:pPr>
              <w:rPr>
                <w:rFonts w:asciiTheme="minorEastAsia" w:eastAsiaTheme="minorEastAsia" w:hAnsiTheme="minorEastAsia"/>
                <w:sz w:val="24"/>
                <w:szCs w:val="24"/>
              </w:rPr>
            </w:pPr>
          </w:p>
        </w:tc>
        <w:tc>
          <w:tcPr>
            <w:tcW w:w="5846"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27"/>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grdjyzxx.djyhjfxyzz.xyzz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DZSWJ.GRSBF.DJ.CBYDJ</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zjlx</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证件类型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1.5</w:t>
            </w:r>
            <w:r>
              <w:rPr>
                <w:rFonts w:asciiTheme="minorEastAsia" w:eastAsiaTheme="minorEastAsia" w:hAnsiTheme="minorEastAsia" w:hint="eastAsia"/>
                <w:sz w:val="24"/>
                <w:szCs w:val="24"/>
              </w:rPr>
              <w:t>证件类型代码表</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zjhm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证件号码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varchar(18)</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姓名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gj</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国籍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国籍代码表</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sz w:val="24"/>
                <w:szCs w:val="24"/>
              </w:rPr>
              <w:t>ylb</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xzqh</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所属区县</w:t>
            </w:r>
            <w:r>
              <w:rPr>
                <w:rFonts w:asciiTheme="minorEastAsia" w:eastAsiaTheme="minorEastAsia" w:hAnsiTheme="minorEastAsia" w:cs="宋体" w:hint="eastAsia"/>
                <w:sz w:val="24"/>
                <w:szCs w:val="24"/>
              </w:rPr>
              <w:lastRenderedPageBreak/>
              <w:t>行政区划代码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varchar(11)</w:t>
            </w:r>
          </w:p>
        </w:tc>
        <w:tc>
          <w:tcPr>
            <w:tcW w:w="3121" w:type="dxa"/>
          </w:tcPr>
          <w:p w:rsidR="000D5243" w:rsidRDefault="006F229F">
            <w:r>
              <w:rPr>
                <w:rFonts w:hint="eastAsia"/>
              </w:rPr>
              <w:t>1.17</w:t>
            </w:r>
            <w:r>
              <w:rPr>
                <w:rFonts w:hint="eastAsia"/>
              </w:rPr>
              <w:t>附件：行政区划代码表</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lastRenderedPageBreak/>
              <w:t>ssxz</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所属乡镇</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sqbm</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社区或村编号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hjszd</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户籍所在地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jzd</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居住地址</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lx</w:t>
            </w:r>
            <w:r>
              <w:rPr>
                <w:rFonts w:asciiTheme="minorEastAsia" w:eastAsiaTheme="minorEastAsia" w:hAnsiTheme="minorEastAsia" w:cs="宋体"/>
                <w:color w:val="000000"/>
                <w:kern w:val="0"/>
                <w:sz w:val="24"/>
                <w:szCs w:val="24"/>
              </w:rPr>
              <w:t>dh</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联系电话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l</w:t>
            </w:r>
            <w:r>
              <w:rPr>
                <w:rFonts w:asciiTheme="minorEastAsia" w:eastAsiaTheme="minorEastAsia" w:hAnsiTheme="minorEastAsia"/>
                <w:sz w:val="24"/>
                <w:szCs w:val="24"/>
              </w:rPr>
              <w:t>xrsjhm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联系人手机</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zszm</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征收子目编码（险种类型）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ssqq</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参保期起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ssqq</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参保期止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jfdc</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lang w:val="zh-CN"/>
              </w:rPr>
              <w:t>缴费档次</w:t>
            </w:r>
            <w:r>
              <w:rPr>
                <w:rFonts w:asciiTheme="minorEastAsia" w:eastAsiaTheme="minorEastAsia" w:hAnsiTheme="minorEastAsia" w:cs="宋体" w:hint="eastAsia"/>
                <w:kern w:val="0"/>
                <w:sz w:val="24"/>
                <w:szCs w:val="24"/>
              </w:rPr>
              <w:t>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jfjs</w:t>
            </w:r>
          </w:p>
        </w:tc>
        <w:tc>
          <w:tcPr>
            <w:tcW w:w="1379" w:type="dxa"/>
            <w:vAlign w:val="center"/>
          </w:tcPr>
          <w:p w:rsidR="000D5243" w:rsidRDefault="006F229F">
            <w:pPr>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kern w:val="0"/>
                <w:sz w:val="24"/>
                <w:szCs w:val="24"/>
              </w:rPr>
              <w:t>缴费基数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fl</w:t>
            </w:r>
          </w:p>
        </w:tc>
        <w:tc>
          <w:tcPr>
            <w:tcW w:w="1379" w:type="dxa"/>
            <w:vAlign w:val="center"/>
          </w:tcPr>
          <w:p w:rsidR="000D5243" w:rsidRDefault="006F229F">
            <w:pPr>
              <w:rPr>
                <w:rFonts w:asciiTheme="minorEastAsia" w:eastAsiaTheme="minorEastAsia" w:hAnsiTheme="minorEastAsia" w:cs="宋体"/>
                <w:kern w:val="0"/>
                <w:sz w:val="24"/>
                <w:szCs w:val="24"/>
                <w:lang w:val="zh-CN"/>
              </w:rPr>
            </w:pPr>
            <w:r>
              <w:rPr>
                <w:rFonts w:asciiTheme="minorEastAsia" w:eastAsiaTheme="minorEastAsia" w:hAnsiTheme="minorEastAsia" w:cs="宋体" w:hint="eastAsia"/>
                <w:kern w:val="0"/>
                <w:sz w:val="24"/>
                <w:szCs w:val="24"/>
                <w:lang w:val="zh-CN"/>
              </w:rPr>
              <w:t>费率</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value1</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预留字段</w:t>
            </w:r>
            <w:r>
              <w:rPr>
                <w:rFonts w:asciiTheme="minorEastAsia" w:eastAsiaTheme="minorEastAsia" w:hAnsiTheme="minorEastAsia" w:cs="宋体" w:hint="eastAsia"/>
                <w:kern w:val="0"/>
                <w:sz w:val="24"/>
                <w:szCs w:val="24"/>
              </w:rPr>
              <w:t>1</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Value2</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预留字段</w:t>
            </w:r>
            <w:r>
              <w:rPr>
                <w:rFonts w:asciiTheme="minorEastAsia" w:eastAsiaTheme="minorEastAsia" w:hAnsiTheme="minorEastAsia" w:cs="宋体" w:hint="eastAsia"/>
                <w:kern w:val="0"/>
                <w:sz w:val="24"/>
                <w:szCs w:val="24"/>
              </w:rPr>
              <w:t>2</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Value3</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预留字段</w:t>
            </w:r>
            <w:r>
              <w:rPr>
                <w:rFonts w:asciiTheme="minorEastAsia" w:eastAsiaTheme="minorEastAsia" w:hAnsiTheme="minorEastAsia" w:cs="宋体" w:hint="eastAsia"/>
                <w:kern w:val="0"/>
                <w:sz w:val="24"/>
                <w:szCs w:val="24"/>
              </w:rPr>
              <w:t>3</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Value4</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预留字段</w:t>
            </w:r>
            <w:r>
              <w:rPr>
                <w:rFonts w:asciiTheme="minorEastAsia" w:eastAsiaTheme="minorEastAsia" w:hAnsiTheme="minorEastAsia" w:cs="宋体" w:hint="eastAsia"/>
                <w:kern w:val="0"/>
                <w:sz w:val="24"/>
                <w:szCs w:val="24"/>
              </w:rPr>
              <w:t>4</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27"/>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b/>
          <w:bCs/>
          <w:szCs w:val="24"/>
        </w:rPr>
      </w:pPr>
    </w:p>
    <w:p w:rsidR="000D5243" w:rsidRDefault="006F229F">
      <w:pPr>
        <w:pStyle w:val="5"/>
        <w:numPr>
          <w:ilvl w:val="0"/>
          <w:numId w:val="27"/>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1111"/>
        <w:ind w:left="864" w:hanging="864"/>
        <w:rPr>
          <w:strike/>
        </w:rPr>
      </w:pPr>
      <w:bookmarkStart w:id="90" w:name="_Toc4076239"/>
      <w:r>
        <w:rPr>
          <w:rFonts w:hint="eastAsia"/>
          <w:strike/>
        </w:rPr>
        <w:t>个人缴费证明二维码查验</w:t>
      </w:r>
      <w:bookmarkEnd w:id="90"/>
      <w:r>
        <w:rPr>
          <w:rFonts w:hint="eastAsia"/>
          <w:strike/>
        </w:rPr>
        <w:t>（</w:t>
      </w:r>
      <w:r>
        <w:rPr>
          <w:rFonts w:hint="eastAsia"/>
          <w:strike/>
        </w:rPr>
        <w:t>删除</w:t>
      </w:r>
      <w:r>
        <w:rPr>
          <w:rFonts w:hint="eastAsia"/>
          <w:strike/>
        </w:rPr>
        <w:t>）</w:t>
      </w:r>
    </w:p>
    <w:p w:rsidR="000D5243" w:rsidRDefault="006F229F">
      <w:pPr>
        <w:spacing w:line="360" w:lineRule="auto"/>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【功能描述】</w:t>
      </w:r>
    </w:p>
    <w:p w:rsidR="000D5243" w:rsidRDefault="006F229F">
      <w:pPr>
        <w:spacing w:line="360" w:lineRule="auto"/>
        <w:ind w:firstLineChars="200" w:firstLine="480"/>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接收二维码中的参数，返回查验结果。</w:t>
      </w:r>
    </w:p>
    <w:p w:rsidR="000D5243" w:rsidRDefault="006F229F">
      <w:pPr>
        <w:spacing w:line="360" w:lineRule="auto"/>
        <w:ind w:firstLineChars="200" w:firstLine="480"/>
        <w:rPr>
          <w:rFonts w:asciiTheme="minorEastAsia" w:eastAsiaTheme="minorEastAsia" w:hAnsiTheme="minorEastAsia" w:cs="宋体"/>
          <w:sz w:val="24"/>
          <w:szCs w:val="24"/>
          <w:highlight w:val="red"/>
        </w:rPr>
      </w:pPr>
      <w:r>
        <w:rPr>
          <w:rFonts w:asciiTheme="minorEastAsia" w:eastAsiaTheme="minorEastAsia" w:hAnsiTheme="minorEastAsia" w:cs="宋体" w:hint="eastAsia"/>
          <w:sz w:val="24"/>
          <w:szCs w:val="24"/>
          <w:highlight w:val="red"/>
        </w:rPr>
        <w:t>外网通过扫描二维码即可查验。</w:t>
      </w:r>
    </w:p>
    <w:p w:rsidR="000D5243" w:rsidRDefault="006F229F">
      <w:pPr>
        <w:spacing w:line="360" w:lineRule="auto"/>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【适用渠道】</w:t>
      </w:r>
    </w:p>
    <w:p w:rsidR="000D5243" w:rsidRDefault="006F229F">
      <w:pPr>
        <w:spacing w:line="360" w:lineRule="auto"/>
        <w:ind w:firstLineChars="200" w:firstLine="480"/>
        <w:rPr>
          <w:rFonts w:asciiTheme="minorEastAsia" w:eastAsiaTheme="minorEastAsia" w:hAnsiTheme="minorEastAsia"/>
          <w:strike/>
          <w:sz w:val="24"/>
          <w:szCs w:val="24"/>
        </w:rPr>
      </w:pPr>
      <w:r>
        <w:rPr>
          <w:rFonts w:asciiTheme="minorEastAsia" w:eastAsiaTheme="minorEastAsia" w:hAnsiTheme="minorEastAsia" w:cs="宋体" w:hint="eastAsia"/>
          <w:strike/>
          <w:sz w:val="24"/>
          <w:szCs w:val="24"/>
        </w:rPr>
        <w:t>支付宝、税务大厅自助机。</w:t>
      </w:r>
    </w:p>
    <w:p w:rsidR="000D5243" w:rsidRDefault="006F229F">
      <w:pPr>
        <w:pStyle w:val="5"/>
        <w:numPr>
          <w:ilvl w:val="0"/>
          <w:numId w:val="28"/>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请求方式</w:t>
      </w:r>
    </w:p>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post</w:t>
      </w:r>
    </w:p>
    <w:p w:rsidR="000D5243" w:rsidRDefault="000D5243">
      <w:pPr>
        <w:rPr>
          <w:rFonts w:asciiTheme="minorEastAsia" w:eastAsiaTheme="minorEastAsia" w:hAnsiTheme="minorEastAsia"/>
          <w:strike/>
          <w:sz w:val="24"/>
          <w:szCs w:val="24"/>
        </w:rPr>
      </w:pPr>
    </w:p>
    <w:p w:rsidR="000D5243" w:rsidRDefault="006F229F">
      <w:pPr>
        <w:pStyle w:val="5"/>
        <w:numPr>
          <w:ilvl w:val="0"/>
          <w:numId w:val="28"/>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请求地址</w:t>
      </w:r>
    </w:p>
    <w:tbl>
      <w:tblPr>
        <w:tblStyle w:val="aa"/>
        <w:tblW w:w="8330" w:type="dxa"/>
        <w:tblLayout w:type="fixed"/>
        <w:tblLook w:val="04A0" w:firstRow="1" w:lastRow="0" w:firstColumn="1" w:lastColumn="0" w:noHBand="0" w:noVBand="1"/>
      </w:tblPr>
      <w:tblGrid>
        <w:gridCol w:w="2484"/>
        <w:gridCol w:w="5846"/>
      </w:tblGrid>
      <w:tr w:rsidR="000D5243">
        <w:tc>
          <w:tcPr>
            <w:tcW w:w="2484" w:type="dxa"/>
          </w:tcPr>
          <w:p w:rsidR="000D5243" w:rsidRDefault="006F229F">
            <w:pPr>
              <w:jc w:val="center"/>
              <w:rPr>
                <w:rFonts w:asciiTheme="minorEastAsia" w:eastAsiaTheme="minorEastAsia" w:hAnsiTheme="minorEastAsia"/>
                <w:b/>
                <w:bCs/>
                <w:strike/>
                <w:sz w:val="24"/>
                <w:szCs w:val="24"/>
              </w:rPr>
            </w:pPr>
            <w:r>
              <w:rPr>
                <w:rFonts w:asciiTheme="minorEastAsia" w:eastAsiaTheme="minorEastAsia" w:hAnsiTheme="minorEastAsia" w:hint="eastAsia"/>
                <w:b/>
                <w:bCs/>
                <w:strike/>
                <w:sz w:val="24"/>
                <w:szCs w:val="24"/>
              </w:rPr>
              <w:t>环境</w:t>
            </w:r>
          </w:p>
        </w:tc>
        <w:tc>
          <w:tcPr>
            <w:tcW w:w="5846" w:type="dxa"/>
          </w:tcPr>
          <w:p w:rsidR="000D5243" w:rsidRDefault="006F229F">
            <w:pPr>
              <w:jc w:val="center"/>
              <w:rPr>
                <w:rFonts w:asciiTheme="minorEastAsia" w:eastAsiaTheme="minorEastAsia" w:hAnsiTheme="minorEastAsia"/>
                <w:b/>
                <w:bCs/>
                <w:strike/>
                <w:sz w:val="24"/>
                <w:szCs w:val="24"/>
              </w:rPr>
            </w:pPr>
            <w:r>
              <w:rPr>
                <w:rFonts w:asciiTheme="minorEastAsia" w:eastAsiaTheme="minorEastAsia" w:hAnsiTheme="minorEastAsia" w:hint="eastAsia"/>
                <w:b/>
                <w:bCs/>
                <w:strike/>
                <w:sz w:val="24"/>
                <w:szCs w:val="24"/>
              </w:rPr>
              <w:t>http</w:t>
            </w:r>
            <w:r>
              <w:rPr>
                <w:rFonts w:asciiTheme="minorEastAsia" w:eastAsiaTheme="minorEastAsia" w:hAnsiTheme="minorEastAsia" w:hint="eastAsia"/>
                <w:b/>
                <w:bCs/>
                <w:strike/>
                <w:sz w:val="24"/>
                <w:szCs w:val="24"/>
              </w:rPr>
              <w:t>请求地址</w:t>
            </w:r>
          </w:p>
        </w:tc>
      </w:tr>
      <w:tr w:rsidR="000D5243">
        <w:trPr>
          <w:trHeight w:val="379"/>
        </w:trPr>
        <w:tc>
          <w:tcPr>
            <w:tcW w:w="2484"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生产环境</w:t>
            </w:r>
          </w:p>
        </w:tc>
        <w:tc>
          <w:tcPr>
            <w:tcW w:w="5846"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地址</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上下文</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zmcy</w:t>
            </w:r>
            <w:r>
              <w:rPr>
                <w:rFonts w:asciiTheme="minorEastAsia" w:eastAsiaTheme="minorEastAsia" w:hAnsiTheme="minorEastAsia" w:hint="eastAsia"/>
                <w:strike/>
                <w:sz w:val="24"/>
                <w:szCs w:val="24"/>
              </w:rPr>
              <w:t>.do</w:t>
            </w:r>
          </w:p>
        </w:tc>
      </w:tr>
      <w:tr w:rsidR="000D5243">
        <w:trPr>
          <w:trHeight w:val="424"/>
        </w:trPr>
        <w:tc>
          <w:tcPr>
            <w:tcW w:w="2484"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测试环境</w:t>
            </w:r>
          </w:p>
        </w:tc>
        <w:tc>
          <w:tcPr>
            <w:tcW w:w="5846"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地址</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上下文</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zmcy</w:t>
            </w:r>
            <w:r>
              <w:rPr>
                <w:rFonts w:asciiTheme="minorEastAsia" w:eastAsiaTheme="minorEastAsia" w:hAnsiTheme="minorEastAsia" w:hint="eastAsia"/>
                <w:strike/>
                <w:sz w:val="24"/>
                <w:szCs w:val="24"/>
              </w:rPr>
              <w:t>.do</w:t>
            </w:r>
          </w:p>
        </w:tc>
      </w:tr>
    </w:tbl>
    <w:p w:rsidR="000D5243" w:rsidRDefault="000D5243">
      <w:pPr>
        <w:rPr>
          <w:rFonts w:asciiTheme="minorEastAsia" w:eastAsiaTheme="minorEastAsia" w:hAnsiTheme="minorEastAsia"/>
          <w:strike/>
          <w:sz w:val="24"/>
          <w:szCs w:val="24"/>
        </w:rPr>
      </w:pPr>
    </w:p>
    <w:p w:rsidR="000D5243" w:rsidRDefault="006F229F">
      <w:pPr>
        <w:pStyle w:val="5"/>
        <w:numPr>
          <w:ilvl w:val="0"/>
          <w:numId w:val="28"/>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请求参数</w:t>
      </w:r>
    </w:p>
    <w:tbl>
      <w:tblPr>
        <w:tblW w:w="836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379"/>
        <w:gridCol w:w="1559"/>
        <w:gridCol w:w="3121"/>
      </w:tblGrid>
      <w:tr w:rsidR="000D5243">
        <w:trPr>
          <w:trHeight w:val="158"/>
        </w:trPr>
        <w:tc>
          <w:tcPr>
            <w:tcW w:w="2305"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含义</w:t>
            </w:r>
          </w:p>
        </w:tc>
        <w:tc>
          <w:tcPr>
            <w:tcW w:w="1559"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格式</w:t>
            </w:r>
          </w:p>
        </w:tc>
        <w:tc>
          <w:tcPr>
            <w:tcW w:w="312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说明</w:t>
            </w:r>
          </w:p>
        </w:tc>
      </w:tr>
      <w:tr w:rsidR="000D5243">
        <w:trPr>
          <w:trHeight w:val="157"/>
        </w:trPr>
        <w:tc>
          <w:tcPr>
            <w:tcW w:w="2305"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businesstype</w:t>
            </w:r>
          </w:p>
        </w:tc>
        <w:tc>
          <w:tcPr>
            <w:tcW w:w="137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业务类型</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grsbfdj</w:t>
            </w:r>
            <w:r>
              <w:rPr>
                <w:rFonts w:asciiTheme="minorEastAsia" w:eastAsiaTheme="minorEastAsia" w:hAnsiTheme="minorEastAsia"/>
                <w:strike/>
                <w:sz w:val="24"/>
                <w:szCs w:val="24"/>
              </w:rPr>
              <w:t>.</w:t>
            </w:r>
            <w:r>
              <w:rPr>
                <w:rFonts w:asciiTheme="minorEastAsia" w:eastAsiaTheme="minorEastAsia" w:hAnsiTheme="minorEastAsia" w:hint="eastAsia"/>
                <w:strike/>
                <w:sz w:val="24"/>
                <w:szCs w:val="24"/>
              </w:rPr>
              <w:t>grdjyzxx.djyhjfxyzz.xyzz</w:t>
            </w:r>
          </w:p>
        </w:tc>
        <w:tc>
          <w:tcPr>
            <w:tcW w:w="312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必需</w:t>
            </w:r>
          </w:p>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DZSWJ.GRSBF.PZ.GRJFZMCY</w:t>
            </w:r>
          </w:p>
        </w:tc>
      </w:tr>
      <w:tr w:rsidR="000D5243">
        <w:trPr>
          <w:trHeight w:val="157"/>
        </w:trPr>
        <w:tc>
          <w:tcPr>
            <w:tcW w:w="2305" w:type="dxa"/>
            <w:vAlign w:val="center"/>
          </w:tcPr>
          <w:p w:rsidR="000D5243" w:rsidRDefault="006F229F">
            <w:pPr>
              <w:widowControl/>
              <w:tabs>
                <w:tab w:val="center" w:pos="1033"/>
                <w:tab w:val="right" w:pos="1944"/>
              </w:tabs>
              <w:jc w:val="left"/>
              <w:rPr>
                <w:rFonts w:asciiTheme="minorEastAsia" w:eastAsiaTheme="minorEastAsia" w:hAnsiTheme="minorEastAsia"/>
                <w:strike/>
                <w:sz w:val="24"/>
                <w:szCs w:val="24"/>
              </w:rPr>
            </w:pPr>
            <w:r>
              <w:rPr>
                <w:rFonts w:asciiTheme="minorEastAsia" w:eastAsiaTheme="minorEastAsia" w:hAnsiTheme="minorEastAsia" w:cs="宋体"/>
                <w:strike/>
                <w:color w:val="000000"/>
                <w:kern w:val="0"/>
                <w:sz w:val="24"/>
                <w:szCs w:val="24"/>
              </w:rPr>
              <w:lastRenderedPageBreak/>
              <w:t>jylsh</w:t>
            </w:r>
          </w:p>
        </w:tc>
        <w:tc>
          <w:tcPr>
            <w:tcW w:w="1379" w:type="dxa"/>
            <w:vAlign w:val="center"/>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cs="宋体" w:hint="eastAsia"/>
                <w:strike/>
                <w:kern w:val="0"/>
                <w:sz w:val="24"/>
                <w:szCs w:val="24"/>
              </w:rPr>
              <w:t>交易流水号</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strike/>
                <w:sz w:val="24"/>
                <w:szCs w:val="24"/>
              </w:rPr>
              <w:t>varchar(32)</w:t>
            </w:r>
          </w:p>
        </w:tc>
        <w:tc>
          <w:tcPr>
            <w:tcW w:w="3121" w:type="dxa"/>
            <w:vAlign w:val="center"/>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必需，发起方编写，</w:t>
            </w:r>
            <w:r>
              <w:rPr>
                <w:rFonts w:asciiTheme="minorEastAsia" w:eastAsiaTheme="minorEastAsia" w:hAnsiTheme="minorEastAsia" w:hint="eastAsia"/>
                <w:strike/>
                <w:sz w:val="24"/>
                <w:szCs w:val="24"/>
              </w:rPr>
              <w:t>32</w:t>
            </w:r>
            <w:r>
              <w:rPr>
                <w:rFonts w:asciiTheme="minorEastAsia" w:eastAsiaTheme="minorEastAsia" w:hAnsiTheme="minorEastAsia" w:hint="eastAsia"/>
                <w:strike/>
                <w:sz w:val="24"/>
                <w:szCs w:val="24"/>
              </w:rPr>
              <w:t>位随机字符串，用于标识每一笔交易</w:t>
            </w:r>
          </w:p>
        </w:tc>
      </w:tr>
      <w:tr w:rsidR="000D5243">
        <w:trPr>
          <w:trHeight w:val="157"/>
        </w:trPr>
        <w:tc>
          <w:tcPr>
            <w:tcW w:w="8364" w:type="dxa"/>
            <w:gridSpan w:val="4"/>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content</w:t>
            </w:r>
          </w:p>
        </w:tc>
      </w:tr>
      <w:tr w:rsidR="000D5243">
        <w:trPr>
          <w:trHeight w:val="157"/>
        </w:trPr>
        <w:tc>
          <w:tcPr>
            <w:tcW w:w="2305"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u</w:t>
            </w:r>
            <w:r>
              <w:rPr>
                <w:rFonts w:asciiTheme="minorEastAsia" w:eastAsiaTheme="minorEastAsia" w:hAnsiTheme="minorEastAsia"/>
                <w:strike/>
                <w:sz w:val="24"/>
                <w:szCs w:val="24"/>
              </w:rPr>
              <w:t>rl</w:t>
            </w:r>
          </w:p>
        </w:tc>
        <w:tc>
          <w:tcPr>
            <w:tcW w:w="1379" w:type="dxa"/>
            <w:vAlign w:val="center"/>
          </w:tcPr>
          <w:p w:rsidR="000D5243" w:rsidRDefault="006F229F">
            <w:pPr>
              <w:jc w:val="left"/>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二维码</w:t>
            </w:r>
            <w:r>
              <w:rPr>
                <w:rFonts w:asciiTheme="minorEastAsia" w:eastAsiaTheme="minorEastAsia" w:hAnsiTheme="minorEastAsia" w:cs="宋体" w:hint="eastAsia"/>
                <w:strike/>
                <w:sz w:val="24"/>
                <w:szCs w:val="24"/>
              </w:rPr>
              <w:t>url</w:t>
            </w:r>
            <w:r>
              <w:rPr>
                <w:rFonts w:asciiTheme="minorEastAsia" w:eastAsiaTheme="minorEastAsia" w:hAnsiTheme="minorEastAsia" w:cs="宋体" w:hint="eastAsia"/>
                <w:strike/>
                <w:sz w:val="24"/>
                <w:szCs w:val="24"/>
              </w:rPr>
              <w:t>地址</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strike/>
                <w:sz w:val="24"/>
                <w:szCs w:val="24"/>
              </w:rPr>
              <w:t>varchar(150)</w:t>
            </w:r>
          </w:p>
        </w:tc>
        <w:tc>
          <w:tcPr>
            <w:tcW w:w="3121" w:type="dxa"/>
          </w:tcPr>
          <w:p w:rsidR="000D5243" w:rsidRDefault="000D5243">
            <w:pPr>
              <w:rPr>
                <w:rFonts w:asciiTheme="minorEastAsia" w:eastAsiaTheme="minorEastAsia" w:hAnsiTheme="minorEastAsia"/>
                <w:strike/>
                <w:sz w:val="24"/>
                <w:szCs w:val="24"/>
              </w:rPr>
            </w:pPr>
          </w:p>
        </w:tc>
      </w:tr>
    </w:tbl>
    <w:p w:rsidR="000D5243" w:rsidRDefault="000D5243">
      <w:pPr>
        <w:rPr>
          <w:rFonts w:asciiTheme="minorEastAsia" w:eastAsiaTheme="minorEastAsia" w:hAnsiTheme="minorEastAsia"/>
          <w:strike/>
          <w:sz w:val="24"/>
          <w:szCs w:val="24"/>
        </w:rPr>
      </w:pPr>
    </w:p>
    <w:p w:rsidR="000D5243" w:rsidRDefault="006F229F">
      <w:pPr>
        <w:pStyle w:val="5"/>
        <w:numPr>
          <w:ilvl w:val="0"/>
          <w:numId w:val="28"/>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响应参数</w:t>
      </w:r>
    </w:p>
    <w:tbl>
      <w:tblPr>
        <w:tblW w:w="836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3"/>
        <w:gridCol w:w="1451"/>
        <w:gridCol w:w="1559"/>
        <w:gridCol w:w="3121"/>
      </w:tblGrid>
      <w:tr w:rsidR="000D5243">
        <w:trPr>
          <w:trHeight w:val="158"/>
        </w:trPr>
        <w:tc>
          <w:tcPr>
            <w:tcW w:w="2233"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含义</w:t>
            </w:r>
          </w:p>
        </w:tc>
        <w:tc>
          <w:tcPr>
            <w:tcW w:w="1559"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说明</w:t>
            </w:r>
          </w:p>
        </w:tc>
      </w:tr>
      <w:tr w:rsidR="000D5243">
        <w:trPr>
          <w:trHeight w:val="90"/>
        </w:trPr>
        <w:tc>
          <w:tcPr>
            <w:tcW w:w="2233" w:type="dxa"/>
          </w:tcPr>
          <w:p w:rsidR="000D5243" w:rsidRDefault="006F229F">
            <w:pPr>
              <w:rPr>
                <w:rFonts w:asciiTheme="minorEastAsia" w:eastAsiaTheme="minorEastAsia" w:hAnsiTheme="minorEastAsia"/>
                <w:strike/>
                <w:sz w:val="24"/>
                <w:szCs w:val="24"/>
                <w:lang w:val="de-DE"/>
              </w:rPr>
            </w:pPr>
            <w:r>
              <w:rPr>
                <w:rFonts w:asciiTheme="minorEastAsia" w:eastAsiaTheme="minorEastAsia" w:hAnsiTheme="minorEastAsia" w:hint="eastAsia"/>
                <w:strike/>
                <w:color w:val="000000"/>
                <w:sz w:val="24"/>
                <w:szCs w:val="24"/>
              </w:rPr>
              <w:t>resultcode</w:t>
            </w:r>
          </w:p>
        </w:tc>
        <w:tc>
          <w:tcPr>
            <w:tcW w:w="145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返回编码</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000000</w:t>
            </w:r>
          </w:p>
        </w:tc>
        <w:tc>
          <w:tcPr>
            <w:tcW w:w="312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000000</w:t>
            </w:r>
            <w:r>
              <w:rPr>
                <w:rFonts w:asciiTheme="minorEastAsia" w:eastAsiaTheme="minorEastAsia" w:hAnsiTheme="minorEastAsia" w:hint="eastAsia"/>
                <w:strike/>
                <w:sz w:val="24"/>
                <w:szCs w:val="24"/>
              </w:rPr>
              <w:t>为成功，其他为失败</w:t>
            </w:r>
          </w:p>
        </w:tc>
      </w:tr>
      <w:tr w:rsidR="000D5243">
        <w:trPr>
          <w:trHeight w:val="157"/>
        </w:trPr>
        <w:tc>
          <w:tcPr>
            <w:tcW w:w="2233" w:type="dxa"/>
          </w:tcPr>
          <w:p w:rsidR="000D5243" w:rsidRDefault="006F229F">
            <w:pPr>
              <w:rPr>
                <w:rFonts w:asciiTheme="minorEastAsia" w:eastAsiaTheme="minorEastAsia" w:hAnsiTheme="minorEastAsia"/>
                <w:strike/>
                <w:sz w:val="24"/>
                <w:szCs w:val="24"/>
                <w:lang w:val="de-DE"/>
              </w:rPr>
            </w:pPr>
            <w:r>
              <w:rPr>
                <w:rFonts w:asciiTheme="minorEastAsia" w:eastAsiaTheme="minorEastAsia" w:hAnsiTheme="minorEastAsia" w:hint="eastAsia"/>
                <w:strike/>
                <w:sz w:val="24"/>
                <w:szCs w:val="24"/>
              </w:rPr>
              <w:t>resultmsg</w:t>
            </w:r>
          </w:p>
        </w:tc>
        <w:tc>
          <w:tcPr>
            <w:tcW w:w="145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具体的消息</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成功</w:t>
            </w:r>
          </w:p>
        </w:tc>
        <w:tc>
          <w:tcPr>
            <w:tcW w:w="312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具体的消息</w:t>
            </w:r>
          </w:p>
        </w:tc>
      </w:tr>
      <w:tr w:rsidR="000D5243">
        <w:trPr>
          <w:trHeight w:val="157"/>
        </w:trPr>
        <w:tc>
          <w:tcPr>
            <w:tcW w:w="2233" w:type="dxa"/>
            <w:vAlign w:val="center"/>
          </w:tcPr>
          <w:p w:rsidR="000D5243" w:rsidRDefault="006F229F">
            <w:pPr>
              <w:widowControl/>
              <w:tabs>
                <w:tab w:val="center" w:pos="1033"/>
                <w:tab w:val="right" w:pos="1944"/>
              </w:tabs>
              <w:jc w:val="left"/>
              <w:rPr>
                <w:rFonts w:asciiTheme="minorEastAsia" w:eastAsiaTheme="minorEastAsia" w:hAnsiTheme="minorEastAsia"/>
                <w:strike/>
                <w:sz w:val="24"/>
                <w:szCs w:val="24"/>
              </w:rPr>
            </w:pPr>
            <w:r>
              <w:rPr>
                <w:rFonts w:asciiTheme="minorEastAsia" w:eastAsiaTheme="minorEastAsia" w:hAnsiTheme="minorEastAsia" w:cs="宋体"/>
                <w:strike/>
                <w:color w:val="000000"/>
                <w:kern w:val="0"/>
                <w:sz w:val="24"/>
                <w:szCs w:val="24"/>
              </w:rPr>
              <w:t>jylsh</w:t>
            </w:r>
          </w:p>
        </w:tc>
        <w:tc>
          <w:tcPr>
            <w:tcW w:w="1451" w:type="dxa"/>
            <w:vAlign w:val="center"/>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cs="宋体" w:hint="eastAsia"/>
                <w:strike/>
                <w:kern w:val="0"/>
                <w:sz w:val="24"/>
                <w:szCs w:val="24"/>
              </w:rPr>
              <w:t>交易流水号</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strike/>
                <w:sz w:val="24"/>
                <w:szCs w:val="24"/>
              </w:rPr>
              <w:t>varchar(32)</w:t>
            </w:r>
          </w:p>
        </w:tc>
        <w:tc>
          <w:tcPr>
            <w:tcW w:w="3121" w:type="dxa"/>
            <w:vAlign w:val="center"/>
          </w:tcPr>
          <w:p w:rsidR="000D5243" w:rsidRDefault="000D5243">
            <w:pPr>
              <w:rPr>
                <w:rFonts w:asciiTheme="minorEastAsia" w:eastAsiaTheme="minorEastAsia" w:hAnsiTheme="minorEastAsia"/>
                <w:strike/>
                <w:sz w:val="24"/>
                <w:szCs w:val="24"/>
              </w:rPr>
            </w:pPr>
          </w:p>
        </w:tc>
      </w:tr>
      <w:tr w:rsidR="000D5243">
        <w:trPr>
          <w:trHeight w:val="157"/>
        </w:trPr>
        <w:tc>
          <w:tcPr>
            <w:tcW w:w="8364" w:type="dxa"/>
            <w:gridSpan w:val="4"/>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resultobj</w:t>
            </w:r>
          </w:p>
        </w:tc>
      </w:tr>
      <w:tr w:rsidR="000D5243">
        <w:trPr>
          <w:trHeight w:val="157"/>
        </w:trPr>
        <w:tc>
          <w:tcPr>
            <w:tcW w:w="2233" w:type="dxa"/>
            <w:vAlign w:val="center"/>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jfzm</w:t>
            </w:r>
          </w:p>
        </w:tc>
        <w:tc>
          <w:tcPr>
            <w:tcW w:w="1451" w:type="dxa"/>
            <w:vAlign w:val="center"/>
          </w:tcPr>
          <w:p w:rsidR="000D5243" w:rsidRDefault="006F229F">
            <w:pPr>
              <w:rPr>
                <w:rFonts w:asciiTheme="minorEastAsia" w:eastAsiaTheme="minorEastAsia" w:hAnsiTheme="minorEastAsia" w:cs="宋体"/>
                <w:strike/>
                <w:sz w:val="24"/>
                <w:szCs w:val="24"/>
              </w:rPr>
            </w:pPr>
            <w:r>
              <w:rPr>
                <w:rFonts w:asciiTheme="minorEastAsia" w:eastAsiaTheme="minorEastAsia" w:hAnsiTheme="minorEastAsia" w:cs="宋体" w:hint="eastAsia"/>
                <w:strike/>
                <w:kern w:val="0"/>
                <w:sz w:val="24"/>
                <w:szCs w:val="24"/>
              </w:rPr>
              <w:t>缴费证明</w:t>
            </w:r>
            <w:r>
              <w:rPr>
                <w:rFonts w:asciiTheme="minorEastAsia" w:eastAsiaTheme="minorEastAsia" w:hAnsiTheme="minorEastAsia" w:cs="宋体" w:hint="eastAsia"/>
                <w:strike/>
                <w:kern w:val="0"/>
                <w:sz w:val="24"/>
                <w:szCs w:val="24"/>
              </w:rPr>
              <w:t>pdf</w:t>
            </w:r>
            <w:r>
              <w:rPr>
                <w:rFonts w:asciiTheme="minorEastAsia" w:eastAsiaTheme="minorEastAsia" w:hAnsiTheme="minorEastAsia" w:cs="宋体" w:hint="eastAsia"/>
                <w:strike/>
                <w:kern w:val="0"/>
                <w:sz w:val="24"/>
                <w:szCs w:val="24"/>
              </w:rPr>
              <w:t>文件</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strike/>
                <w:sz w:val="24"/>
                <w:szCs w:val="24"/>
              </w:rPr>
              <w:t>varchar(</w:t>
            </w:r>
            <w:r>
              <w:rPr>
                <w:rFonts w:asciiTheme="minorEastAsia" w:eastAsiaTheme="minorEastAsia" w:hAnsiTheme="minorEastAsia" w:hint="eastAsia"/>
                <w:strike/>
                <w:sz w:val="24"/>
                <w:szCs w:val="24"/>
              </w:rPr>
              <w:t>5</w:t>
            </w:r>
            <w:r>
              <w:rPr>
                <w:rFonts w:asciiTheme="minorEastAsia" w:eastAsiaTheme="minorEastAsia" w:hAnsiTheme="minorEastAsia"/>
                <w:strike/>
                <w:sz w:val="24"/>
                <w:szCs w:val="24"/>
              </w:rPr>
              <w:t>0)</w:t>
            </w:r>
          </w:p>
        </w:tc>
        <w:tc>
          <w:tcPr>
            <w:tcW w:w="3121" w:type="dxa"/>
          </w:tcPr>
          <w:p w:rsidR="000D5243" w:rsidRDefault="000D5243">
            <w:pPr>
              <w:rPr>
                <w:rFonts w:asciiTheme="minorEastAsia" w:eastAsiaTheme="minorEastAsia" w:hAnsiTheme="minorEastAsia"/>
                <w:strike/>
                <w:sz w:val="24"/>
                <w:szCs w:val="24"/>
              </w:rPr>
            </w:pPr>
          </w:p>
        </w:tc>
      </w:tr>
    </w:tbl>
    <w:p w:rsidR="000D5243" w:rsidRDefault="000D5243">
      <w:pPr>
        <w:pStyle w:val="a3"/>
        <w:ind w:firstLine="0"/>
        <w:rPr>
          <w:rFonts w:asciiTheme="minorEastAsia" w:eastAsiaTheme="minorEastAsia" w:hAnsiTheme="minorEastAsia"/>
          <w:strike/>
          <w:szCs w:val="24"/>
        </w:rPr>
      </w:pPr>
    </w:p>
    <w:p w:rsidR="000D5243" w:rsidRDefault="006F229F">
      <w:pPr>
        <w:pStyle w:val="5"/>
        <w:numPr>
          <w:ilvl w:val="0"/>
          <w:numId w:val="28"/>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trike/>
                <w:szCs w:val="24"/>
              </w:rPr>
            </w:pPr>
          </w:p>
        </w:tc>
      </w:tr>
    </w:tbl>
    <w:p w:rsidR="000D5243" w:rsidRDefault="006F229F">
      <w:pPr>
        <w:pStyle w:val="1111"/>
        <w:ind w:left="864" w:hanging="864"/>
        <w:rPr>
          <w:strike/>
        </w:rPr>
      </w:pPr>
      <w:bookmarkStart w:id="91" w:name="_Toc4076240"/>
      <w:r>
        <w:rPr>
          <w:rFonts w:hint="eastAsia"/>
          <w:strike/>
        </w:rPr>
        <w:t>电子缴费凭证二维码查验</w:t>
      </w:r>
      <w:bookmarkEnd w:id="91"/>
      <w:r>
        <w:rPr>
          <w:rFonts w:hint="eastAsia"/>
          <w:strike/>
        </w:rPr>
        <w:t>（</w:t>
      </w:r>
      <w:r>
        <w:rPr>
          <w:rFonts w:hint="eastAsia"/>
          <w:strike/>
        </w:rPr>
        <w:t>删除</w:t>
      </w:r>
      <w:r>
        <w:rPr>
          <w:rFonts w:hint="eastAsia"/>
          <w:strike/>
        </w:rPr>
        <w:t>）</w:t>
      </w:r>
    </w:p>
    <w:p w:rsidR="000D5243" w:rsidRDefault="006F229F">
      <w:pPr>
        <w:spacing w:line="360" w:lineRule="auto"/>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【功能描述】</w:t>
      </w:r>
    </w:p>
    <w:p w:rsidR="000D5243" w:rsidRDefault="006F229F">
      <w:pPr>
        <w:spacing w:line="360" w:lineRule="auto"/>
        <w:ind w:firstLineChars="200" w:firstLine="480"/>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接收二维码中的参数，返回查验结果。</w:t>
      </w:r>
    </w:p>
    <w:p w:rsidR="000D5243" w:rsidRDefault="006F229F">
      <w:pPr>
        <w:spacing w:line="360" w:lineRule="auto"/>
        <w:ind w:firstLineChars="200" w:firstLine="480"/>
        <w:rPr>
          <w:rFonts w:asciiTheme="minorEastAsia" w:eastAsiaTheme="minorEastAsia" w:hAnsiTheme="minorEastAsia" w:cs="宋体"/>
          <w:strike/>
          <w:sz w:val="24"/>
          <w:szCs w:val="24"/>
          <w:highlight w:val="red"/>
        </w:rPr>
      </w:pPr>
      <w:r>
        <w:rPr>
          <w:rFonts w:asciiTheme="minorEastAsia" w:eastAsiaTheme="minorEastAsia" w:hAnsiTheme="minorEastAsia" w:cs="宋体" w:hint="eastAsia"/>
          <w:sz w:val="24"/>
          <w:szCs w:val="24"/>
          <w:highlight w:val="red"/>
        </w:rPr>
        <w:t>外网通过扫描二维码即可查验。</w:t>
      </w:r>
    </w:p>
    <w:p w:rsidR="000D5243" w:rsidRDefault="006F229F">
      <w:pPr>
        <w:spacing w:line="360" w:lineRule="auto"/>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【适用渠道】</w:t>
      </w:r>
    </w:p>
    <w:p w:rsidR="000D5243" w:rsidRDefault="006F229F">
      <w:pPr>
        <w:spacing w:line="360" w:lineRule="auto"/>
        <w:ind w:firstLineChars="200" w:firstLine="480"/>
        <w:rPr>
          <w:rFonts w:asciiTheme="minorEastAsia" w:eastAsiaTheme="minorEastAsia" w:hAnsiTheme="minorEastAsia"/>
          <w:strike/>
          <w:sz w:val="24"/>
          <w:szCs w:val="24"/>
        </w:rPr>
      </w:pPr>
      <w:r>
        <w:rPr>
          <w:rFonts w:asciiTheme="minorEastAsia" w:eastAsiaTheme="minorEastAsia" w:hAnsiTheme="minorEastAsia" w:cs="宋体" w:hint="eastAsia"/>
          <w:strike/>
          <w:sz w:val="24"/>
          <w:szCs w:val="24"/>
        </w:rPr>
        <w:t>支付宝、税务大厅自助机。</w:t>
      </w:r>
    </w:p>
    <w:p w:rsidR="000D5243" w:rsidRDefault="006F229F">
      <w:pPr>
        <w:pStyle w:val="5"/>
        <w:numPr>
          <w:ilvl w:val="0"/>
          <w:numId w:val="29"/>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lastRenderedPageBreak/>
        <w:t>请求方式</w:t>
      </w:r>
    </w:p>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post</w:t>
      </w:r>
    </w:p>
    <w:p w:rsidR="000D5243" w:rsidRDefault="000D5243">
      <w:pPr>
        <w:rPr>
          <w:rFonts w:asciiTheme="minorEastAsia" w:eastAsiaTheme="minorEastAsia" w:hAnsiTheme="minorEastAsia"/>
          <w:strike/>
          <w:sz w:val="24"/>
          <w:szCs w:val="24"/>
        </w:rPr>
      </w:pPr>
    </w:p>
    <w:p w:rsidR="000D5243" w:rsidRDefault="006F229F">
      <w:pPr>
        <w:pStyle w:val="5"/>
        <w:numPr>
          <w:ilvl w:val="0"/>
          <w:numId w:val="29"/>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trike/>
                <w:sz w:val="24"/>
                <w:szCs w:val="24"/>
              </w:rPr>
            </w:pPr>
            <w:r>
              <w:rPr>
                <w:rFonts w:asciiTheme="minorEastAsia" w:eastAsiaTheme="minorEastAsia" w:hAnsiTheme="minorEastAsia" w:hint="eastAsia"/>
                <w:b/>
                <w:bCs/>
                <w:strike/>
                <w:sz w:val="24"/>
                <w:szCs w:val="24"/>
              </w:rPr>
              <w:t>环境</w:t>
            </w:r>
          </w:p>
        </w:tc>
        <w:tc>
          <w:tcPr>
            <w:tcW w:w="5846" w:type="dxa"/>
          </w:tcPr>
          <w:p w:rsidR="000D5243" w:rsidRDefault="006F229F">
            <w:pPr>
              <w:jc w:val="center"/>
              <w:rPr>
                <w:rFonts w:asciiTheme="minorEastAsia" w:eastAsiaTheme="minorEastAsia" w:hAnsiTheme="minorEastAsia"/>
                <w:b/>
                <w:bCs/>
                <w:strike/>
                <w:sz w:val="24"/>
                <w:szCs w:val="24"/>
              </w:rPr>
            </w:pPr>
            <w:r>
              <w:rPr>
                <w:rFonts w:asciiTheme="minorEastAsia" w:eastAsiaTheme="minorEastAsia" w:hAnsiTheme="minorEastAsia" w:hint="eastAsia"/>
                <w:b/>
                <w:bCs/>
                <w:strike/>
                <w:sz w:val="24"/>
                <w:szCs w:val="24"/>
              </w:rPr>
              <w:t>http</w:t>
            </w:r>
            <w:r>
              <w:rPr>
                <w:rFonts w:asciiTheme="minorEastAsia" w:eastAsiaTheme="minorEastAsia" w:hAnsiTheme="minorEastAsia" w:hint="eastAsia"/>
                <w:b/>
                <w:bCs/>
                <w:strike/>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生产环境</w:t>
            </w:r>
          </w:p>
        </w:tc>
        <w:tc>
          <w:tcPr>
            <w:tcW w:w="5846"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地址</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上下文</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pzcy</w:t>
            </w:r>
            <w:r>
              <w:rPr>
                <w:rFonts w:asciiTheme="minorEastAsia" w:eastAsiaTheme="minorEastAsia" w:hAnsiTheme="minorEastAsia" w:hint="eastAsia"/>
                <w:strike/>
                <w:sz w:val="24"/>
                <w:szCs w:val="24"/>
              </w:rPr>
              <w:t>.do</w:t>
            </w:r>
          </w:p>
        </w:tc>
      </w:tr>
      <w:tr w:rsidR="000D5243">
        <w:trPr>
          <w:trHeight w:val="424"/>
        </w:trPr>
        <w:tc>
          <w:tcPr>
            <w:tcW w:w="2376"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测试环境</w:t>
            </w:r>
          </w:p>
        </w:tc>
        <w:tc>
          <w:tcPr>
            <w:tcW w:w="5846"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地址</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上下文</w:t>
            </w:r>
            <w:r>
              <w:rPr>
                <w:rFonts w:asciiTheme="minorEastAsia" w:eastAsiaTheme="minorEastAsia" w:hAnsiTheme="minorEastAsia" w:hint="eastAsia"/>
                <w:strike/>
                <w:sz w:val="24"/>
                <w:szCs w:val="24"/>
              </w:rPr>
              <w:t>/</w:t>
            </w:r>
            <w:r>
              <w:rPr>
                <w:rFonts w:asciiTheme="minorEastAsia" w:eastAsiaTheme="minorEastAsia" w:hAnsiTheme="minorEastAsia" w:hint="eastAsia"/>
                <w:strike/>
                <w:sz w:val="24"/>
                <w:szCs w:val="24"/>
              </w:rPr>
              <w:t>pzcy</w:t>
            </w:r>
            <w:r>
              <w:rPr>
                <w:rFonts w:asciiTheme="minorEastAsia" w:eastAsiaTheme="minorEastAsia" w:hAnsiTheme="minorEastAsia" w:hint="eastAsia"/>
                <w:strike/>
                <w:sz w:val="24"/>
                <w:szCs w:val="24"/>
              </w:rPr>
              <w:t>.do</w:t>
            </w:r>
          </w:p>
        </w:tc>
      </w:tr>
    </w:tbl>
    <w:p w:rsidR="000D5243" w:rsidRDefault="000D5243">
      <w:pPr>
        <w:rPr>
          <w:rFonts w:asciiTheme="minorEastAsia" w:eastAsiaTheme="minorEastAsia" w:hAnsiTheme="minorEastAsia"/>
          <w:strike/>
          <w:sz w:val="24"/>
          <w:szCs w:val="24"/>
        </w:rPr>
      </w:pPr>
    </w:p>
    <w:p w:rsidR="000D5243" w:rsidRDefault="006F229F">
      <w:pPr>
        <w:pStyle w:val="5"/>
        <w:numPr>
          <w:ilvl w:val="0"/>
          <w:numId w:val="29"/>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含义</w:t>
            </w:r>
          </w:p>
        </w:tc>
        <w:tc>
          <w:tcPr>
            <w:tcW w:w="1559"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格式</w:t>
            </w:r>
          </w:p>
        </w:tc>
        <w:tc>
          <w:tcPr>
            <w:tcW w:w="312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说明</w:t>
            </w:r>
          </w:p>
        </w:tc>
      </w:tr>
      <w:tr w:rsidR="000D5243">
        <w:trPr>
          <w:trHeight w:val="157"/>
        </w:trPr>
        <w:tc>
          <w:tcPr>
            <w:tcW w:w="2163"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businesstype</w:t>
            </w:r>
          </w:p>
        </w:tc>
        <w:tc>
          <w:tcPr>
            <w:tcW w:w="137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业务类型</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grsbfdj</w:t>
            </w:r>
            <w:r>
              <w:rPr>
                <w:rFonts w:asciiTheme="minorEastAsia" w:eastAsiaTheme="minorEastAsia" w:hAnsiTheme="minorEastAsia"/>
                <w:strike/>
                <w:sz w:val="24"/>
                <w:szCs w:val="24"/>
              </w:rPr>
              <w:t>.</w:t>
            </w:r>
            <w:r>
              <w:rPr>
                <w:rFonts w:asciiTheme="minorEastAsia" w:eastAsiaTheme="minorEastAsia" w:hAnsiTheme="minorEastAsia" w:hint="eastAsia"/>
                <w:strike/>
                <w:sz w:val="24"/>
                <w:szCs w:val="24"/>
              </w:rPr>
              <w:t>grdjyzxx.djyhjfxyzz.xyzz</w:t>
            </w:r>
          </w:p>
        </w:tc>
        <w:tc>
          <w:tcPr>
            <w:tcW w:w="312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必需</w:t>
            </w:r>
          </w:p>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DZSWJ.GRSBF.PZ.DZJFPZCY</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trike/>
                <w:sz w:val="24"/>
                <w:szCs w:val="24"/>
              </w:rPr>
            </w:pPr>
            <w:r>
              <w:rPr>
                <w:rFonts w:asciiTheme="minorEastAsia" w:eastAsiaTheme="minorEastAsia" w:hAnsiTheme="minorEastAsia" w:cs="宋体"/>
                <w:strike/>
                <w:color w:val="000000"/>
                <w:kern w:val="0"/>
                <w:sz w:val="24"/>
                <w:szCs w:val="24"/>
              </w:rPr>
              <w:t>jylsh</w:t>
            </w:r>
          </w:p>
        </w:tc>
        <w:tc>
          <w:tcPr>
            <w:tcW w:w="1379" w:type="dxa"/>
            <w:vAlign w:val="center"/>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cs="宋体" w:hint="eastAsia"/>
                <w:strike/>
                <w:kern w:val="0"/>
                <w:sz w:val="24"/>
                <w:szCs w:val="24"/>
              </w:rPr>
              <w:t>交易流水号</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strike/>
                <w:sz w:val="24"/>
                <w:szCs w:val="24"/>
              </w:rPr>
              <w:t>varchar(32)</w:t>
            </w:r>
          </w:p>
        </w:tc>
        <w:tc>
          <w:tcPr>
            <w:tcW w:w="3121" w:type="dxa"/>
            <w:vAlign w:val="center"/>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必需，发起方编写，</w:t>
            </w:r>
            <w:r>
              <w:rPr>
                <w:rFonts w:asciiTheme="minorEastAsia" w:eastAsiaTheme="minorEastAsia" w:hAnsiTheme="minorEastAsia" w:hint="eastAsia"/>
                <w:strike/>
                <w:sz w:val="24"/>
                <w:szCs w:val="24"/>
              </w:rPr>
              <w:t>32</w:t>
            </w:r>
            <w:r>
              <w:rPr>
                <w:rFonts w:asciiTheme="minorEastAsia" w:eastAsiaTheme="minorEastAsia" w:hAnsiTheme="minorEastAsia" w:hint="eastAsia"/>
                <w:strike/>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content</w:t>
            </w:r>
          </w:p>
        </w:tc>
      </w:tr>
      <w:tr w:rsidR="000D5243">
        <w:trPr>
          <w:trHeight w:val="157"/>
        </w:trPr>
        <w:tc>
          <w:tcPr>
            <w:tcW w:w="2163"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u</w:t>
            </w:r>
            <w:r>
              <w:rPr>
                <w:rFonts w:asciiTheme="minorEastAsia" w:eastAsiaTheme="minorEastAsia" w:hAnsiTheme="minorEastAsia"/>
                <w:strike/>
                <w:sz w:val="24"/>
                <w:szCs w:val="24"/>
              </w:rPr>
              <w:t>rl</w:t>
            </w:r>
          </w:p>
        </w:tc>
        <w:tc>
          <w:tcPr>
            <w:tcW w:w="1379" w:type="dxa"/>
            <w:vAlign w:val="center"/>
          </w:tcPr>
          <w:p w:rsidR="000D5243" w:rsidRDefault="006F229F">
            <w:pPr>
              <w:jc w:val="left"/>
              <w:rPr>
                <w:rFonts w:asciiTheme="minorEastAsia" w:eastAsiaTheme="minorEastAsia" w:hAnsiTheme="minorEastAsia" w:cs="宋体"/>
                <w:strike/>
                <w:sz w:val="24"/>
                <w:szCs w:val="24"/>
              </w:rPr>
            </w:pPr>
            <w:r>
              <w:rPr>
                <w:rFonts w:asciiTheme="minorEastAsia" w:eastAsiaTheme="minorEastAsia" w:hAnsiTheme="minorEastAsia" w:cs="宋体" w:hint="eastAsia"/>
                <w:strike/>
                <w:sz w:val="24"/>
                <w:szCs w:val="24"/>
              </w:rPr>
              <w:t>二维码</w:t>
            </w:r>
            <w:r>
              <w:rPr>
                <w:rFonts w:asciiTheme="minorEastAsia" w:eastAsiaTheme="minorEastAsia" w:hAnsiTheme="minorEastAsia" w:cs="宋体" w:hint="eastAsia"/>
                <w:strike/>
                <w:sz w:val="24"/>
                <w:szCs w:val="24"/>
              </w:rPr>
              <w:t>url</w:t>
            </w:r>
            <w:r>
              <w:rPr>
                <w:rFonts w:asciiTheme="minorEastAsia" w:eastAsiaTheme="minorEastAsia" w:hAnsiTheme="minorEastAsia" w:cs="宋体" w:hint="eastAsia"/>
                <w:strike/>
                <w:sz w:val="24"/>
                <w:szCs w:val="24"/>
              </w:rPr>
              <w:t>地址</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strike/>
                <w:sz w:val="24"/>
                <w:szCs w:val="24"/>
              </w:rPr>
              <w:t>varchar(150)</w:t>
            </w:r>
          </w:p>
        </w:tc>
        <w:tc>
          <w:tcPr>
            <w:tcW w:w="3121" w:type="dxa"/>
          </w:tcPr>
          <w:p w:rsidR="000D5243" w:rsidRDefault="000D5243">
            <w:pPr>
              <w:rPr>
                <w:rFonts w:asciiTheme="minorEastAsia" w:eastAsiaTheme="minorEastAsia" w:hAnsiTheme="minorEastAsia"/>
                <w:strike/>
                <w:sz w:val="24"/>
                <w:szCs w:val="24"/>
              </w:rPr>
            </w:pPr>
          </w:p>
        </w:tc>
      </w:tr>
    </w:tbl>
    <w:p w:rsidR="000D5243" w:rsidRDefault="000D5243">
      <w:pPr>
        <w:rPr>
          <w:rFonts w:asciiTheme="minorEastAsia" w:eastAsiaTheme="minorEastAsia" w:hAnsiTheme="minorEastAsia"/>
          <w:strike/>
          <w:sz w:val="24"/>
          <w:szCs w:val="24"/>
        </w:rPr>
      </w:pPr>
    </w:p>
    <w:p w:rsidR="000D5243" w:rsidRDefault="006F229F">
      <w:pPr>
        <w:pStyle w:val="5"/>
        <w:numPr>
          <w:ilvl w:val="0"/>
          <w:numId w:val="29"/>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含义</w:t>
            </w:r>
          </w:p>
        </w:tc>
        <w:tc>
          <w:tcPr>
            <w:tcW w:w="1559"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说明</w:t>
            </w:r>
          </w:p>
        </w:tc>
      </w:tr>
      <w:tr w:rsidR="000D5243">
        <w:trPr>
          <w:trHeight w:val="90"/>
        </w:trPr>
        <w:tc>
          <w:tcPr>
            <w:tcW w:w="2091" w:type="dxa"/>
          </w:tcPr>
          <w:p w:rsidR="000D5243" w:rsidRDefault="006F229F">
            <w:pPr>
              <w:rPr>
                <w:rFonts w:asciiTheme="minorEastAsia" w:eastAsiaTheme="minorEastAsia" w:hAnsiTheme="minorEastAsia"/>
                <w:strike/>
                <w:sz w:val="24"/>
                <w:szCs w:val="24"/>
                <w:lang w:val="de-DE"/>
              </w:rPr>
            </w:pPr>
            <w:r>
              <w:rPr>
                <w:rFonts w:asciiTheme="minorEastAsia" w:eastAsiaTheme="minorEastAsia" w:hAnsiTheme="minorEastAsia" w:hint="eastAsia"/>
                <w:strike/>
                <w:color w:val="000000"/>
                <w:sz w:val="24"/>
                <w:szCs w:val="24"/>
              </w:rPr>
              <w:t>resultcode</w:t>
            </w:r>
          </w:p>
        </w:tc>
        <w:tc>
          <w:tcPr>
            <w:tcW w:w="145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返回编码</w:t>
            </w:r>
          </w:p>
        </w:tc>
        <w:tc>
          <w:tcPr>
            <w:tcW w:w="1559"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000000</w:t>
            </w:r>
          </w:p>
        </w:tc>
        <w:tc>
          <w:tcPr>
            <w:tcW w:w="3121" w:type="dxa"/>
          </w:tcPr>
          <w:p w:rsidR="000D5243" w:rsidRDefault="006F229F">
            <w:pPr>
              <w:rPr>
                <w:rFonts w:asciiTheme="minorEastAsia" w:eastAsiaTheme="minorEastAsia" w:hAnsiTheme="minorEastAsia"/>
                <w:strike/>
                <w:sz w:val="24"/>
                <w:szCs w:val="24"/>
              </w:rPr>
            </w:pPr>
            <w:r>
              <w:rPr>
                <w:rFonts w:asciiTheme="minorEastAsia" w:eastAsiaTheme="minorEastAsia" w:hAnsiTheme="minorEastAsia" w:hint="eastAsia"/>
                <w:strike/>
                <w:sz w:val="24"/>
                <w:szCs w:val="24"/>
              </w:rPr>
              <w:t>000000</w:t>
            </w:r>
            <w:r>
              <w:rPr>
                <w:rFonts w:asciiTheme="minorEastAsia" w:eastAsiaTheme="minorEastAsia" w:hAnsiTheme="minorEastAsia" w:hint="eastAsia"/>
                <w:strike/>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cs="宋体"/>
                <w:strike/>
                <w:kern w:val="0"/>
                <w:sz w:val="24"/>
                <w:szCs w:val="24"/>
                <w:lang w:val="de-DE"/>
              </w:rPr>
            </w:pPr>
            <w:r>
              <w:rPr>
                <w:rFonts w:asciiTheme="minorEastAsia" w:eastAsiaTheme="minorEastAsia" w:hAnsiTheme="minorEastAsia" w:cs="宋体" w:hint="eastAsia"/>
                <w:strike/>
                <w:kern w:val="0"/>
                <w:sz w:val="24"/>
                <w:szCs w:val="24"/>
              </w:rPr>
              <w:t>resultmsg</w:t>
            </w:r>
          </w:p>
        </w:tc>
        <w:tc>
          <w:tcPr>
            <w:tcW w:w="1451"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具体的消息</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成功</w:t>
            </w:r>
          </w:p>
        </w:tc>
        <w:tc>
          <w:tcPr>
            <w:tcW w:w="3121"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具体的消息</w:t>
            </w:r>
          </w:p>
        </w:tc>
      </w:tr>
      <w:tr w:rsidR="000D5243">
        <w:trPr>
          <w:trHeight w:val="157"/>
        </w:trPr>
        <w:tc>
          <w:tcPr>
            <w:tcW w:w="209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jylsh</w:t>
            </w:r>
          </w:p>
        </w:tc>
        <w:tc>
          <w:tcPr>
            <w:tcW w:w="145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交易流水号</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varchar(32)</w:t>
            </w:r>
          </w:p>
        </w:tc>
        <w:tc>
          <w:tcPr>
            <w:tcW w:w="312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必需</w:t>
            </w:r>
          </w:p>
        </w:tc>
      </w:tr>
      <w:tr w:rsidR="000D5243">
        <w:trPr>
          <w:trHeight w:val="157"/>
        </w:trPr>
        <w:tc>
          <w:tcPr>
            <w:tcW w:w="8222" w:type="dxa"/>
            <w:gridSpan w:val="4"/>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jfzm</w:t>
            </w:r>
          </w:p>
        </w:tc>
        <w:tc>
          <w:tcPr>
            <w:tcW w:w="145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缴费日期</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date</w:t>
            </w:r>
          </w:p>
        </w:tc>
        <w:tc>
          <w:tcPr>
            <w:tcW w:w="3121"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jfje</w:t>
            </w:r>
          </w:p>
        </w:tc>
        <w:tc>
          <w:tcPr>
            <w:tcW w:w="145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缴费金额</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double</w:t>
            </w:r>
          </w:p>
        </w:tc>
        <w:tc>
          <w:tcPr>
            <w:tcW w:w="3121"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jfjlzt</w:t>
            </w:r>
          </w:p>
        </w:tc>
        <w:tc>
          <w:tcPr>
            <w:tcW w:w="145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缴费记录状态</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varchar(2)</w:t>
            </w:r>
          </w:p>
        </w:tc>
        <w:tc>
          <w:tcPr>
            <w:tcW w:w="3121"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参见：</w:t>
            </w:r>
            <w:r>
              <w:rPr>
                <w:rFonts w:asciiTheme="minorEastAsia" w:eastAsiaTheme="minorEastAsia" w:hAnsiTheme="minorEastAsia" w:cs="宋体" w:hint="eastAsia"/>
                <w:strike/>
                <w:kern w:val="0"/>
                <w:sz w:val="24"/>
                <w:szCs w:val="24"/>
              </w:rPr>
              <w:t>1.8</w:t>
            </w:r>
            <w:r>
              <w:rPr>
                <w:rFonts w:asciiTheme="minorEastAsia" w:eastAsiaTheme="minorEastAsia" w:hAnsiTheme="minorEastAsia" w:cs="宋体" w:hint="eastAsia"/>
                <w:strike/>
                <w:kern w:val="0"/>
                <w:sz w:val="24"/>
                <w:szCs w:val="24"/>
              </w:rPr>
              <w:t>附件：缴费记录代码表</w:t>
            </w:r>
          </w:p>
        </w:tc>
      </w:tr>
      <w:tr w:rsidR="000D5243">
        <w:trPr>
          <w:trHeight w:val="157"/>
        </w:trPr>
        <w:tc>
          <w:tcPr>
            <w:tcW w:w="209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j</w:t>
            </w:r>
            <w:r>
              <w:rPr>
                <w:rFonts w:asciiTheme="minorEastAsia" w:eastAsiaTheme="minorEastAsia" w:hAnsiTheme="minorEastAsia" w:cs="宋体" w:hint="eastAsia"/>
                <w:strike/>
                <w:kern w:val="0"/>
                <w:sz w:val="24"/>
                <w:szCs w:val="24"/>
              </w:rPr>
              <w:t>ftf</w:t>
            </w:r>
          </w:p>
        </w:tc>
        <w:tc>
          <w:tcPr>
            <w:tcW w:w="145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是否退费</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varchar(2)</w:t>
            </w:r>
          </w:p>
        </w:tc>
        <w:tc>
          <w:tcPr>
            <w:tcW w:w="3121"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01</w:t>
            </w:r>
            <w:r>
              <w:rPr>
                <w:rFonts w:asciiTheme="minorEastAsia" w:eastAsiaTheme="minorEastAsia" w:hAnsiTheme="minorEastAsia" w:cs="宋体" w:hint="eastAsia"/>
                <w:strike/>
                <w:kern w:val="0"/>
                <w:sz w:val="24"/>
                <w:szCs w:val="24"/>
              </w:rPr>
              <w:t>是</w:t>
            </w:r>
          </w:p>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02</w:t>
            </w:r>
            <w:r>
              <w:rPr>
                <w:rFonts w:asciiTheme="minorEastAsia" w:eastAsiaTheme="minorEastAsia" w:hAnsiTheme="minorEastAsia" w:cs="宋体" w:hint="eastAsia"/>
                <w:strike/>
                <w:kern w:val="0"/>
                <w:sz w:val="24"/>
                <w:szCs w:val="24"/>
              </w:rPr>
              <w:t>否</w:t>
            </w:r>
          </w:p>
        </w:tc>
      </w:tr>
      <w:tr w:rsidR="000D5243">
        <w:trPr>
          <w:trHeight w:val="157"/>
        </w:trPr>
        <w:tc>
          <w:tcPr>
            <w:tcW w:w="209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t</w:t>
            </w:r>
            <w:r>
              <w:rPr>
                <w:rFonts w:asciiTheme="minorEastAsia" w:eastAsiaTheme="minorEastAsia" w:hAnsiTheme="minorEastAsia" w:cs="宋体" w:hint="eastAsia"/>
                <w:strike/>
                <w:kern w:val="0"/>
                <w:sz w:val="24"/>
                <w:szCs w:val="24"/>
              </w:rPr>
              <w:t>fje</w:t>
            </w:r>
          </w:p>
        </w:tc>
        <w:tc>
          <w:tcPr>
            <w:tcW w:w="1451" w:type="dxa"/>
            <w:vAlign w:val="center"/>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退费金额</w:t>
            </w:r>
          </w:p>
        </w:tc>
        <w:tc>
          <w:tcPr>
            <w:tcW w:w="1559" w:type="dxa"/>
          </w:tcPr>
          <w:p w:rsidR="000D5243" w:rsidRDefault="006F229F">
            <w:pPr>
              <w:rPr>
                <w:rFonts w:asciiTheme="minorEastAsia" w:eastAsiaTheme="minorEastAsia" w:hAnsiTheme="minorEastAsia" w:cs="宋体"/>
                <w:strike/>
                <w:kern w:val="0"/>
                <w:sz w:val="24"/>
                <w:szCs w:val="24"/>
              </w:rPr>
            </w:pPr>
            <w:r>
              <w:rPr>
                <w:rFonts w:asciiTheme="minorEastAsia" w:eastAsiaTheme="minorEastAsia" w:hAnsiTheme="minorEastAsia" w:cs="宋体" w:hint="eastAsia"/>
                <w:strike/>
                <w:kern w:val="0"/>
                <w:sz w:val="24"/>
                <w:szCs w:val="24"/>
              </w:rPr>
              <w:t>double</w:t>
            </w:r>
          </w:p>
        </w:tc>
        <w:tc>
          <w:tcPr>
            <w:tcW w:w="3121" w:type="dxa"/>
          </w:tcPr>
          <w:p w:rsidR="000D5243" w:rsidRDefault="000D5243">
            <w:pPr>
              <w:rPr>
                <w:rFonts w:asciiTheme="minorEastAsia" w:eastAsiaTheme="minorEastAsia" w:hAnsiTheme="minorEastAsia" w:cs="宋体"/>
                <w:strike/>
                <w:kern w:val="0"/>
                <w:sz w:val="24"/>
                <w:szCs w:val="24"/>
              </w:rPr>
            </w:pPr>
          </w:p>
        </w:tc>
      </w:tr>
    </w:tbl>
    <w:p w:rsidR="000D5243" w:rsidRDefault="000D5243">
      <w:pPr>
        <w:pStyle w:val="a3"/>
        <w:ind w:firstLine="0"/>
        <w:rPr>
          <w:rFonts w:asciiTheme="minorEastAsia" w:eastAsiaTheme="minorEastAsia" w:hAnsiTheme="minorEastAsia"/>
          <w:strike/>
          <w:szCs w:val="24"/>
        </w:rPr>
      </w:pPr>
    </w:p>
    <w:p w:rsidR="000D5243" w:rsidRDefault="006F229F">
      <w:pPr>
        <w:pStyle w:val="5"/>
        <w:numPr>
          <w:ilvl w:val="0"/>
          <w:numId w:val="29"/>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lastRenderedPageBreak/>
        <w:t>表单样式</w:t>
      </w:r>
    </w:p>
    <w:p w:rsidR="000D5243" w:rsidRDefault="006F229F">
      <w:pPr>
        <w:pStyle w:val="a3"/>
        <w:ind w:firstLine="0"/>
        <w:rPr>
          <w:rFonts w:asciiTheme="minorEastAsia" w:eastAsiaTheme="minorEastAsia" w:hAnsiTheme="minorEastAsia"/>
          <w:strike/>
          <w:szCs w:val="24"/>
        </w:rPr>
      </w:pPr>
      <w:r>
        <w:rPr>
          <w:rFonts w:asciiTheme="minorEastAsia" w:eastAsiaTheme="minorEastAsia" w:hAnsiTheme="minorEastAsia"/>
          <w:strike/>
          <w:noProof/>
          <w:szCs w:val="24"/>
        </w:rPr>
        <w:drawing>
          <wp:inline distT="0" distB="0" distL="114300" distR="114300">
            <wp:extent cx="5274310" cy="4039235"/>
            <wp:effectExtent l="0" t="0" r="2540"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4310" cy="4039235"/>
                    </a:xfrm>
                    <a:prstGeom prst="rect">
                      <a:avLst/>
                    </a:prstGeom>
                    <a:noFill/>
                    <a:ln>
                      <a:noFill/>
                    </a:ln>
                  </pic:spPr>
                </pic:pic>
              </a:graphicData>
            </a:graphic>
          </wp:inline>
        </w:drawing>
      </w:r>
    </w:p>
    <w:p w:rsidR="000D5243" w:rsidRDefault="006F229F">
      <w:pPr>
        <w:pStyle w:val="5"/>
        <w:numPr>
          <w:ilvl w:val="0"/>
          <w:numId w:val="29"/>
        </w:numPr>
        <w:rPr>
          <w:rFonts w:asciiTheme="minorEastAsia" w:eastAsiaTheme="minorEastAsia" w:hAnsiTheme="minorEastAsia"/>
          <w:b/>
          <w:bCs/>
          <w:strike/>
          <w:szCs w:val="24"/>
        </w:rPr>
      </w:pPr>
      <w:r>
        <w:rPr>
          <w:rFonts w:asciiTheme="minorEastAsia" w:eastAsiaTheme="minorEastAsia" w:hAnsiTheme="minorEastAsia" w:hint="eastAsia"/>
          <w:b/>
          <w:bCs/>
          <w:strike/>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strike/>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strike/>
                <w:color w:val="000000"/>
                <w:sz w:val="24"/>
                <w:szCs w:val="24"/>
              </w:rPr>
            </w:pPr>
            <w:r>
              <w:rPr>
                <w:rFonts w:asciiTheme="minorEastAsia" w:eastAsiaTheme="minorEastAsia" w:hAnsiTheme="minorEastAsia" w:cs="宋体" w:hint="eastAsia"/>
                <w:strike/>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trike/>
                <w:szCs w:val="24"/>
              </w:rPr>
            </w:pPr>
          </w:p>
        </w:tc>
      </w:tr>
    </w:tbl>
    <w:p w:rsidR="000D5243" w:rsidRDefault="006F229F">
      <w:pPr>
        <w:pStyle w:val="1111"/>
        <w:ind w:left="864" w:hanging="864"/>
      </w:pPr>
      <w:bookmarkStart w:id="92" w:name="_Toc4076241"/>
      <w:r>
        <w:rPr>
          <w:rFonts w:hint="eastAsia"/>
        </w:rPr>
        <w:t>个人缴费证明查询</w:t>
      </w:r>
      <w:bookmarkEnd w:id="92"/>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查询个人缴费证明信息。（已入国库）。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支付宝、税务大厅自助机</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银行</w:t>
      </w:r>
      <w:r>
        <w:rPr>
          <w:rFonts w:asciiTheme="minorEastAsia" w:eastAsiaTheme="minorEastAsia" w:hAnsiTheme="minorEastAsia" w:cs="宋体" w:hint="eastAsia"/>
          <w:sz w:val="24"/>
          <w:szCs w:val="24"/>
        </w:rPr>
        <w:t>。</w:t>
      </w:r>
    </w:p>
    <w:p w:rsidR="000D5243" w:rsidRDefault="006F229F">
      <w:pPr>
        <w:pStyle w:val="5"/>
        <w:numPr>
          <w:ilvl w:val="0"/>
          <w:numId w:val="30"/>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0"/>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zmcx</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zmcx</w:t>
            </w:r>
            <w:r>
              <w:rPr>
                <w:rFonts w:asciiTheme="minorEastAsia" w:eastAsiaTheme="minorEastAsia" w:hAnsiTheme="minorEastAsia" w:hint="eastAsia"/>
                <w:sz w:val="24"/>
                <w:szCs w:val="24"/>
              </w:rPr>
              <w:t>.do</w:t>
            </w:r>
          </w:p>
        </w:tc>
      </w:tr>
      <w:tr w:rsidR="000D5243">
        <w:tc>
          <w:tcPr>
            <w:tcW w:w="2376" w:type="dxa"/>
          </w:tcPr>
          <w:p w:rsidR="000D5243" w:rsidRDefault="000D5243">
            <w:pPr>
              <w:rPr>
                <w:rFonts w:asciiTheme="minorEastAsia" w:eastAsiaTheme="minorEastAsia" w:hAnsiTheme="minorEastAsia"/>
                <w:sz w:val="24"/>
                <w:szCs w:val="24"/>
              </w:rPr>
            </w:pPr>
          </w:p>
        </w:tc>
        <w:tc>
          <w:tcPr>
            <w:tcW w:w="5846"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0"/>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grdjyzxx.djyhjfxyzz.xyzz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DZSWJ.GRSBF.PZ.GRJFZMCX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sbdjxh</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缴费人编号</w:t>
            </w:r>
          </w:p>
        </w:tc>
        <w:tc>
          <w:tcPr>
            <w:tcW w:w="155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varchar(</w:t>
            </w:r>
            <w:r>
              <w:rPr>
                <w:rFonts w:asciiTheme="minorEastAsia" w:eastAsiaTheme="minorEastAsia" w:hAnsiTheme="minorEastAsia" w:cs="宋体" w:hint="eastAsia"/>
                <w:kern w:val="0"/>
                <w:sz w:val="24"/>
                <w:szCs w:val="24"/>
              </w:rPr>
              <w:t>32</w:t>
            </w:r>
            <w:r>
              <w:rPr>
                <w:rFonts w:asciiTheme="minorEastAsia" w:eastAsiaTheme="minorEastAsia" w:hAnsiTheme="minorEastAsia" w:cs="宋体" w:hint="eastAsia"/>
                <w:kern w:val="0"/>
                <w:sz w:val="24"/>
                <w:szCs w:val="24"/>
              </w:rPr>
              <w:t>)</w:t>
            </w:r>
          </w:p>
        </w:tc>
        <w:tc>
          <w:tcPr>
            <w:tcW w:w="3121"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必需</w:t>
            </w:r>
          </w:p>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jfrqq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缴费日期起</w:t>
            </w:r>
          </w:p>
        </w:tc>
        <w:tc>
          <w:tcPr>
            <w:tcW w:w="155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date</w:t>
            </w:r>
          </w:p>
        </w:tc>
        <w:tc>
          <w:tcPr>
            <w:tcW w:w="3121" w:type="dxa"/>
          </w:tcPr>
          <w:p w:rsidR="000D5243" w:rsidRDefault="000D5243">
            <w:pPr>
              <w:rPr>
                <w:rFonts w:asciiTheme="minorEastAsia" w:eastAsiaTheme="minorEastAsia" w:hAnsiTheme="minorEastAsia" w:cs="宋体"/>
                <w:kern w:val="0"/>
                <w:sz w:val="24"/>
                <w:szCs w:val="24"/>
              </w:rPr>
            </w:pPr>
          </w:p>
        </w:tc>
      </w:tr>
      <w:tr w:rsidR="000D5243">
        <w:trPr>
          <w:trHeight w:val="157"/>
        </w:trPr>
        <w:tc>
          <w:tcPr>
            <w:tcW w:w="2163"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jfrqz</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缴费日期止</w:t>
            </w:r>
          </w:p>
        </w:tc>
        <w:tc>
          <w:tcPr>
            <w:tcW w:w="155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date</w:t>
            </w:r>
          </w:p>
        </w:tc>
        <w:tc>
          <w:tcPr>
            <w:tcW w:w="3121" w:type="dxa"/>
          </w:tcPr>
          <w:p w:rsidR="000D5243" w:rsidRDefault="000D5243">
            <w:pPr>
              <w:rPr>
                <w:rFonts w:asciiTheme="minorEastAsia" w:eastAsiaTheme="minorEastAsia" w:hAnsiTheme="minorEastAsia" w:cs="宋体"/>
                <w:kern w:val="0"/>
                <w:sz w:val="24"/>
                <w:szCs w:val="24"/>
              </w:rPr>
            </w:pPr>
          </w:p>
        </w:tc>
      </w:tr>
      <w:tr w:rsidR="000D5243">
        <w:trPr>
          <w:trHeight w:val="157"/>
        </w:trPr>
        <w:tc>
          <w:tcPr>
            <w:tcW w:w="2163"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ssqq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费款所属期起</w:t>
            </w:r>
          </w:p>
        </w:tc>
        <w:tc>
          <w:tcPr>
            <w:tcW w:w="155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date</w:t>
            </w:r>
          </w:p>
        </w:tc>
        <w:tc>
          <w:tcPr>
            <w:tcW w:w="3121" w:type="dxa"/>
          </w:tcPr>
          <w:p w:rsidR="000D5243" w:rsidRDefault="000D5243">
            <w:pPr>
              <w:rPr>
                <w:rFonts w:asciiTheme="minorEastAsia" w:eastAsiaTheme="minorEastAsia" w:hAnsiTheme="minorEastAsia" w:cs="宋体"/>
                <w:kern w:val="0"/>
                <w:sz w:val="24"/>
                <w:szCs w:val="24"/>
              </w:rPr>
            </w:pPr>
          </w:p>
        </w:tc>
      </w:tr>
      <w:tr w:rsidR="000D5243">
        <w:trPr>
          <w:trHeight w:val="157"/>
        </w:trPr>
        <w:tc>
          <w:tcPr>
            <w:tcW w:w="2163"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ssqz</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费款所属期止</w:t>
            </w:r>
          </w:p>
        </w:tc>
        <w:tc>
          <w:tcPr>
            <w:tcW w:w="155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date</w:t>
            </w:r>
          </w:p>
        </w:tc>
        <w:tc>
          <w:tcPr>
            <w:tcW w:w="3121" w:type="dxa"/>
          </w:tcPr>
          <w:p w:rsidR="000D5243" w:rsidRDefault="000D5243">
            <w:pPr>
              <w:rPr>
                <w:rFonts w:asciiTheme="minorEastAsia" w:eastAsiaTheme="minorEastAsia" w:hAnsiTheme="minorEastAsia" w:cs="宋体"/>
                <w:kern w:val="0"/>
                <w:sz w:val="24"/>
                <w:szCs w:val="24"/>
              </w:rPr>
            </w:pPr>
          </w:p>
        </w:tc>
      </w:tr>
      <w:tr w:rsidR="000D5243">
        <w:trPr>
          <w:trHeight w:val="157"/>
        </w:trPr>
        <w:tc>
          <w:tcPr>
            <w:tcW w:w="2163"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s</w:t>
            </w:r>
            <w:r>
              <w:rPr>
                <w:rFonts w:asciiTheme="minorEastAsia" w:eastAsiaTheme="minorEastAsia" w:hAnsiTheme="minorEastAsia" w:cs="宋体" w:hint="eastAsia"/>
                <w:kern w:val="0"/>
                <w:sz w:val="24"/>
                <w:szCs w:val="24"/>
              </w:rPr>
              <w:t>qly</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申请理由</w:t>
            </w:r>
          </w:p>
        </w:tc>
        <w:tc>
          <w:tcPr>
            <w:tcW w:w="1559"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varchar(200)</w:t>
            </w:r>
          </w:p>
        </w:tc>
        <w:tc>
          <w:tcPr>
            <w:tcW w:w="3121" w:type="dxa"/>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参见</w:t>
            </w:r>
            <w:r>
              <w:rPr>
                <w:rFonts w:asciiTheme="minorEastAsia" w:eastAsiaTheme="minorEastAsia" w:hAnsiTheme="minorEastAsia" w:cs="宋体" w:hint="eastAsia"/>
                <w:kern w:val="0"/>
                <w:sz w:val="24"/>
                <w:szCs w:val="24"/>
              </w:rPr>
              <w:t>1.20</w:t>
            </w:r>
            <w:r>
              <w:rPr>
                <w:rFonts w:asciiTheme="minorEastAsia" w:eastAsiaTheme="minorEastAsia" w:hAnsiTheme="minorEastAsia" w:cs="宋体" w:hint="eastAsia"/>
                <w:kern w:val="0"/>
                <w:sz w:val="24"/>
                <w:szCs w:val="24"/>
              </w:rPr>
              <w:t>附件：申请理由代码表</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0"/>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lastRenderedPageBreak/>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frq</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fje</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sxm</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征收项目编码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sxmmc</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征收项目名称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varchar(40)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spm</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征收品目编码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w:t>
            </w:r>
            <w:r>
              <w:rPr>
                <w:rFonts w:asciiTheme="minorEastAsia" w:eastAsiaTheme="minorEastAsia" w:hAnsiTheme="minorEastAsia"/>
                <w:sz w:val="24"/>
                <w:szCs w:val="24"/>
              </w:rPr>
              <w:t>9</w:t>
            </w:r>
            <w:r>
              <w:rPr>
                <w:rFonts w:asciiTheme="minorEastAsia" w:eastAsiaTheme="minorEastAsia" w:hAnsiTheme="minorEastAsia" w:hint="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spmmc</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征收品目名称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varchar(40)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szm</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征收子目编码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w:t>
            </w:r>
            <w:r>
              <w:rPr>
                <w:rFonts w:asciiTheme="minorEastAsia" w:eastAsiaTheme="minorEastAsia" w:hAnsiTheme="minorEastAsia"/>
                <w:sz w:val="24"/>
                <w:szCs w:val="24"/>
              </w:rPr>
              <w:t>16</w:t>
            </w:r>
            <w:r>
              <w:rPr>
                <w:rFonts w:asciiTheme="minorEastAsia" w:eastAsiaTheme="minorEastAsia" w:hAnsiTheme="minorEastAsia" w:hint="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szmmc</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征收子目名称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varchar(40)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ssqq</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sqz</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t</w:t>
            </w:r>
            <w:r>
              <w:rPr>
                <w:rFonts w:asciiTheme="minorEastAsia" w:eastAsiaTheme="minorEastAsia" w:hAnsiTheme="minorEastAsia" w:hint="eastAsia"/>
                <w:sz w:val="24"/>
                <w:szCs w:val="24"/>
              </w:rPr>
              <w:t>frq</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退费日期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t</w:t>
            </w:r>
            <w:r>
              <w:rPr>
                <w:rFonts w:asciiTheme="minorEastAsia" w:eastAsiaTheme="minorEastAsia" w:hAnsiTheme="minorEastAsia" w:hint="eastAsia"/>
                <w:sz w:val="24"/>
                <w:szCs w:val="24"/>
              </w:rPr>
              <w:t>fje</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退费金额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0"/>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ind w:left="864" w:hanging="864"/>
        <w:rPr>
          <w:color w:val="C00000"/>
        </w:rPr>
      </w:pPr>
      <w:bookmarkStart w:id="93" w:name="_Toc4076242"/>
      <w:r w:rsidRPr="0007615C">
        <w:rPr>
          <w:rFonts w:hint="eastAsia"/>
          <w:color w:val="C00000"/>
        </w:rPr>
        <w:t>个人缴费证明</w:t>
      </w:r>
      <w:r w:rsidRPr="0007615C">
        <w:rPr>
          <w:rFonts w:hint="eastAsia"/>
          <w:color w:val="C00000"/>
        </w:rPr>
        <w:t>PDF</w:t>
      </w:r>
      <w:bookmarkEnd w:id="93"/>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提供个人缴费证明</w:t>
      </w:r>
      <w:r>
        <w:rPr>
          <w:rFonts w:asciiTheme="minorEastAsia" w:eastAsiaTheme="minorEastAsia" w:hAnsiTheme="minorEastAsia" w:cs="宋体" w:hint="eastAsia"/>
          <w:sz w:val="24"/>
          <w:szCs w:val="24"/>
        </w:rPr>
        <w:t>pdf</w:t>
      </w:r>
      <w:r>
        <w:rPr>
          <w:rFonts w:asciiTheme="minorEastAsia" w:eastAsiaTheme="minorEastAsia" w:hAnsiTheme="minorEastAsia" w:cs="宋体" w:hint="eastAsia"/>
          <w:sz w:val="24"/>
          <w:szCs w:val="24"/>
        </w:rPr>
        <w:t>下载。</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【适用渠道】</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支付宝、税务大厅自助机</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银行</w:t>
      </w:r>
      <w:r>
        <w:rPr>
          <w:rFonts w:asciiTheme="minorEastAsia" w:eastAsiaTheme="minorEastAsia" w:hAnsiTheme="minorEastAsia" w:cs="宋体" w:hint="eastAsia"/>
          <w:sz w:val="24"/>
          <w:szCs w:val="24"/>
        </w:rPr>
        <w:t>。</w:t>
      </w:r>
    </w:p>
    <w:p w:rsidR="000D5243" w:rsidRDefault="006F229F">
      <w:pPr>
        <w:pStyle w:val="5"/>
        <w:numPr>
          <w:ilvl w:val="0"/>
          <w:numId w:val="31"/>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1"/>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zmpdf</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zmpdf</w:t>
            </w:r>
            <w:r>
              <w:rPr>
                <w:rFonts w:asciiTheme="minorEastAsia" w:eastAsiaTheme="minorEastAsia" w:hAnsiTheme="minorEastAsia" w:hint="eastAsia"/>
                <w:sz w:val="24"/>
                <w:szCs w:val="24"/>
              </w:rPr>
              <w:t>.do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1"/>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grdjyzxx.djyhjfxyzz.xyzz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DZSWJ.GRSBF.PZ.GRJFZMDY</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ontent</w:t>
            </w:r>
            <w:r>
              <w:rPr>
                <w:rFonts w:asciiTheme="minorEastAsia" w:eastAsiaTheme="minorEastAsia" w:hAnsiTheme="minorEastAsia" w:hint="eastAsia"/>
                <w:sz w:val="24"/>
                <w:szCs w:val="24"/>
              </w:rPr>
              <w:t>（多条）</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xlx</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查询类型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汇总</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明细</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w:t>
            </w:r>
            <w:r>
              <w:rPr>
                <w:rFonts w:asciiTheme="minorEastAsia" w:eastAsiaTheme="minorEastAsia" w:hAnsiTheme="minorEastAsia" w:hint="eastAsia"/>
                <w:sz w:val="24"/>
                <w:szCs w:val="24"/>
              </w:rPr>
              <w:t>f</w:t>
            </w:r>
            <w:r>
              <w:rPr>
                <w:rFonts w:asciiTheme="minorEastAsia" w:eastAsiaTheme="minorEastAsia" w:hAnsiTheme="minorEastAsia" w:hint="eastAsia"/>
                <w:sz w:val="24"/>
                <w:szCs w:val="24"/>
              </w:rPr>
              <w:t>rq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sxm</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征收项目编码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sxmmc</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征收项目名称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varchar(40)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spm</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征收品目编码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w:t>
            </w:r>
            <w:r>
              <w:rPr>
                <w:rFonts w:asciiTheme="minorEastAsia" w:eastAsiaTheme="minorEastAsia" w:hAnsiTheme="minorEastAsia"/>
                <w:sz w:val="24"/>
                <w:szCs w:val="24"/>
              </w:rPr>
              <w:t>9</w:t>
            </w:r>
            <w:r>
              <w:rPr>
                <w:rFonts w:asciiTheme="minorEastAsia" w:eastAsiaTheme="minorEastAsia" w:hAnsiTheme="minorEastAsia" w:hint="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spmmc</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征收品目名称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varchar(40)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szm</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征收子目编码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w:t>
            </w:r>
            <w:r>
              <w:rPr>
                <w:rFonts w:asciiTheme="minorEastAsia" w:eastAsiaTheme="minorEastAsia" w:hAnsiTheme="minorEastAsia"/>
                <w:sz w:val="24"/>
                <w:szCs w:val="24"/>
              </w:rPr>
              <w:t>16</w:t>
            </w:r>
            <w:r>
              <w:rPr>
                <w:rFonts w:asciiTheme="minorEastAsia" w:eastAsiaTheme="minorEastAsia" w:hAnsiTheme="minorEastAsia" w:hint="eastAsia"/>
                <w:sz w:val="24"/>
                <w:szCs w:val="24"/>
              </w:rPr>
              <w:t>)</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szmmc</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征收子目</w:t>
            </w:r>
            <w:r>
              <w:rPr>
                <w:rFonts w:asciiTheme="minorEastAsia" w:eastAsiaTheme="minorEastAsia" w:hAnsiTheme="minorEastAsia" w:cs="宋体" w:hint="eastAsia"/>
                <w:kern w:val="0"/>
                <w:sz w:val="24"/>
                <w:szCs w:val="24"/>
              </w:rPr>
              <w:lastRenderedPageBreak/>
              <w:t>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varchar(40)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ssqq</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w:t>
            </w:r>
            <w:r>
              <w:rPr>
                <w:rFonts w:asciiTheme="minorEastAsia" w:eastAsiaTheme="minorEastAsia" w:hAnsiTheme="minorEastAsia"/>
                <w:sz w:val="24"/>
                <w:szCs w:val="24"/>
              </w:rPr>
              <w:t>sqz</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费款所属期止</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1"/>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u</w:t>
            </w:r>
            <w:r>
              <w:rPr>
                <w:rFonts w:asciiTheme="minorEastAsia" w:eastAsiaTheme="minorEastAsia" w:hAnsiTheme="minorEastAsia"/>
                <w:sz w:val="24"/>
                <w:szCs w:val="24"/>
              </w:rPr>
              <w:t>rl</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缴费证明</w:t>
            </w:r>
            <w:r>
              <w:rPr>
                <w:rFonts w:asciiTheme="minorEastAsia" w:eastAsiaTheme="minorEastAsia" w:hAnsiTheme="minorEastAsia" w:cs="宋体" w:hint="eastAsia"/>
                <w:kern w:val="0"/>
                <w:sz w:val="24"/>
                <w:szCs w:val="24"/>
              </w:rPr>
              <w:t>pdf</w:t>
            </w:r>
            <w:r>
              <w:rPr>
                <w:rFonts w:asciiTheme="minorEastAsia" w:eastAsiaTheme="minorEastAsia" w:hAnsiTheme="minorEastAsia" w:cs="宋体" w:hint="eastAsia"/>
                <w:kern w:val="0"/>
                <w:sz w:val="24"/>
                <w:szCs w:val="24"/>
              </w:rPr>
              <w:t>文件的</w:t>
            </w:r>
            <w:r>
              <w:rPr>
                <w:rFonts w:asciiTheme="minorEastAsia" w:eastAsiaTheme="minorEastAsia" w:hAnsiTheme="minorEastAsia" w:cs="宋体" w:hint="eastAsia"/>
                <w:kern w:val="0"/>
                <w:sz w:val="24"/>
                <w:szCs w:val="24"/>
              </w:rPr>
              <w:t>url</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varchar(150)</w:t>
            </w:r>
          </w:p>
        </w:tc>
        <w:tc>
          <w:tcPr>
            <w:tcW w:w="3121" w:type="dxa"/>
          </w:tcPr>
          <w:p w:rsidR="000D5243" w:rsidRDefault="000D5243">
            <w:pPr>
              <w:rPr>
                <w:rFonts w:asciiTheme="minorEastAsia" w:eastAsiaTheme="minorEastAsia" w:hAnsiTheme="minorEastAsia"/>
                <w:sz w:val="24"/>
                <w:szCs w:val="24"/>
              </w:rPr>
            </w:pPr>
          </w:p>
        </w:tc>
      </w:tr>
    </w:tbl>
    <w:p w:rsidR="000D5243" w:rsidRDefault="006F229F">
      <w:pPr>
        <w:pStyle w:val="5"/>
        <w:numPr>
          <w:ilvl w:val="0"/>
          <w:numId w:val="31"/>
        </w:numPr>
        <w:rPr>
          <w:rFonts w:asciiTheme="minorEastAsia" w:eastAsiaTheme="minorEastAsia" w:hAnsiTheme="minorEastAsia"/>
          <w:b/>
          <w:bCs/>
          <w:szCs w:val="24"/>
        </w:rPr>
      </w:pPr>
      <w:r>
        <w:rPr>
          <w:rFonts w:asciiTheme="minorEastAsia" w:eastAsiaTheme="minorEastAsia" w:hAnsiTheme="minorEastAsia" w:hint="eastAsia"/>
          <w:b/>
          <w:bCs/>
          <w:szCs w:val="24"/>
        </w:rPr>
        <w:t>表单样式</w:t>
      </w:r>
    </w:p>
    <w:p w:rsidR="000D5243" w:rsidRDefault="006F229F">
      <w:pPr>
        <w:spacing w:line="360" w:lineRule="auto"/>
        <w:jc w:val="center"/>
        <w:rPr>
          <w:rFonts w:asciiTheme="minorEastAsia" w:eastAsiaTheme="minorEastAsia" w:hAnsiTheme="minorEastAsia" w:cs="宋体"/>
          <w:sz w:val="24"/>
          <w:szCs w:val="24"/>
        </w:rPr>
      </w:pPr>
      <w:r>
        <w:rPr>
          <w:rFonts w:asciiTheme="minorEastAsia" w:eastAsiaTheme="minorEastAsia" w:hAnsiTheme="minorEastAsia" w:cs="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93345</wp:posOffset>
                </wp:positionH>
                <wp:positionV relativeFrom="paragraph">
                  <wp:posOffset>109220</wp:posOffset>
                </wp:positionV>
                <wp:extent cx="1117600" cy="562610"/>
                <wp:effectExtent l="5080" t="4445" r="7620" b="17145"/>
                <wp:wrapNone/>
                <wp:docPr id="3" name="矩形 3"/>
                <wp:cNvGraphicFramePr/>
                <a:graphic xmlns:a="http://schemas.openxmlformats.org/drawingml/2006/main">
                  <a:graphicData uri="http://schemas.microsoft.com/office/word/2010/wordprocessingShape">
                    <wps:wsp>
                      <wps:cNvSpPr/>
                      <wps:spPr>
                        <a:xfrm>
                          <a:off x="0" y="0"/>
                          <a:ext cx="1117600" cy="562707"/>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0D5243" w:rsidRDefault="006F229F">
                            <w:r>
                              <w:rPr>
                                <w:rFonts w:hint="eastAsia"/>
                              </w:rPr>
                              <w:t>二维码</w:t>
                            </w:r>
                          </w:p>
                        </w:txbxContent>
                      </wps:txbx>
                      <wps:bodyPr upright="1">
                        <a:noAutofit/>
                      </wps:bodyPr>
                    </wps:wsp>
                  </a:graphicData>
                </a:graphic>
              </wp:anchor>
            </w:drawing>
          </mc:Choice>
          <mc:Fallback>
            <w:pict>
              <v:rect id="矩形 3" o:spid="_x0000_s1026" style="position:absolute;left:0;text-align:left;margin-left:7.35pt;margin-top:8.6pt;width:88pt;height:4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">
                <v:textbox>
                  <w:txbxContent>
                    <w:p w:rsidR="000D5243" w:rsidRDefault="006F229F">
                      <w:r>
                        <w:rPr>
                          <w:rFonts w:hint="eastAsia"/>
                        </w:rPr>
                        <w:t>二维码</w:t>
                      </w:r>
                    </w:p>
                  </w:txbxContent>
                </v:textbox>
              </v:rect>
            </w:pict>
          </mc:Fallback>
        </mc:AlternateContent>
      </w:r>
      <w:r>
        <w:rPr>
          <w:rFonts w:asciiTheme="minorEastAsia" w:eastAsiaTheme="minorEastAsia" w:hAnsiTheme="minorEastAsia" w:cs="宋体" w:hint="eastAsia"/>
          <w:sz w:val="24"/>
          <w:szCs w:val="24"/>
        </w:rPr>
        <w:t>社会保险费缴费证明</w:t>
      </w:r>
    </w:p>
    <w:p w:rsidR="000D5243" w:rsidRDefault="000D5243">
      <w:pPr>
        <w:pStyle w:val="30"/>
        <w:spacing w:line="360" w:lineRule="auto"/>
        <w:ind w:left="149" w:firstLine="360"/>
        <w:rPr>
          <w:rFonts w:asciiTheme="minorEastAsia" w:eastAsiaTheme="minorEastAsia" w:hAnsiTheme="minorEastAsia" w:cs="宋体"/>
          <w:kern w:val="2"/>
          <w:sz w:val="24"/>
          <w:szCs w:val="24"/>
        </w:rPr>
      </w:pPr>
    </w:p>
    <w:p w:rsidR="000D5243" w:rsidRDefault="000D5243">
      <w:pPr>
        <w:pStyle w:val="30"/>
        <w:ind w:left="149" w:firstLine="360"/>
        <w:rPr>
          <w:rFonts w:asciiTheme="minorEastAsia" w:eastAsiaTheme="minorEastAsia" w:hAnsiTheme="minorEastAsia" w:cs="宋体"/>
          <w:kern w:val="2"/>
          <w:sz w:val="24"/>
          <w:szCs w:val="24"/>
        </w:rPr>
      </w:pPr>
    </w:p>
    <w:p w:rsidR="000D5243" w:rsidRDefault="006F229F">
      <w:pPr>
        <w:pStyle w:val="30"/>
        <w:ind w:left="149" w:firstLine="360"/>
        <w:rPr>
          <w:rFonts w:asciiTheme="minorEastAsia" w:eastAsiaTheme="minorEastAsia" w:hAnsiTheme="minorEastAsia" w:cs="宋体"/>
          <w:kern w:val="2"/>
          <w:sz w:val="24"/>
          <w:szCs w:val="24"/>
        </w:rPr>
      </w:pPr>
      <w:r>
        <w:rPr>
          <w:rFonts w:asciiTheme="minorEastAsia" w:eastAsiaTheme="minorEastAsia" w:hAnsiTheme="minorEastAsia" w:cs="宋体" w:hint="eastAsia"/>
          <w:kern w:val="2"/>
          <w:sz w:val="24"/>
          <w:szCs w:val="24"/>
        </w:rPr>
        <w:t xml:space="preserve"> </w:t>
      </w:r>
      <w:r>
        <w:rPr>
          <w:rFonts w:asciiTheme="minorEastAsia" w:eastAsiaTheme="minorEastAsia" w:hAnsiTheme="minorEastAsia" w:cs="宋体" w:hint="eastAsia"/>
          <w:kern w:val="2"/>
          <w:sz w:val="24"/>
          <w:szCs w:val="24"/>
        </w:rPr>
        <w:t>电子凭证号码：</w:t>
      </w:r>
    </w:p>
    <w:p w:rsidR="000D5243" w:rsidRDefault="006F229F">
      <w:pPr>
        <w:pStyle w:val="30"/>
        <w:ind w:left="149" w:firstLine="360"/>
        <w:rPr>
          <w:rFonts w:asciiTheme="minorEastAsia" w:eastAsiaTheme="minorEastAsia" w:hAnsiTheme="minorEastAsia" w:cs="宋体"/>
          <w:kern w:val="2"/>
          <w:sz w:val="24"/>
          <w:szCs w:val="24"/>
        </w:rPr>
      </w:pPr>
      <w:r>
        <w:rPr>
          <w:rFonts w:asciiTheme="minorEastAsia" w:eastAsiaTheme="minorEastAsia" w:hAnsiTheme="minorEastAsia" w:cs="宋体" w:hint="eastAsia"/>
          <w:kern w:val="2"/>
          <w:sz w:val="24"/>
          <w:szCs w:val="24"/>
        </w:rPr>
        <w:t>兹证明</w:t>
      </w:r>
      <w:r>
        <w:rPr>
          <w:rFonts w:asciiTheme="minorEastAsia" w:eastAsiaTheme="minorEastAsia" w:hAnsiTheme="minorEastAsia" w:cs="宋体" w:hint="eastAsia"/>
          <w:kern w:val="2"/>
          <w:sz w:val="24"/>
          <w:szCs w:val="24"/>
        </w:rPr>
        <w:t>***</w:t>
      </w:r>
      <w:r>
        <w:rPr>
          <w:rFonts w:asciiTheme="minorEastAsia" w:eastAsiaTheme="minorEastAsia" w:hAnsiTheme="minorEastAsia" w:cs="宋体" w:hint="eastAsia"/>
          <w:kern w:val="2"/>
          <w:sz w:val="24"/>
          <w:szCs w:val="24"/>
        </w:rPr>
        <w:t>（缴费人名称）</w:t>
      </w:r>
      <w:r>
        <w:rPr>
          <w:rFonts w:asciiTheme="minorEastAsia" w:eastAsiaTheme="minorEastAsia" w:hAnsiTheme="minorEastAsia" w:cs="宋体" w:hint="eastAsia"/>
          <w:kern w:val="2"/>
          <w:sz w:val="24"/>
          <w:szCs w:val="24"/>
        </w:rPr>
        <w:t xml:space="preserve"> </w:t>
      </w:r>
      <w:r>
        <w:rPr>
          <w:rFonts w:asciiTheme="minorEastAsia" w:eastAsiaTheme="minorEastAsia" w:hAnsiTheme="minorEastAsia" w:cs="宋体" w:hint="eastAsia"/>
          <w:kern w:val="2"/>
          <w:sz w:val="24"/>
          <w:szCs w:val="24"/>
        </w:rPr>
        <w:t>，缴费人识别号</w:t>
      </w:r>
      <w:r>
        <w:rPr>
          <w:rFonts w:asciiTheme="minorEastAsia" w:eastAsiaTheme="minorEastAsia" w:hAnsiTheme="minorEastAsia" w:cs="宋体" w:hint="eastAsia"/>
          <w:kern w:val="2"/>
          <w:sz w:val="24"/>
          <w:szCs w:val="24"/>
        </w:rPr>
        <w:t>******************</w:t>
      </w:r>
      <w:r>
        <w:rPr>
          <w:rFonts w:asciiTheme="minorEastAsia" w:eastAsiaTheme="minorEastAsia" w:hAnsiTheme="minorEastAsia" w:cs="宋体" w:hint="eastAsia"/>
          <w:kern w:val="2"/>
          <w:sz w:val="24"/>
          <w:szCs w:val="24"/>
        </w:rPr>
        <w:t>，社保编号</w:t>
      </w:r>
      <w:r>
        <w:rPr>
          <w:rFonts w:asciiTheme="minorEastAsia" w:eastAsiaTheme="minorEastAsia" w:hAnsiTheme="minorEastAsia" w:cs="宋体" w:hint="eastAsia"/>
          <w:kern w:val="2"/>
          <w:sz w:val="24"/>
          <w:szCs w:val="24"/>
        </w:rPr>
        <w:t>******************</w:t>
      </w:r>
      <w:r>
        <w:rPr>
          <w:rFonts w:asciiTheme="minorEastAsia" w:eastAsiaTheme="minorEastAsia" w:hAnsiTheme="minorEastAsia" w:cs="宋体" w:hint="eastAsia"/>
          <w:kern w:val="2"/>
          <w:sz w:val="24"/>
          <w:szCs w:val="24"/>
        </w:rPr>
        <w:t>，在</w:t>
      </w:r>
      <w:r>
        <w:rPr>
          <w:rFonts w:asciiTheme="minorEastAsia" w:eastAsiaTheme="minorEastAsia" w:hAnsiTheme="minorEastAsia" w:cs="宋体" w:hint="eastAsia"/>
          <w:kern w:val="2"/>
          <w:sz w:val="24"/>
          <w:szCs w:val="24"/>
        </w:rPr>
        <w:t>_______________(**</w:t>
      </w:r>
      <w:r>
        <w:rPr>
          <w:rFonts w:asciiTheme="minorEastAsia" w:eastAsiaTheme="minorEastAsia" w:hAnsiTheme="minorEastAsia" w:cs="宋体" w:hint="eastAsia"/>
          <w:kern w:val="2"/>
          <w:sz w:val="24"/>
          <w:szCs w:val="24"/>
        </w:rPr>
        <w:t>省、</w:t>
      </w:r>
      <w:r>
        <w:rPr>
          <w:rFonts w:asciiTheme="minorEastAsia" w:eastAsiaTheme="minorEastAsia" w:hAnsiTheme="minorEastAsia" w:cs="宋体" w:hint="eastAsia"/>
          <w:kern w:val="2"/>
          <w:sz w:val="24"/>
          <w:szCs w:val="24"/>
        </w:rPr>
        <w:t>**</w:t>
      </w:r>
      <w:r>
        <w:rPr>
          <w:rFonts w:asciiTheme="minorEastAsia" w:eastAsiaTheme="minorEastAsia" w:hAnsiTheme="minorEastAsia" w:cs="宋体" w:hint="eastAsia"/>
          <w:kern w:val="2"/>
          <w:sz w:val="24"/>
          <w:szCs w:val="24"/>
        </w:rPr>
        <w:t>市、</w:t>
      </w:r>
      <w:r>
        <w:rPr>
          <w:rFonts w:asciiTheme="minorEastAsia" w:eastAsiaTheme="minorEastAsia" w:hAnsiTheme="minorEastAsia" w:cs="宋体" w:hint="eastAsia"/>
          <w:kern w:val="2"/>
          <w:sz w:val="24"/>
          <w:szCs w:val="24"/>
        </w:rPr>
        <w:t>**</w:t>
      </w:r>
      <w:r>
        <w:rPr>
          <w:rFonts w:asciiTheme="minorEastAsia" w:eastAsiaTheme="minorEastAsia" w:hAnsiTheme="minorEastAsia" w:cs="宋体" w:hint="eastAsia"/>
          <w:kern w:val="2"/>
          <w:sz w:val="24"/>
          <w:szCs w:val="24"/>
        </w:rPr>
        <w:t>县</w:t>
      </w:r>
      <w:r>
        <w:rPr>
          <w:rFonts w:asciiTheme="minorEastAsia" w:eastAsiaTheme="minorEastAsia" w:hAnsiTheme="minorEastAsia" w:cs="宋体" w:hint="eastAsia"/>
          <w:kern w:val="2"/>
          <w:sz w:val="24"/>
          <w:szCs w:val="24"/>
        </w:rPr>
        <w:t>)</w:t>
      </w:r>
      <w:r>
        <w:rPr>
          <w:rFonts w:asciiTheme="minorEastAsia" w:eastAsiaTheme="minorEastAsia" w:hAnsiTheme="minorEastAsia" w:cs="宋体" w:hint="eastAsia"/>
          <w:kern w:val="2"/>
          <w:sz w:val="24"/>
          <w:szCs w:val="24"/>
        </w:rPr>
        <w:t>开具范围内，在税务机关缴纳社会保险费情况如下：</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5"/>
        <w:gridCol w:w="410"/>
        <w:gridCol w:w="1560"/>
        <w:gridCol w:w="2409"/>
        <w:gridCol w:w="1560"/>
        <w:gridCol w:w="1108"/>
      </w:tblGrid>
      <w:tr w:rsidR="000D5243">
        <w:trPr>
          <w:trHeight w:val="286"/>
        </w:trPr>
        <w:tc>
          <w:tcPr>
            <w:tcW w:w="1585" w:type="dxa"/>
            <w:gridSpan w:val="2"/>
            <w:tcBorders>
              <w:left w:val="single" w:sz="6" w:space="0" w:color="auto"/>
            </w:tcBorders>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征收项目</w:t>
            </w:r>
          </w:p>
        </w:tc>
        <w:tc>
          <w:tcPr>
            <w:tcW w:w="1560"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征收品目</w:t>
            </w: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费款所属期</w:t>
            </w:r>
          </w:p>
        </w:tc>
        <w:tc>
          <w:tcPr>
            <w:tcW w:w="1560" w:type="dxa"/>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入库日期</w:t>
            </w:r>
          </w:p>
        </w:tc>
        <w:tc>
          <w:tcPr>
            <w:tcW w:w="1108"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实缴金额</w:t>
            </w:r>
          </w:p>
        </w:tc>
      </w:tr>
      <w:tr w:rsidR="000D5243">
        <w:trPr>
          <w:trHeight w:val="454"/>
        </w:trPr>
        <w:tc>
          <w:tcPr>
            <w:tcW w:w="1585" w:type="dxa"/>
            <w:gridSpan w:val="2"/>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Pr>
          <w:p w:rsidR="000D5243" w:rsidRDefault="000D5243">
            <w:pPr>
              <w:pStyle w:val="30"/>
              <w:jc w:val="center"/>
              <w:rPr>
                <w:rFonts w:asciiTheme="minorEastAsia" w:eastAsiaTheme="minorEastAsia" w:hAnsiTheme="minorEastAsia" w:cs="宋体"/>
                <w:sz w:val="24"/>
                <w:szCs w:val="24"/>
              </w:rPr>
            </w:pPr>
          </w:p>
        </w:tc>
        <w:tc>
          <w:tcPr>
            <w:tcW w:w="1108" w:type="dxa"/>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585" w:type="dxa"/>
            <w:gridSpan w:val="2"/>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Pr>
          <w:p w:rsidR="000D5243" w:rsidRDefault="000D5243">
            <w:pPr>
              <w:pStyle w:val="30"/>
              <w:jc w:val="center"/>
              <w:rPr>
                <w:rFonts w:asciiTheme="minorEastAsia" w:eastAsiaTheme="minorEastAsia" w:hAnsiTheme="minorEastAsia" w:cs="宋体"/>
                <w:sz w:val="24"/>
                <w:szCs w:val="24"/>
              </w:rPr>
            </w:pPr>
          </w:p>
        </w:tc>
        <w:tc>
          <w:tcPr>
            <w:tcW w:w="1108" w:type="dxa"/>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585" w:type="dxa"/>
            <w:gridSpan w:val="2"/>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Pr>
          <w:p w:rsidR="000D5243" w:rsidRDefault="000D5243">
            <w:pPr>
              <w:pStyle w:val="30"/>
              <w:jc w:val="center"/>
              <w:rPr>
                <w:rFonts w:asciiTheme="minorEastAsia" w:eastAsiaTheme="minorEastAsia" w:hAnsiTheme="minorEastAsia" w:cs="宋体"/>
                <w:sz w:val="24"/>
                <w:szCs w:val="24"/>
              </w:rPr>
            </w:pPr>
          </w:p>
        </w:tc>
        <w:tc>
          <w:tcPr>
            <w:tcW w:w="1108" w:type="dxa"/>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585" w:type="dxa"/>
            <w:gridSpan w:val="2"/>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tcBorders>
              <w:right w:val="single" w:sz="4" w:space="0" w:color="000000"/>
            </w:tcBorders>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Borders>
              <w:right w:val="single" w:sz="4" w:space="0" w:color="000000"/>
            </w:tcBorders>
          </w:tcPr>
          <w:p w:rsidR="000D5243" w:rsidRDefault="000D5243">
            <w:pPr>
              <w:pStyle w:val="30"/>
              <w:jc w:val="center"/>
              <w:rPr>
                <w:rFonts w:asciiTheme="minorEastAsia" w:eastAsiaTheme="minorEastAsia" w:hAnsiTheme="minorEastAsia" w:cs="宋体"/>
                <w:sz w:val="24"/>
                <w:szCs w:val="24"/>
              </w:rPr>
            </w:pPr>
          </w:p>
        </w:tc>
        <w:tc>
          <w:tcPr>
            <w:tcW w:w="1108" w:type="dxa"/>
            <w:tcBorders>
              <w:left w:val="single" w:sz="4" w:space="0" w:color="000000"/>
            </w:tcBorders>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175" w:type="dxa"/>
            <w:tcBorders>
              <w:right w:val="single" w:sz="4" w:space="0" w:color="000000"/>
            </w:tcBorders>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合计</w:t>
            </w:r>
          </w:p>
        </w:tc>
        <w:tc>
          <w:tcPr>
            <w:tcW w:w="5939" w:type="dxa"/>
            <w:gridSpan w:val="4"/>
            <w:tcBorders>
              <w:right w:val="single" w:sz="4" w:space="0" w:color="000000"/>
            </w:tcBorders>
            <w:vAlign w:val="center"/>
          </w:tcPr>
          <w:p w:rsidR="000D5243" w:rsidRDefault="006F229F">
            <w:pPr>
              <w:pStyle w:val="30"/>
              <w:rPr>
                <w:rFonts w:asciiTheme="minorEastAsia" w:eastAsiaTheme="minorEastAsia" w:hAnsiTheme="minorEastAsia" w:cs="宋体"/>
                <w:kern w:val="2"/>
                <w:sz w:val="24"/>
                <w:szCs w:val="24"/>
              </w:rPr>
            </w:pPr>
            <w:r>
              <w:rPr>
                <w:rFonts w:asciiTheme="minorEastAsia" w:eastAsiaTheme="minorEastAsia" w:hAnsiTheme="minorEastAsia" w:cs="宋体" w:hint="eastAsia"/>
                <w:sz w:val="24"/>
                <w:szCs w:val="24"/>
              </w:rPr>
              <w:t>（大写）</w:t>
            </w:r>
          </w:p>
        </w:tc>
        <w:tc>
          <w:tcPr>
            <w:tcW w:w="1108" w:type="dxa"/>
            <w:tcBorders>
              <w:left w:val="single" w:sz="4" w:space="0" w:color="000000"/>
            </w:tcBorders>
            <w:vAlign w:val="center"/>
          </w:tcPr>
          <w:p w:rsidR="000D5243" w:rsidRDefault="000D5243">
            <w:pPr>
              <w:pStyle w:val="30"/>
              <w:jc w:val="center"/>
              <w:rPr>
                <w:rFonts w:asciiTheme="minorEastAsia" w:eastAsiaTheme="minorEastAsia" w:hAnsiTheme="minorEastAsia" w:cs="宋体"/>
                <w:kern w:val="2"/>
                <w:sz w:val="24"/>
                <w:szCs w:val="24"/>
              </w:rPr>
            </w:pPr>
          </w:p>
        </w:tc>
      </w:tr>
    </w:tbl>
    <w:p w:rsidR="000D5243" w:rsidRDefault="000D5243">
      <w:pPr>
        <w:pStyle w:val="30"/>
        <w:ind w:firstLine="480"/>
        <w:rPr>
          <w:rFonts w:asciiTheme="minorEastAsia" w:eastAsiaTheme="minorEastAsia" w:hAnsiTheme="minorEastAsia" w:cs="宋体"/>
          <w:kern w:val="2"/>
          <w:sz w:val="24"/>
          <w:szCs w:val="24"/>
        </w:rPr>
      </w:pPr>
    </w:p>
    <w:p w:rsidR="000D5243" w:rsidRDefault="006F229F">
      <w:pPr>
        <w:pStyle w:val="30"/>
        <w:ind w:firstLine="480"/>
        <w:rPr>
          <w:rFonts w:asciiTheme="minorEastAsia" w:eastAsiaTheme="minorEastAsia" w:hAnsiTheme="minorEastAsia" w:cs="宋体"/>
          <w:kern w:val="2"/>
          <w:sz w:val="24"/>
          <w:szCs w:val="24"/>
        </w:rPr>
      </w:pPr>
      <w:r>
        <w:rPr>
          <w:rFonts w:asciiTheme="minorEastAsia" w:eastAsiaTheme="minorEastAsia" w:hAnsiTheme="minorEastAsia" w:cs="宋体" w:hint="eastAsia"/>
          <w:kern w:val="2"/>
          <w:sz w:val="24"/>
          <w:szCs w:val="24"/>
        </w:rPr>
        <w:t>备注：在本次查询属期内，经税务部门受理退费申请，并已由社保部门办理退费情况如下：</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560"/>
        <w:gridCol w:w="2409"/>
        <w:gridCol w:w="1560"/>
        <w:gridCol w:w="1108"/>
      </w:tblGrid>
      <w:tr w:rsidR="000D5243">
        <w:trPr>
          <w:trHeight w:val="286"/>
        </w:trPr>
        <w:tc>
          <w:tcPr>
            <w:tcW w:w="1585" w:type="dxa"/>
            <w:tcBorders>
              <w:left w:val="single" w:sz="6" w:space="0" w:color="auto"/>
            </w:tcBorders>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征收项目</w:t>
            </w:r>
          </w:p>
        </w:tc>
        <w:tc>
          <w:tcPr>
            <w:tcW w:w="1560"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征收品目</w:t>
            </w: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费款所属期</w:t>
            </w:r>
          </w:p>
        </w:tc>
        <w:tc>
          <w:tcPr>
            <w:tcW w:w="1560" w:type="dxa"/>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退库日期</w:t>
            </w:r>
          </w:p>
        </w:tc>
        <w:tc>
          <w:tcPr>
            <w:tcW w:w="1108"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退费金额</w:t>
            </w:r>
          </w:p>
        </w:tc>
      </w:tr>
      <w:tr w:rsidR="000D5243">
        <w:trPr>
          <w:trHeight w:val="454"/>
        </w:trPr>
        <w:tc>
          <w:tcPr>
            <w:tcW w:w="1585" w:type="dxa"/>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Pr>
          <w:p w:rsidR="000D5243" w:rsidRDefault="000D5243">
            <w:pPr>
              <w:pStyle w:val="30"/>
              <w:jc w:val="center"/>
              <w:rPr>
                <w:rFonts w:asciiTheme="minorEastAsia" w:eastAsiaTheme="minorEastAsia" w:hAnsiTheme="minorEastAsia" w:cs="宋体"/>
                <w:sz w:val="24"/>
                <w:szCs w:val="24"/>
              </w:rPr>
            </w:pPr>
          </w:p>
        </w:tc>
        <w:tc>
          <w:tcPr>
            <w:tcW w:w="1108" w:type="dxa"/>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585" w:type="dxa"/>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Pr>
          <w:p w:rsidR="000D5243" w:rsidRDefault="000D5243">
            <w:pPr>
              <w:pStyle w:val="30"/>
              <w:jc w:val="center"/>
              <w:rPr>
                <w:rFonts w:asciiTheme="minorEastAsia" w:eastAsiaTheme="minorEastAsia" w:hAnsiTheme="minorEastAsia" w:cs="宋体"/>
                <w:sz w:val="24"/>
                <w:szCs w:val="24"/>
              </w:rPr>
            </w:pPr>
          </w:p>
        </w:tc>
        <w:tc>
          <w:tcPr>
            <w:tcW w:w="1108" w:type="dxa"/>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585" w:type="dxa"/>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Pr>
          <w:p w:rsidR="000D5243" w:rsidRDefault="000D5243">
            <w:pPr>
              <w:pStyle w:val="30"/>
              <w:jc w:val="center"/>
              <w:rPr>
                <w:rFonts w:asciiTheme="minorEastAsia" w:eastAsiaTheme="minorEastAsia" w:hAnsiTheme="minorEastAsia" w:cs="宋体"/>
                <w:sz w:val="24"/>
                <w:szCs w:val="24"/>
              </w:rPr>
            </w:pPr>
          </w:p>
        </w:tc>
        <w:tc>
          <w:tcPr>
            <w:tcW w:w="1108" w:type="dxa"/>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1585" w:type="dxa"/>
            <w:tcBorders>
              <w:left w:val="single" w:sz="6" w:space="0" w:color="auto"/>
            </w:tcBorders>
            <w:vAlign w:val="center"/>
          </w:tcPr>
          <w:p w:rsidR="000D5243" w:rsidRDefault="000D5243">
            <w:pPr>
              <w:pStyle w:val="30"/>
              <w:jc w:val="center"/>
              <w:rPr>
                <w:rFonts w:asciiTheme="minorEastAsia" w:eastAsiaTheme="minorEastAsia" w:hAnsiTheme="minorEastAsia" w:cs="宋体"/>
                <w:sz w:val="24"/>
                <w:szCs w:val="24"/>
              </w:rPr>
            </w:pPr>
          </w:p>
        </w:tc>
        <w:tc>
          <w:tcPr>
            <w:tcW w:w="1560" w:type="dxa"/>
            <w:vAlign w:val="center"/>
          </w:tcPr>
          <w:p w:rsidR="000D5243" w:rsidRDefault="000D5243">
            <w:pPr>
              <w:pStyle w:val="30"/>
              <w:jc w:val="center"/>
              <w:rPr>
                <w:rFonts w:asciiTheme="minorEastAsia" w:eastAsiaTheme="minorEastAsia" w:hAnsiTheme="minorEastAsia" w:cs="宋体"/>
                <w:sz w:val="24"/>
                <w:szCs w:val="24"/>
              </w:rPr>
            </w:pPr>
          </w:p>
        </w:tc>
        <w:tc>
          <w:tcPr>
            <w:tcW w:w="2409" w:type="dxa"/>
            <w:tcBorders>
              <w:right w:val="single" w:sz="4" w:space="0" w:color="000000"/>
            </w:tcBorders>
            <w:vAlign w:val="center"/>
          </w:tcPr>
          <w:p w:rsidR="000D5243" w:rsidRDefault="006F229F">
            <w:pPr>
              <w:pStyle w:val="30"/>
              <w:jc w:val="cente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月至</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年</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月</w:t>
            </w:r>
          </w:p>
        </w:tc>
        <w:tc>
          <w:tcPr>
            <w:tcW w:w="1560" w:type="dxa"/>
            <w:tcBorders>
              <w:right w:val="single" w:sz="4" w:space="0" w:color="000000"/>
            </w:tcBorders>
          </w:tcPr>
          <w:p w:rsidR="000D5243" w:rsidRDefault="000D5243">
            <w:pPr>
              <w:pStyle w:val="30"/>
              <w:jc w:val="center"/>
              <w:rPr>
                <w:rFonts w:asciiTheme="minorEastAsia" w:eastAsiaTheme="minorEastAsia" w:hAnsiTheme="minorEastAsia" w:cs="宋体"/>
                <w:sz w:val="24"/>
                <w:szCs w:val="24"/>
              </w:rPr>
            </w:pPr>
          </w:p>
        </w:tc>
        <w:tc>
          <w:tcPr>
            <w:tcW w:w="1108" w:type="dxa"/>
            <w:tcBorders>
              <w:left w:val="single" w:sz="4" w:space="0" w:color="000000"/>
            </w:tcBorders>
          </w:tcPr>
          <w:p w:rsidR="000D5243" w:rsidRDefault="000D5243">
            <w:pPr>
              <w:pStyle w:val="30"/>
              <w:jc w:val="center"/>
              <w:rPr>
                <w:rFonts w:asciiTheme="minorEastAsia" w:eastAsiaTheme="minorEastAsia" w:hAnsiTheme="minorEastAsia" w:cs="宋体"/>
                <w:sz w:val="24"/>
                <w:szCs w:val="24"/>
              </w:rPr>
            </w:pPr>
          </w:p>
        </w:tc>
      </w:tr>
      <w:tr w:rsidR="000D5243">
        <w:trPr>
          <w:trHeight w:val="454"/>
        </w:trPr>
        <w:tc>
          <w:tcPr>
            <w:tcW w:w="7114" w:type="dxa"/>
            <w:gridSpan w:val="4"/>
            <w:tcBorders>
              <w:right w:val="single" w:sz="4" w:space="0" w:color="000000"/>
            </w:tcBorders>
            <w:vAlign w:val="center"/>
          </w:tcPr>
          <w:p w:rsidR="000D5243" w:rsidRDefault="006F229F">
            <w:pPr>
              <w:pStyle w:val="30"/>
              <w:ind w:firstLineChars="1900" w:firstLine="4560"/>
              <w:rPr>
                <w:rFonts w:asciiTheme="minorEastAsia" w:eastAsiaTheme="minorEastAsia" w:hAnsiTheme="minorEastAsia" w:cs="宋体"/>
                <w:kern w:val="2"/>
                <w:sz w:val="24"/>
                <w:szCs w:val="24"/>
              </w:rPr>
            </w:pPr>
            <w:r>
              <w:rPr>
                <w:rFonts w:asciiTheme="minorEastAsia" w:eastAsiaTheme="minorEastAsia" w:hAnsiTheme="minorEastAsia" w:cs="宋体" w:hint="eastAsia"/>
                <w:sz w:val="24"/>
                <w:szCs w:val="24"/>
              </w:rPr>
              <w:t>合计</w:t>
            </w:r>
          </w:p>
        </w:tc>
        <w:tc>
          <w:tcPr>
            <w:tcW w:w="1108" w:type="dxa"/>
            <w:tcBorders>
              <w:left w:val="single" w:sz="4" w:space="0" w:color="000000"/>
            </w:tcBorders>
          </w:tcPr>
          <w:p w:rsidR="000D5243" w:rsidRDefault="000D5243">
            <w:pPr>
              <w:pStyle w:val="30"/>
              <w:jc w:val="center"/>
              <w:rPr>
                <w:rFonts w:asciiTheme="minorEastAsia" w:eastAsiaTheme="minorEastAsia" w:hAnsiTheme="minorEastAsia" w:cs="宋体"/>
                <w:kern w:val="2"/>
                <w:sz w:val="24"/>
                <w:szCs w:val="24"/>
              </w:rPr>
            </w:pPr>
          </w:p>
        </w:tc>
      </w:tr>
    </w:tbl>
    <w:p w:rsidR="000D5243" w:rsidRDefault="006F229F">
      <w:pPr>
        <w:pStyle w:val="30"/>
        <w:rPr>
          <w:rFonts w:asciiTheme="minorEastAsia" w:eastAsiaTheme="minorEastAsia" w:hAnsiTheme="minorEastAsia" w:cs="宋体"/>
          <w:kern w:val="2"/>
          <w:sz w:val="24"/>
          <w:szCs w:val="24"/>
        </w:rPr>
      </w:pPr>
      <w:r>
        <w:rPr>
          <w:rFonts w:asciiTheme="minorEastAsia" w:eastAsiaTheme="minorEastAsia" w:hAnsiTheme="minorEastAsia" w:cs="宋体"/>
          <w:noProof/>
          <w:kern w:val="2"/>
          <w:sz w:val="24"/>
          <w:szCs w:val="24"/>
        </w:rPr>
        <mc:AlternateContent>
          <mc:Choice Requires="wps">
            <w:drawing>
              <wp:anchor distT="0" distB="0" distL="114300" distR="114300" simplePos="0" relativeHeight="251664384" behindDoc="1" locked="0" layoutInCell="1" allowOverlap="1">
                <wp:simplePos x="0" y="0"/>
                <wp:positionH relativeFrom="column">
                  <wp:posOffset>3672205</wp:posOffset>
                </wp:positionH>
                <wp:positionV relativeFrom="paragraph">
                  <wp:posOffset>116205</wp:posOffset>
                </wp:positionV>
                <wp:extent cx="1187450" cy="1104265"/>
                <wp:effectExtent l="4445" t="4445" r="14605" b="8890"/>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1104265"/>
                        </a:xfrm>
                        <a:prstGeom prst="ellipse">
                          <a:avLst/>
                        </a:prstGeom>
                        <a:solidFill>
                          <a:srgbClr val="FFFFFF"/>
                        </a:solidFill>
                        <a:ln w="9525">
                          <a:solidFill>
                            <a:srgbClr val="000000"/>
                          </a:solidFill>
                          <a:round/>
                        </a:ln>
                        <a:effectLst/>
                      </wps:spPr>
                      <wps:txbx>
                        <w:txbxContent>
                          <w:p w:rsidR="000D5243" w:rsidRDefault="000D5243">
                            <w:pPr>
                              <w:rPr>
                                <w:sz w:val="15"/>
                                <w:szCs w:val="15"/>
                              </w:rPr>
                            </w:pPr>
                          </w:p>
                          <w:p w:rsidR="000D5243" w:rsidRDefault="006F229F">
                            <w:pPr>
                              <w:ind w:firstLineChars="100" w:firstLine="150"/>
                              <w:rPr>
                                <w:sz w:val="15"/>
                                <w:szCs w:val="15"/>
                              </w:rPr>
                            </w:pPr>
                            <w:r>
                              <w:rPr>
                                <w:rFonts w:hint="eastAsia"/>
                                <w:sz w:val="15"/>
                                <w:szCs w:val="15"/>
                              </w:rPr>
                              <w:t>业务专用章</w:t>
                            </w:r>
                          </w:p>
                        </w:txbxContent>
                      </wps:txbx>
                      <wps:bodyPr rot="0" vert="horz" wrap="square" lIns="91440" tIns="45720" rIns="91440" bIns="45720" anchor="t" anchorCtr="0" upright="1">
                        <a:noAutofit/>
                      </wps:bodyPr>
                    </wps:wsp>
                  </a:graphicData>
                </a:graphic>
              </wp:anchor>
            </w:drawing>
          </mc:Choice>
          <mc:Fallback>
            <w:pict>
              <v:oval id="椭圆 1" o:spid="_x0000_s1027" style="position:absolute;left:0;text-align:left;margin-left:289.15pt;margin-top:9.15pt;width:93.5pt;height:86.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">
                <v:textbox>
                  <w:txbxContent>
                    <w:p w:rsidR="000D5243" w:rsidRDefault="000D5243">
                      <w:pPr>
                        <w:rPr>
                          <w:sz w:val="15"/>
                          <w:szCs w:val="15"/>
                        </w:rPr>
                      </w:pPr>
                    </w:p>
                    <w:p w:rsidR="000D5243" w:rsidRDefault="006F229F">
                      <w:pPr>
                        <w:ind w:firstLineChars="100" w:firstLine="150"/>
                        <w:rPr>
                          <w:sz w:val="15"/>
                          <w:szCs w:val="15"/>
                        </w:rPr>
                      </w:pPr>
                      <w:r>
                        <w:rPr>
                          <w:rFonts w:hint="eastAsia"/>
                          <w:sz w:val="15"/>
                          <w:szCs w:val="15"/>
                        </w:rPr>
                        <w:t>业务专用章</w:t>
                      </w:r>
                    </w:p>
                  </w:txbxContent>
                </v:textbox>
              </v:oval>
            </w:pict>
          </mc:Fallback>
        </mc:AlternateContent>
      </w:r>
    </w:p>
    <w:p w:rsidR="000D5243" w:rsidRDefault="006F229F">
      <w:pPr>
        <w:pStyle w:val="30"/>
        <w:ind w:firstLine="480"/>
        <w:rPr>
          <w:rFonts w:asciiTheme="minorEastAsia" w:eastAsiaTheme="minorEastAsia" w:hAnsiTheme="minorEastAsia" w:cs="宋体"/>
          <w:kern w:val="2"/>
          <w:sz w:val="24"/>
          <w:szCs w:val="24"/>
        </w:rPr>
      </w:pPr>
      <w:r>
        <w:rPr>
          <w:rFonts w:asciiTheme="minorEastAsia" w:eastAsiaTheme="minorEastAsia" w:hAnsiTheme="minorEastAsia" w:cs="宋体" w:hint="eastAsia"/>
          <w:kern w:val="2"/>
          <w:sz w:val="24"/>
          <w:szCs w:val="24"/>
        </w:rPr>
        <w:t>特此证明</w:t>
      </w:r>
      <w:r>
        <w:rPr>
          <w:rFonts w:asciiTheme="minorEastAsia" w:eastAsiaTheme="minorEastAsia" w:hAnsiTheme="minorEastAsia" w:cs="宋体" w:hint="eastAsia"/>
          <w:kern w:val="2"/>
          <w:sz w:val="24"/>
          <w:szCs w:val="24"/>
        </w:rPr>
        <w:t xml:space="preserve">                   </w:t>
      </w:r>
      <w:r>
        <w:rPr>
          <w:rFonts w:asciiTheme="minorEastAsia" w:eastAsiaTheme="minorEastAsia" w:hAnsiTheme="minorEastAsia" w:cs="宋体" w:hint="eastAsia"/>
          <w:kern w:val="2"/>
          <w:sz w:val="24"/>
          <w:szCs w:val="24"/>
        </w:rPr>
        <w:t>税务机关名称</w:t>
      </w:r>
    </w:p>
    <w:p w:rsidR="000D5243" w:rsidRDefault="006F229F">
      <w:pPr>
        <w:pStyle w:val="30"/>
        <w:ind w:firstLine="480"/>
        <w:rPr>
          <w:rFonts w:asciiTheme="minorEastAsia" w:eastAsiaTheme="minorEastAsia" w:hAnsiTheme="minorEastAsia" w:cs="宋体"/>
          <w:kern w:val="2"/>
          <w:sz w:val="24"/>
          <w:szCs w:val="24"/>
        </w:rPr>
      </w:pPr>
      <w:r>
        <w:rPr>
          <w:rFonts w:asciiTheme="minorEastAsia" w:eastAsiaTheme="minorEastAsia" w:hAnsiTheme="minorEastAsia" w:cs="宋体" w:hint="eastAsia"/>
          <w:kern w:val="2"/>
          <w:sz w:val="24"/>
          <w:szCs w:val="24"/>
        </w:rPr>
        <w:t>验证网址：</w:t>
      </w:r>
      <w:r>
        <w:rPr>
          <w:rFonts w:asciiTheme="minorEastAsia" w:eastAsiaTheme="minorEastAsia" w:hAnsiTheme="minorEastAsia" w:cs="宋体" w:hint="eastAsia"/>
          <w:kern w:val="2"/>
          <w:sz w:val="24"/>
          <w:szCs w:val="24"/>
        </w:rPr>
        <w:t xml:space="preserve">www.xxxx.com        </w:t>
      </w:r>
      <w:r>
        <w:rPr>
          <w:rFonts w:asciiTheme="minorEastAsia" w:eastAsiaTheme="minorEastAsia" w:hAnsiTheme="minorEastAsia" w:cs="宋体" w:hint="eastAsia"/>
          <w:kern w:val="2"/>
          <w:sz w:val="24"/>
          <w:szCs w:val="24"/>
        </w:rPr>
        <w:t>年</w:t>
      </w:r>
      <w:r>
        <w:rPr>
          <w:rFonts w:asciiTheme="minorEastAsia" w:eastAsiaTheme="minorEastAsia" w:hAnsiTheme="minorEastAsia" w:cs="宋体" w:hint="eastAsia"/>
          <w:kern w:val="2"/>
          <w:sz w:val="24"/>
          <w:szCs w:val="24"/>
        </w:rPr>
        <w:t xml:space="preserve">  </w:t>
      </w:r>
      <w:r>
        <w:rPr>
          <w:rFonts w:asciiTheme="minorEastAsia" w:eastAsiaTheme="minorEastAsia" w:hAnsiTheme="minorEastAsia" w:cs="宋体" w:hint="eastAsia"/>
          <w:kern w:val="2"/>
          <w:sz w:val="24"/>
          <w:szCs w:val="24"/>
        </w:rPr>
        <w:t>月</w:t>
      </w:r>
      <w:r>
        <w:rPr>
          <w:rFonts w:asciiTheme="minorEastAsia" w:eastAsiaTheme="minorEastAsia" w:hAnsiTheme="minorEastAsia" w:cs="宋体" w:hint="eastAsia"/>
          <w:kern w:val="2"/>
          <w:sz w:val="24"/>
          <w:szCs w:val="24"/>
        </w:rPr>
        <w:t xml:space="preserve">  </w:t>
      </w:r>
      <w:r>
        <w:rPr>
          <w:rFonts w:asciiTheme="minorEastAsia" w:eastAsiaTheme="minorEastAsia" w:hAnsiTheme="minorEastAsia" w:cs="宋体" w:hint="eastAsia"/>
          <w:kern w:val="2"/>
          <w:sz w:val="24"/>
          <w:szCs w:val="24"/>
        </w:rPr>
        <w:t>日</w:t>
      </w:r>
    </w:p>
    <w:p w:rsidR="000D5243" w:rsidRDefault="000D5243">
      <w:pPr>
        <w:pStyle w:val="30"/>
        <w:ind w:firstLine="480"/>
        <w:rPr>
          <w:rFonts w:asciiTheme="minorEastAsia" w:eastAsiaTheme="minorEastAsia" w:hAnsiTheme="minorEastAsia" w:cs="宋体"/>
          <w:kern w:val="2"/>
          <w:sz w:val="24"/>
          <w:szCs w:val="24"/>
        </w:rPr>
      </w:pPr>
    </w:p>
    <w:p w:rsidR="000D5243" w:rsidRDefault="000D5243">
      <w:pPr>
        <w:pStyle w:val="30"/>
        <w:ind w:firstLine="480"/>
        <w:rPr>
          <w:rFonts w:asciiTheme="minorEastAsia" w:eastAsiaTheme="minorEastAsia" w:hAnsiTheme="minorEastAsia" w:cs="宋体"/>
          <w:kern w:val="2"/>
          <w:sz w:val="24"/>
          <w:szCs w:val="24"/>
        </w:rPr>
      </w:pPr>
    </w:p>
    <w:p w:rsidR="000D5243" w:rsidRDefault="000D5243">
      <w:pPr>
        <w:spacing w:line="360" w:lineRule="auto"/>
        <w:rPr>
          <w:rFonts w:asciiTheme="minorEastAsia" w:eastAsiaTheme="minorEastAsia" w:hAnsiTheme="minorEastAsia" w:cs="宋体"/>
          <w:sz w:val="24"/>
          <w:szCs w:val="24"/>
        </w:rPr>
      </w:pPr>
    </w:p>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31"/>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6F229F">
      <w:pPr>
        <w:pStyle w:val="1111"/>
        <w:ind w:left="864" w:hanging="864"/>
      </w:pPr>
      <w:bookmarkStart w:id="94" w:name="_Toc4076243"/>
      <w:r>
        <w:rPr>
          <w:rFonts w:hint="eastAsia"/>
        </w:rPr>
        <w:t>退费记录查询</w:t>
      </w:r>
      <w:bookmarkEnd w:id="94"/>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r>
        <w:rPr>
          <w:rFonts w:hint="eastAsia"/>
        </w:rPr>
        <w:t>查询退费完成情况。</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r>
        <w:rPr>
          <w:rFonts w:hint="eastAsia"/>
        </w:rPr>
        <w:t>支付宝、税务大厅自助机。</w:t>
      </w:r>
    </w:p>
    <w:p w:rsidR="000D5243" w:rsidRDefault="006F229F">
      <w:pPr>
        <w:pStyle w:val="5"/>
        <w:numPr>
          <w:ilvl w:val="0"/>
          <w:numId w:val="32"/>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r>
        <w:rPr>
          <w:rFonts w:hint="eastAsia"/>
        </w:rPr>
        <w:t>post</w:t>
      </w:r>
    </w:p>
    <w:p w:rsidR="000D5243" w:rsidRDefault="000D5243"/>
    <w:p w:rsidR="000D5243" w:rsidRDefault="006F229F">
      <w:pPr>
        <w:pStyle w:val="5"/>
        <w:numPr>
          <w:ilvl w:val="0"/>
          <w:numId w:val="32"/>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r>
              <w:rPr>
                <w:rFonts w:hint="eastAsia"/>
              </w:rPr>
              <w:t>环境</w:t>
            </w:r>
          </w:p>
        </w:tc>
        <w:tc>
          <w:tcPr>
            <w:tcW w:w="5846" w:type="dxa"/>
          </w:tcPr>
          <w:p w:rsidR="000D5243" w:rsidRDefault="006F229F">
            <w:r>
              <w:rPr>
                <w:rFonts w:hint="eastAsia"/>
              </w:rPr>
              <w:t>http</w:t>
            </w:r>
            <w:r>
              <w:rPr>
                <w:rFonts w:hint="eastAsia"/>
              </w:rPr>
              <w:t>请求地址</w:t>
            </w:r>
          </w:p>
        </w:tc>
      </w:tr>
      <w:tr w:rsidR="000D5243">
        <w:trPr>
          <w:trHeight w:val="379"/>
        </w:trPr>
        <w:tc>
          <w:tcPr>
            <w:tcW w:w="2376" w:type="dxa"/>
          </w:tcPr>
          <w:p w:rsidR="000D5243" w:rsidRDefault="006F229F">
            <w:r>
              <w:rPr>
                <w:rFonts w:hint="eastAsia"/>
              </w:rPr>
              <w:t>生产环境</w:t>
            </w:r>
          </w:p>
        </w:tc>
        <w:tc>
          <w:tcPr>
            <w:tcW w:w="5846" w:type="dxa"/>
          </w:tcPr>
          <w:p w:rsidR="000D5243" w:rsidRDefault="006F229F">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hint="eastAsia"/>
              </w:rPr>
              <w:t>tfjlcx</w:t>
            </w:r>
            <w:r>
              <w:rPr>
                <w:rFonts w:hint="eastAsia"/>
              </w:rPr>
              <w:t>.do</w:t>
            </w:r>
          </w:p>
        </w:tc>
      </w:tr>
      <w:tr w:rsidR="000D5243">
        <w:trPr>
          <w:trHeight w:val="424"/>
        </w:trPr>
        <w:tc>
          <w:tcPr>
            <w:tcW w:w="2376" w:type="dxa"/>
          </w:tcPr>
          <w:p w:rsidR="000D5243" w:rsidRDefault="006F229F">
            <w:r>
              <w:rPr>
                <w:rFonts w:hint="eastAsia"/>
              </w:rPr>
              <w:t>测试环境</w:t>
            </w:r>
          </w:p>
        </w:tc>
        <w:tc>
          <w:tcPr>
            <w:tcW w:w="5846" w:type="dxa"/>
          </w:tcPr>
          <w:p w:rsidR="000D5243" w:rsidRDefault="006F229F">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hint="eastAsia"/>
              </w:rPr>
              <w:t>tfjlcx</w:t>
            </w:r>
            <w:r>
              <w:rPr>
                <w:rFonts w:hint="eastAsia"/>
              </w:rPr>
              <w:t>.do</w:t>
            </w:r>
          </w:p>
        </w:tc>
      </w:tr>
      <w:tr w:rsidR="000D5243">
        <w:tc>
          <w:tcPr>
            <w:tcW w:w="2376" w:type="dxa"/>
          </w:tcPr>
          <w:p w:rsidR="000D5243" w:rsidRDefault="000D5243"/>
        </w:tc>
        <w:tc>
          <w:tcPr>
            <w:tcW w:w="5846" w:type="dxa"/>
          </w:tcPr>
          <w:p w:rsidR="000D5243" w:rsidRDefault="000D5243"/>
        </w:tc>
      </w:tr>
    </w:tbl>
    <w:p w:rsidR="000D5243" w:rsidRDefault="000D5243"/>
    <w:p w:rsidR="000D5243" w:rsidRDefault="000D5243"/>
    <w:p w:rsidR="000D5243" w:rsidRDefault="006F229F">
      <w:pPr>
        <w:pStyle w:val="5"/>
        <w:numPr>
          <w:ilvl w:val="0"/>
          <w:numId w:val="32"/>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r>
              <w:rPr>
                <w:rFonts w:hint="eastAsia"/>
              </w:rPr>
              <w:t>项目名称</w:t>
            </w:r>
          </w:p>
        </w:tc>
        <w:tc>
          <w:tcPr>
            <w:tcW w:w="1379" w:type="dxa"/>
            <w:shd w:val="clear" w:color="auto" w:fill="DBE5F1"/>
          </w:tcPr>
          <w:p w:rsidR="000D5243" w:rsidRDefault="006F229F">
            <w:r>
              <w:rPr>
                <w:rFonts w:hint="eastAsia"/>
              </w:rPr>
              <w:t>含义</w:t>
            </w:r>
          </w:p>
        </w:tc>
        <w:tc>
          <w:tcPr>
            <w:tcW w:w="1559" w:type="dxa"/>
            <w:shd w:val="clear" w:color="auto" w:fill="DBE5F1"/>
          </w:tcPr>
          <w:p w:rsidR="000D5243" w:rsidRDefault="006F229F">
            <w:r>
              <w:rPr>
                <w:rFonts w:hint="eastAsia"/>
              </w:rPr>
              <w:t>格式</w:t>
            </w:r>
          </w:p>
        </w:tc>
        <w:tc>
          <w:tcPr>
            <w:tcW w:w="3121" w:type="dxa"/>
            <w:shd w:val="clear" w:color="auto" w:fill="DBE5F1"/>
          </w:tcPr>
          <w:p w:rsidR="000D5243" w:rsidRDefault="006F229F">
            <w:r>
              <w:rPr>
                <w:rFonts w:hint="eastAsia"/>
              </w:rPr>
              <w:t>说明</w:t>
            </w:r>
          </w:p>
        </w:tc>
      </w:tr>
      <w:tr w:rsidR="000D5243">
        <w:trPr>
          <w:trHeight w:val="157"/>
        </w:trPr>
        <w:tc>
          <w:tcPr>
            <w:tcW w:w="2163" w:type="dxa"/>
          </w:tcPr>
          <w:p w:rsidR="000D5243" w:rsidRDefault="006F229F">
            <w:r>
              <w:rPr>
                <w:rFonts w:hint="eastAsia"/>
              </w:rPr>
              <w:t>businesstype</w:t>
            </w:r>
          </w:p>
        </w:tc>
        <w:tc>
          <w:tcPr>
            <w:tcW w:w="1379" w:type="dxa"/>
          </w:tcPr>
          <w:p w:rsidR="000D5243" w:rsidRDefault="006F229F">
            <w:r>
              <w:rPr>
                <w:rFonts w:hint="eastAsia"/>
              </w:rPr>
              <w:t>业务类型</w:t>
            </w:r>
          </w:p>
        </w:tc>
        <w:tc>
          <w:tcPr>
            <w:tcW w:w="1559" w:type="dxa"/>
          </w:tcPr>
          <w:p w:rsidR="000D5243" w:rsidRDefault="006F229F">
            <w:r>
              <w:rPr>
                <w:rFonts w:hint="eastAsia"/>
              </w:rPr>
              <w:t>grsbfdj</w:t>
            </w:r>
            <w:r>
              <w:t>.</w:t>
            </w:r>
            <w:r>
              <w:rPr>
                <w:rFonts w:hint="eastAsia"/>
              </w:rPr>
              <w:t>grdjyzxx.djyhjfxyzz.xyzz</w:t>
            </w:r>
          </w:p>
        </w:tc>
        <w:tc>
          <w:tcPr>
            <w:tcW w:w="3121" w:type="dxa"/>
          </w:tcPr>
          <w:p w:rsidR="000D5243" w:rsidRDefault="006F229F">
            <w:r>
              <w:rPr>
                <w:rFonts w:hint="eastAsia"/>
              </w:rPr>
              <w:t>必需</w:t>
            </w:r>
          </w:p>
          <w:p w:rsidR="000D5243" w:rsidRDefault="006F229F">
            <w:r>
              <w:rPr>
                <w:rFonts w:hint="eastAsia"/>
              </w:rPr>
              <w:t>DZSWJ.GRSBF.PZ.TFJLCX</w:t>
            </w:r>
          </w:p>
        </w:tc>
      </w:tr>
      <w:tr w:rsidR="000D5243">
        <w:trPr>
          <w:trHeight w:val="157"/>
        </w:trPr>
        <w:tc>
          <w:tcPr>
            <w:tcW w:w="2163" w:type="dxa"/>
            <w:vAlign w:val="center"/>
          </w:tcPr>
          <w:p w:rsidR="000D5243" w:rsidRDefault="006F229F">
            <w:r>
              <w:t>jylsh</w:t>
            </w:r>
          </w:p>
        </w:tc>
        <w:tc>
          <w:tcPr>
            <w:tcW w:w="1379" w:type="dxa"/>
            <w:vAlign w:val="center"/>
          </w:tcPr>
          <w:p w:rsidR="000D5243" w:rsidRDefault="006F229F">
            <w:r>
              <w:rPr>
                <w:rFonts w:hint="eastAsia"/>
              </w:rPr>
              <w:t>交易流水号</w:t>
            </w:r>
          </w:p>
        </w:tc>
        <w:tc>
          <w:tcPr>
            <w:tcW w:w="1559" w:type="dxa"/>
          </w:tcPr>
          <w:p w:rsidR="000D5243" w:rsidRDefault="006F229F">
            <w:r>
              <w:t>varchar(32)</w:t>
            </w:r>
          </w:p>
        </w:tc>
        <w:tc>
          <w:tcPr>
            <w:tcW w:w="3121" w:type="dxa"/>
            <w:vAlign w:val="center"/>
          </w:tcPr>
          <w:p w:rsidR="000D5243" w:rsidRDefault="006F229F">
            <w:r>
              <w:rPr>
                <w:rFonts w:hint="eastAsia"/>
              </w:rPr>
              <w:t>必需，发起方编写，</w:t>
            </w:r>
            <w:r>
              <w:rPr>
                <w:rFonts w:hint="eastAsia"/>
              </w:rPr>
              <w:t>32</w:t>
            </w:r>
            <w:r>
              <w:rPr>
                <w:rFonts w:hint="eastAsia"/>
              </w:rPr>
              <w:t>位随机字符串，用于标识每一笔交易</w:t>
            </w:r>
          </w:p>
        </w:tc>
      </w:tr>
      <w:tr w:rsidR="000D5243">
        <w:trPr>
          <w:trHeight w:val="90"/>
        </w:trPr>
        <w:tc>
          <w:tcPr>
            <w:tcW w:w="8222" w:type="dxa"/>
            <w:gridSpan w:val="4"/>
          </w:tcPr>
          <w:p w:rsidR="000D5243" w:rsidRDefault="006F229F">
            <w:r>
              <w:rPr>
                <w:rFonts w:hint="eastAsia"/>
              </w:rPr>
              <w:t>content</w:t>
            </w:r>
          </w:p>
        </w:tc>
      </w:tr>
      <w:tr w:rsidR="000D5243">
        <w:trPr>
          <w:trHeight w:val="157"/>
        </w:trPr>
        <w:tc>
          <w:tcPr>
            <w:tcW w:w="2163" w:type="dxa"/>
            <w:vAlign w:val="center"/>
          </w:tcPr>
          <w:p w:rsidR="000D5243" w:rsidRDefault="006F229F">
            <w:r>
              <w:rPr>
                <w:rFonts w:hint="eastAsia"/>
              </w:rPr>
              <w:t>sbdjxh</w:t>
            </w:r>
          </w:p>
        </w:tc>
        <w:tc>
          <w:tcPr>
            <w:tcW w:w="1379" w:type="dxa"/>
            <w:vAlign w:val="center"/>
          </w:tcPr>
          <w:p w:rsidR="000D5243" w:rsidRDefault="006F229F">
            <w:r>
              <w:rPr>
                <w:rFonts w:hint="eastAsia"/>
              </w:rPr>
              <w:t>缴费人编号</w:t>
            </w:r>
          </w:p>
        </w:tc>
        <w:tc>
          <w:tcPr>
            <w:tcW w:w="1559" w:type="dxa"/>
          </w:tcPr>
          <w:p w:rsidR="000D5243" w:rsidRDefault="006F229F">
            <w:r>
              <w:t>varchar(</w:t>
            </w:r>
            <w:r>
              <w:rPr>
                <w:rFonts w:hint="eastAsia"/>
              </w:rPr>
              <w:t>32</w:t>
            </w:r>
            <w:r>
              <w:t>)</w:t>
            </w:r>
          </w:p>
        </w:tc>
        <w:tc>
          <w:tcPr>
            <w:tcW w:w="3121" w:type="dxa"/>
          </w:tcPr>
          <w:p w:rsidR="000D5243" w:rsidRDefault="006F229F">
            <w:r>
              <w:rPr>
                <w:rFonts w:hint="eastAsia"/>
              </w:rPr>
              <w:t>必需</w:t>
            </w:r>
          </w:p>
          <w:p w:rsidR="000D5243" w:rsidRDefault="006F229F">
            <w:r>
              <w:rPr>
                <w:rFonts w:hint="eastAsia"/>
              </w:rPr>
              <w:t>对应数据库中的</w:t>
            </w:r>
            <w:r>
              <w:rPr>
                <w:rFonts w:hint="eastAsia"/>
              </w:rPr>
              <w:t>jfrbm</w:t>
            </w:r>
          </w:p>
        </w:tc>
      </w:tr>
      <w:tr w:rsidR="000D5243">
        <w:trPr>
          <w:trHeight w:val="157"/>
        </w:trPr>
        <w:tc>
          <w:tcPr>
            <w:tcW w:w="2163" w:type="dxa"/>
          </w:tcPr>
          <w:p w:rsidR="000D5243" w:rsidRDefault="006F229F">
            <w:r>
              <w:rPr>
                <w:rFonts w:hint="eastAsia"/>
              </w:rPr>
              <w:t>tfsqrqq</w:t>
            </w:r>
          </w:p>
        </w:tc>
        <w:tc>
          <w:tcPr>
            <w:tcW w:w="1379" w:type="dxa"/>
            <w:vAlign w:val="center"/>
          </w:tcPr>
          <w:p w:rsidR="000D5243" w:rsidRDefault="006F229F">
            <w:r>
              <w:rPr>
                <w:rFonts w:hint="eastAsia"/>
              </w:rPr>
              <w:t>退费申请日期起</w:t>
            </w:r>
          </w:p>
        </w:tc>
        <w:tc>
          <w:tcPr>
            <w:tcW w:w="1559" w:type="dxa"/>
          </w:tcPr>
          <w:p w:rsidR="000D5243" w:rsidRDefault="006F229F">
            <w:r>
              <w:rPr>
                <w:rFonts w:hint="eastAsia"/>
              </w:rPr>
              <w:t>date</w:t>
            </w:r>
          </w:p>
        </w:tc>
        <w:tc>
          <w:tcPr>
            <w:tcW w:w="3121" w:type="dxa"/>
          </w:tcPr>
          <w:p w:rsidR="000D5243" w:rsidRDefault="000D5243"/>
        </w:tc>
      </w:tr>
      <w:tr w:rsidR="000D5243">
        <w:trPr>
          <w:trHeight w:val="157"/>
        </w:trPr>
        <w:tc>
          <w:tcPr>
            <w:tcW w:w="2163" w:type="dxa"/>
          </w:tcPr>
          <w:p w:rsidR="000D5243" w:rsidRDefault="006F229F">
            <w:r>
              <w:rPr>
                <w:rFonts w:hint="eastAsia"/>
              </w:rPr>
              <w:t>tfsqrqz</w:t>
            </w:r>
          </w:p>
        </w:tc>
        <w:tc>
          <w:tcPr>
            <w:tcW w:w="1379" w:type="dxa"/>
            <w:vAlign w:val="center"/>
          </w:tcPr>
          <w:p w:rsidR="000D5243" w:rsidRDefault="006F229F">
            <w:r>
              <w:rPr>
                <w:rFonts w:hint="eastAsia"/>
              </w:rPr>
              <w:t>退费申请日期止</w:t>
            </w:r>
          </w:p>
        </w:tc>
        <w:tc>
          <w:tcPr>
            <w:tcW w:w="1559" w:type="dxa"/>
          </w:tcPr>
          <w:p w:rsidR="000D5243" w:rsidRDefault="006F229F">
            <w:r>
              <w:rPr>
                <w:rFonts w:hint="eastAsia"/>
              </w:rPr>
              <w:t>date</w:t>
            </w:r>
          </w:p>
        </w:tc>
        <w:tc>
          <w:tcPr>
            <w:tcW w:w="3121" w:type="dxa"/>
          </w:tcPr>
          <w:p w:rsidR="000D5243" w:rsidRDefault="000D5243"/>
        </w:tc>
      </w:tr>
    </w:tbl>
    <w:p w:rsidR="000D5243" w:rsidRDefault="000D5243"/>
    <w:p w:rsidR="000D5243" w:rsidRDefault="006F229F">
      <w:pPr>
        <w:pStyle w:val="5"/>
        <w:numPr>
          <w:ilvl w:val="0"/>
          <w:numId w:val="32"/>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r>
              <w:rPr>
                <w:rFonts w:hint="eastAsia"/>
              </w:rPr>
              <w:t>项目名称</w:t>
            </w:r>
          </w:p>
        </w:tc>
        <w:tc>
          <w:tcPr>
            <w:tcW w:w="1451" w:type="dxa"/>
            <w:shd w:val="clear" w:color="auto" w:fill="DBE5F1"/>
          </w:tcPr>
          <w:p w:rsidR="000D5243" w:rsidRDefault="006F229F">
            <w:r>
              <w:rPr>
                <w:rFonts w:hint="eastAsia"/>
              </w:rPr>
              <w:t>含义</w:t>
            </w:r>
          </w:p>
        </w:tc>
        <w:tc>
          <w:tcPr>
            <w:tcW w:w="1559" w:type="dxa"/>
            <w:shd w:val="clear" w:color="auto" w:fill="DBE5F1"/>
          </w:tcPr>
          <w:p w:rsidR="000D5243" w:rsidRDefault="006F229F">
            <w:r>
              <w:rPr>
                <w:rFonts w:hint="eastAsia"/>
              </w:rPr>
              <w:t>示例值</w:t>
            </w:r>
          </w:p>
        </w:tc>
        <w:tc>
          <w:tcPr>
            <w:tcW w:w="3121" w:type="dxa"/>
            <w:shd w:val="clear" w:color="auto" w:fill="DBE5F1"/>
          </w:tcPr>
          <w:p w:rsidR="000D5243" w:rsidRDefault="006F229F">
            <w:r>
              <w:rPr>
                <w:rFonts w:hint="eastAsia"/>
              </w:rPr>
              <w:t>说明</w:t>
            </w:r>
          </w:p>
        </w:tc>
      </w:tr>
      <w:tr w:rsidR="000D5243">
        <w:trPr>
          <w:trHeight w:val="90"/>
        </w:trPr>
        <w:tc>
          <w:tcPr>
            <w:tcW w:w="2091" w:type="dxa"/>
          </w:tcPr>
          <w:p w:rsidR="000D5243" w:rsidRDefault="006F229F">
            <w:pPr>
              <w:rPr>
                <w:lang w:val="de-DE"/>
              </w:rPr>
            </w:pPr>
            <w:r>
              <w:rPr>
                <w:rFonts w:hint="eastAsia"/>
              </w:rPr>
              <w:t>resultcode</w:t>
            </w:r>
          </w:p>
        </w:tc>
        <w:tc>
          <w:tcPr>
            <w:tcW w:w="1451" w:type="dxa"/>
          </w:tcPr>
          <w:p w:rsidR="000D5243" w:rsidRDefault="006F229F">
            <w:r>
              <w:rPr>
                <w:rFonts w:hint="eastAsia"/>
              </w:rPr>
              <w:t>返回编码</w:t>
            </w:r>
          </w:p>
        </w:tc>
        <w:tc>
          <w:tcPr>
            <w:tcW w:w="1559" w:type="dxa"/>
          </w:tcPr>
          <w:p w:rsidR="000D5243" w:rsidRDefault="006F229F">
            <w:r>
              <w:rPr>
                <w:rFonts w:hint="eastAsia"/>
              </w:rPr>
              <w:t>000000</w:t>
            </w:r>
          </w:p>
        </w:tc>
        <w:tc>
          <w:tcPr>
            <w:tcW w:w="3121" w:type="dxa"/>
          </w:tcPr>
          <w:p w:rsidR="000D5243" w:rsidRDefault="006F229F">
            <w:r>
              <w:rPr>
                <w:rFonts w:hint="eastAsia"/>
              </w:rPr>
              <w:t>000000</w:t>
            </w:r>
            <w:r>
              <w:rPr>
                <w:rFonts w:hint="eastAsia"/>
              </w:rPr>
              <w:t>为成功，其他为失败</w:t>
            </w:r>
          </w:p>
        </w:tc>
      </w:tr>
      <w:tr w:rsidR="000D5243">
        <w:trPr>
          <w:trHeight w:val="157"/>
        </w:trPr>
        <w:tc>
          <w:tcPr>
            <w:tcW w:w="2091" w:type="dxa"/>
          </w:tcPr>
          <w:p w:rsidR="000D5243" w:rsidRDefault="006F229F">
            <w:pPr>
              <w:rPr>
                <w:lang w:val="de-DE"/>
              </w:rPr>
            </w:pPr>
            <w:r>
              <w:rPr>
                <w:rFonts w:hint="eastAsia"/>
              </w:rPr>
              <w:t>resultmsg</w:t>
            </w:r>
          </w:p>
        </w:tc>
        <w:tc>
          <w:tcPr>
            <w:tcW w:w="1451" w:type="dxa"/>
          </w:tcPr>
          <w:p w:rsidR="000D5243" w:rsidRDefault="006F229F">
            <w:r>
              <w:rPr>
                <w:rFonts w:hint="eastAsia"/>
              </w:rPr>
              <w:t>具体的消息</w:t>
            </w:r>
          </w:p>
        </w:tc>
        <w:tc>
          <w:tcPr>
            <w:tcW w:w="1559" w:type="dxa"/>
          </w:tcPr>
          <w:p w:rsidR="000D5243" w:rsidRDefault="006F229F">
            <w:r>
              <w:rPr>
                <w:rFonts w:hint="eastAsia"/>
              </w:rPr>
              <w:t>成功</w:t>
            </w:r>
          </w:p>
        </w:tc>
        <w:tc>
          <w:tcPr>
            <w:tcW w:w="3121" w:type="dxa"/>
          </w:tcPr>
          <w:p w:rsidR="000D5243" w:rsidRDefault="006F229F">
            <w:r>
              <w:rPr>
                <w:rFonts w:hint="eastAsia"/>
              </w:rPr>
              <w:t>具体的消息</w:t>
            </w:r>
          </w:p>
        </w:tc>
      </w:tr>
      <w:tr w:rsidR="000D5243">
        <w:trPr>
          <w:trHeight w:val="157"/>
        </w:trPr>
        <w:tc>
          <w:tcPr>
            <w:tcW w:w="2091" w:type="dxa"/>
            <w:vAlign w:val="center"/>
          </w:tcPr>
          <w:p w:rsidR="000D5243" w:rsidRDefault="006F229F">
            <w:r>
              <w:t>jylsh</w:t>
            </w:r>
          </w:p>
        </w:tc>
        <w:tc>
          <w:tcPr>
            <w:tcW w:w="1451" w:type="dxa"/>
            <w:vAlign w:val="center"/>
          </w:tcPr>
          <w:p w:rsidR="000D5243" w:rsidRDefault="006F229F">
            <w:r>
              <w:rPr>
                <w:rFonts w:hint="eastAsia"/>
              </w:rPr>
              <w:t>交易流水号</w:t>
            </w:r>
          </w:p>
        </w:tc>
        <w:tc>
          <w:tcPr>
            <w:tcW w:w="1559" w:type="dxa"/>
          </w:tcPr>
          <w:p w:rsidR="000D5243" w:rsidRDefault="006F229F">
            <w:r>
              <w:t>varchar(32)</w:t>
            </w:r>
          </w:p>
        </w:tc>
        <w:tc>
          <w:tcPr>
            <w:tcW w:w="3121" w:type="dxa"/>
            <w:vAlign w:val="center"/>
          </w:tcPr>
          <w:p w:rsidR="000D5243" w:rsidRDefault="000D5243"/>
        </w:tc>
      </w:tr>
      <w:tr w:rsidR="000D5243">
        <w:trPr>
          <w:trHeight w:val="157"/>
        </w:trPr>
        <w:tc>
          <w:tcPr>
            <w:tcW w:w="8222" w:type="dxa"/>
            <w:gridSpan w:val="4"/>
          </w:tcPr>
          <w:p w:rsidR="000D5243" w:rsidRDefault="006F229F">
            <w:r>
              <w:rPr>
                <w:rFonts w:hint="eastAsia"/>
              </w:rPr>
              <w:t>resultobj</w:t>
            </w:r>
            <w:r>
              <w:rPr>
                <w:rFonts w:hint="eastAsia"/>
              </w:rPr>
              <w:t>（多条）</w:t>
            </w:r>
          </w:p>
        </w:tc>
      </w:tr>
      <w:tr w:rsidR="000D5243">
        <w:trPr>
          <w:trHeight w:val="157"/>
        </w:trPr>
        <w:tc>
          <w:tcPr>
            <w:tcW w:w="2091" w:type="dxa"/>
            <w:vAlign w:val="center"/>
          </w:tcPr>
          <w:p w:rsidR="000D5243" w:rsidRDefault="006F229F">
            <w:r>
              <w:t>sbbmbm</w:t>
            </w:r>
          </w:p>
        </w:tc>
        <w:tc>
          <w:tcPr>
            <w:tcW w:w="1451" w:type="dxa"/>
            <w:vAlign w:val="center"/>
          </w:tcPr>
          <w:p w:rsidR="000D5243" w:rsidRDefault="006F229F">
            <w:r>
              <w:rPr>
                <w:rFonts w:hint="eastAsia"/>
              </w:rPr>
              <w:t>社保部门编码</w:t>
            </w:r>
          </w:p>
        </w:tc>
        <w:tc>
          <w:tcPr>
            <w:tcW w:w="1559" w:type="dxa"/>
          </w:tcPr>
          <w:p w:rsidR="000D5243" w:rsidRDefault="006F229F">
            <w:r>
              <w:t>varchar(10)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sbbm</w:t>
            </w:r>
          </w:p>
        </w:tc>
        <w:tc>
          <w:tcPr>
            <w:tcW w:w="1451" w:type="dxa"/>
            <w:vAlign w:val="center"/>
          </w:tcPr>
          <w:p w:rsidR="000D5243" w:rsidRDefault="006F229F">
            <w:r>
              <w:rPr>
                <w:rFonts w:hint="eastAsia"/>
              </w:rPr>
              <w:t>社保编码</w:t>
            </w:r>
          </w:p>
        </w:tc>
        <w:tc>
          <w:tcPr>
            <w:tcW w:w="1559" w:type="dxa"/>
          </w:tcPr>
          <w:p w:rsidR="000D5243" w:rsidRDefault="006F229F">
            <w:r>
              <w:t>varchar(30)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z</w:t>
            </w:r>
            <w:r>
              <w:t>sxm</w:t>
            </w:r>
          </w:p>
        </w:tc>
        <w:tc>
          <w:tcPr>
            <w:tcW w:w="1451" w:type="dxa"/>
            <w:vAlign w:val="center"/>
          </w:tcPr>
          <w:p w:rsidR="000D5243" w:rsidRDefault="006F229F">
            <w:r>
              <w:rPr>
                <w:rFonts w:hint="eastAsia"/>
              </w:rPr>
              <w:t>征收项目编码</w:t>
            </w:r>
          </w:p>
        </w:tc>
        <w:tc>
          <w:tcPr>
            <w:tcW w:w="1559" w:type="dxa"/>
          </w:tcPr>
          <w:p w:rsidR="000D5243" w:rsidRDefault="006F229F">
            <w:r>
              <w:t>varchar(5)</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z</w:t>
            </w:r>
            <w:r>
              <w:t>sxmmc</w:t>
            </w:r>
          </w:p>
        </w:tc>
        <w:tc>
          <w:tcPr>
            <w:tcW w:w="1451" w:type="dxa"/>
            <w:vAlign w:val="center"/>
          </w:tcPr>
          <w:p w:rsidR="000D5243" w:rsidRDefault="006F229F">
            <w:r>
              <w:rPr>
                <w:rFonts w:hint="eastAsia"/>
              </w:rPr>
              <w:t>征收项目名称</w:t>
            </w:r>
          </w:p>
        </w:tc>
        <w:tc>
          <w:tcPr>
            <w:tcW w:w="1559" w:type="dxa"/>
          </w:tcPr>
          <w:p w:rsidR="000D5243" w:rsidRDefault="006F229F">
            <w:r>
              <w:t>varchar(40)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z</w:t>
            </w:r>
            <w:r>
              <w:t>spm</w:t>
            </w:r>
          </w:p>
        </w:tc>
        <w:tc>
          <w:tcPr>
            <w:tcW w:w="1451" w:type="dxa"/>
            <w:vAlign w:val="center"/>
          </w:tcPr>
          <w:p w:rsidR="000D5243" w:rsidRDefault="006F229F">
            <w:r>
              <w:rPr>
                <w:rFonts w:hint="eastAsia"/>
              </w:rPr>
              <w:t>征收品目编码</w:t>
            </w:r>
          </w:p>
        </w:tc>
        <w:tc>
          <w:tcPr>
            <w:tcW w:w="1559" w:type="dxa"/>
          </w:tcPr>
          <w:p w:rsidR="000D5243" w:rsidRDefault="006F229F">
            <w:r>
              <w:t>varchar(9)</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z</w:t>
            </w:r>
            <w:r>
              <w:t>spmmc</w:t>
            </w:r>
          </w:p>
        </w:tc>
        <w:tc>
          <w:tcPr>
            <w:tcW w:w="1451" w:type="dxa"/>
            <w:vAlign w:val="center"/>
          </w:tcPr>
          <w:p w:rsidR="000D5243" w:rsidRDefault="006F229F">
            <w:r>
              <w:rPr>
                <w:rFonts w:hint="eastAsia"/>
              </w:rPr>
              <w:t>征收品目名</w:t>
            </w:r>
            <w:r>
              <w:rPr>
                <w:rFonts w:hint="eastAsia"/>
              </w:rPr>
              <w:lastRenderedPageBreak/>
              <w:t>称</w:t>
            </w:r>
          </w:p>
        </w:tc>
        <w:tc>
          <w:tcPr>
            <w:tcW w:w="1559" w:type="dxa"/>
          </w:tcPr>
          <w:p w:rsidR="000D5243" w:rsidRDefault="006F229F">
            <w:r>
              <w:lastRenderedPageBreak/>
              <w:t>varchar(40)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lastRenderedPageBreak/>
              <w:t>z</w:t>
            </w:r>
            <w:r>
              <w:t>szm</w:t>
            </w:r>
          </w:p>
        </w:tc>
        <w:tc>
          <w:tcPr>
            <w:tcW w:w="1451" w:type="dxa"/>
            <w:vAlign w:val="center"/>
          </w:tcPr>
          <w:p w:rsidR="000D5243" w:rsidRDefault="006F229F">
            <w:r>
              <w:rPr>
                <w:rFonts w:hint="eastAsia"/>
              </w:rPr>
              <w:t>征收子目编码</w:t>
            </w:r>
          </w:p>
        </w:tc>
        <w:tc>
          <w:tcPr>
            <w:tcW w:w="1559" w:type="dxa"/>
          </w:tcPr>
          <w:p w:rsidR="000D5243" w:rsidRDefault="006F229F">
            <w:r>
              <w:t>varchar(16)</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z</w:t>
            </w:r>
            <w:r>
              <w:t>szmmc</w:t>
            </w:r>
          </w:p>
        </w:tc>
        <w:tc>
          <w:tcPr>
            <w:tcW w:w="1451" w:type="dxa"/>
            <w:vAlign w:val="center"/>
          </w:tcPr>
          <w:p w:rsidR="000D5243" w:rsidRDefault="006F229F">
            <w:r>
              <w:rPr>
                <w:rFonts w:hint="eastAsia"/>
              </w:rPr>
              <w:t>征收子目名称</w:t>
            </w:r>
          </w:p>
        </w:tc>
        <w:tc>
          <w:tcPr>
            <w:tcW w:w="1559" w:type="dxa"/>
          </w:tcPr>
          <w:p w:rsidR="000D5243" w:rsidRDefault="006F229F">
            <w:r>
              <w:t>varchar(40)</w:t>
            </w:r>
          </w:p>
        </w:tc>
        <w:tc>
          <w:tcPr>
            <w:tcW w:w="3121" w:type="dxa"/>
          </w:tcPr>
          <w:p w:rsidR="000D5243" w:rsidRDefault="000D5243"/>
        </w:tc>
      </w:tr>
      <w:tr w:rsidR="000D5243">
        <w:trPr>
          <w:trHeight w:val="157"/>
        </w:trPr>
        <w:tc>
          <w:tcPr>
            <w:tcW w:w="2091" w:type="dxa"/>
            <w:vAlign w:val="center"/>
          </w:tcPr>
          <w:p w:rsidR="000D5243" w:rsidRDefault="006F229F">
            <w:r>
              <w:t>ssqq</w:t>
            </w:r>
          </w:p>
        </w:tc>
        <w:tc>
          <w:tcPr>
            <w:tcW w:w="1451" w:type="dxa"/>
            <w:vAlign w:val="center"/>
          </w:tcPr>
          <w:p w:rsidR="000D5243" w:rsidRDefault="006F229F">
            <w:r>
              <w:rPr>
                <w:rFonts w:hint="eastAsia"/>
              </w:rPr>
              <w:t>费款所属期起</w:t>
            </w:r>
          </w:p>
        </w:tc>
        <w:tc>
          <w:tcPr>
            <w:tcW w:w="1559" w:type="dxa"/>
          </w:tcPr>
          <w:p w:rsidR="000D5243" w:rsidRDefault="006F229F">
            <w:r>
              <w:rPr>
                <w:rFonts w:hint="eastAsia"/>
              </w:rPr>
              <w:t>date</w:t>
            </w:r>
          </w:p>
        </w:tc>
        <w:tc>
          <w:tcPr>
            <w:tcW w:w="3121" w:type="dxa"/>
          </w:tcPr>
          <w:p w:rsidR="000D5243" w:rsidRDefault="000D5243"/>
        </w:tc>
      </w:tr>
      <w:tr w:rsidR="000D5243">
        <w:trPr>
          <w:trHeight w:val="90"/>
        </w:trPr>
        <w:tc>
          <w:tcPr>
            <w:tcW w:w="2091" w:type="dxa"/>
            <w:vAlign w:val="center"/>
          </w:tcPr>
          <w:p w:rsidR="000D5243" w:rsidRDefault="006F229F">
            <w:r>
              <w:rPr>
                <w:rFonts w:hint="eastAsia"/>
              </w:rPr>
              <w:t>s</w:t>
            </w:r>
            <w:r>
              <w:t>sqz</w:t>
            </w:r>
          </w:p>
        </w:tc>
        <w:tc>
          <w:tcPr>
            <w:tcW w:w="1451" w:type="dxa"/>
            <w:vAlign w:val="center"/>
          </w:tcPr>
          <w:p w:rsidR="000D5243" w:rsidRDefault="006F229F">
            <w:r>
              <w:rPr>
                <w:rFonts w:hint="eastAsia"/>
              </w:rPr>
              <w:t>费款所属期止</w:t>
            </w:r>
          </w:p>
        </w:tc>
        <w:tc>
          <w:tcPr>
            <w:tcW w:w="1559" w:type="dxa"/>
          </w:tcPr>
          <w:p w:rsidR="000D5243" w:rsidRDefault="006F229F">
            <w:r>
              <w:rPr>
                <w:rFonts w:hint="eastAsia"/>
              </w:rPr>
              <w:t>date</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t</w:t>
            </w:r>
            <w:r>
              <w:t>fje</w:t>
            </w:r>
          </w:p>
        </w:tc>
        <w:tc>
          <w:tcPr>
            <w:tcW w:w="1451" w:type="dxa"/>
            <w:vAlign w:val="center"/>
          </w:tcPr>
          <w:p w:rsidR="000D5243" w:rsidRDefault="006F229F">
            <w:r>
              <w:rPr>
                <w:rFonts w:hint="eastAsia"/>
              </w:rPr>
              <w:t>退费金额</w:t>
            </w:r>
          </w:p>
        </w:tc>
        <w:tc>
          <w:tcPr>
            <w:tcW w:w="1559" w:type="dxa"/>
          </w:tcPr>
          <w:p w:rsidR="000D5243" w:rsidRDefault="006F229F">
            <w:r>
              <w:t>double</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t</w:t>
            </w:r>
            <w:r>
              <w:t>fyy</w:t>
            </w:r>
          </w:p>
        </w:tc>
        <w:tc>
          <w:tcPr>
            <w:tcW w:w="1451" w:type="dxa"/>
            <w:vAlign w:val="center"/>
          </w:tcPr>
          <w:p w:rsidR="000D5243" w:rsidRDefault="006F229F">
            <w:r>
              <w:rPr>
                <w:rFonts w:hint="eastAsia"/>
              </w:rPr>
              <w:t>退费原因</w:t>
            </w:r>
          </w:p>
        </w:tc>
        <w:tc>
          <w:tcPr>
            <w:tcW w:w="1559" w:type="dxa"/>
          </w:tcPr>
          <w:p w:rsidR="000D5243" w:rsidRDefault="006F229F">
            <w:r>
              <w:t>varchar(300)</w:t>
            </w:r>
          </w:p>
        </w:tc>
        <w:tc>
          <w:tcPr>
            <w:tcW w:w="3121" w:type="dxa"/>
          </w:tcPr>
          <w:p w:rsidR="000D5243" w:rsidRDefault="006F229F">
            <w:pPr>
              <w:rPr>
                <w:ins w:id="95" w:author="nj" w:date="2019-03-28T12:02:00Z"/>
              </w:rPr>
            </w:pPr>
            <w:ins w:id="96" w:author="nj" w:date="2019-03-28T12:02:00Z">
              <w:r>
                <w:rPr>
                  <w:rFonts w:hint="eastAsia"/>
                </w:rPr>
                <w:t>参见</w:t>
              </w:r>
              <w:r>
                <w:rPr>
                  <w:rFonts w:hint="eastAsia"/>
                </w:rPr>
                <w:t>1.5</w:t>
              </w:r>
              <w:r>
                <w:rPr>
                  <w:rFonts w:hint="eastAsia"/>
                </w:rPr>
                <w:t>附件：</w:t>
              </w:r>
              <w:r>
                <w:rPr>
                  <w:rFonts w:hint="eastAsia"/>
                </w:rPr>
                <w:t>退费原因</w:t>
              </w:r>
              <w:r>
                <w:rPr>
                  <w:rFonts w:hint="eastAsia"/>
                </w:rPr>
                <w:t>代码表</w:t>
              </w:r>
            </w:ins>
          </w:p>
          <w:p w:rsidR="000D5243" w:rsidRDefault="000D5243"/>
        </w:tc>
      </w:tr>
      <w:tr w:rsidR="000D5243">
        <w:trPr>
          <w:trHeight w:val="157"/>
        </w:trPr>
        <w:tc>
          <w:tcPr>
            <w:tcW w:w="2091" w:type="dxa"/>
            <w:vAlign w:val="center"/>
          </w:tcPr>
          <w:p w:rsidR="000D5243" w:rsidRDefault="006F229F">
            <w:r>
              <w:rPr>
                <w:rFonts w:hint="eastAsia"/>
              </w:rPr>
              <w:t>k</w:t>
            </w:r>
            <w:r>
              <w:t>hyh</w:t>
            </w:r>
          </w:p>
        </w:tc>
        <w:tc>
          <w:tcPr>
            <w:tcW w:w="1451" w:type="dxa"/>
            <w:vAlign w:val="center"/>
          </w:tcPr>
          <w:p w:rsidR="000D5243" w:rsidRDefault="006F229F">
            <w:r>
              <w:rPr>
                <w:rFonts w:hint="eastAsia"/>
              </w:rPr>
              <w:t>开户银行</w:t>
            </w:r>
          </w:p>
        </w:tc>
        <w:tc>
          <w:tcPr>
            <w:tcW w:w="1559" w:type="dxa"/>
          </w:tcPr>
          <w:p w:rsidR="000D5243" w:rsidRDefault="006F229F">
            <w:r>
              <w:t>varchar(10)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t</w:t>
            </w:r>
            <w:r>
              <w:t>fyhzh</w:t>
            </w:r>
          </w:p>
        </w:tc>
        <w:tc>
          <w:tcPr>
            <w:tcW w:w="1451" w:type="dxa"/>
            <w:vAlign w:val="center"/>
          </w:tcPr>
          <w:p w:rsidR="000D5243" w:rsidRDefault="006F229F">
            <w:r>
              <w:rPr>
                <w:rFonts w:hint="eastAsia"/>
              </w:rPr>
              <w:t>退费</w:t>
            </w:r>
            <w:r>
              <w:rPr>
                <w:rFonts w:hint="eastAsia"/>
                <w:lang w:val="zh-CN"/>
              </w:rPr>
              <w:t>银行</w:t>
            </w:r>
            <w:r>
              <w:rPr>
                <w:rFonts w:hint="eastAsia"/>
              </w:rPr>
              <w:t>帐号</w:t>
            </w:r>
          </w:p>
        </w:tc>
        <w:tc>
          <w:tcPr>
            <w:tcW w:w="1559" w:type="dxa"/>
          </w:tcPr>
          <w:p w:rsidR="000D5243" w:rsidRDefault="006F229F">
            <w:r>
              <w:rPr>
                <w:rFonts w:hint="eastAsia"/>
              </w:rPr>
              <w:t>varchar(20)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yhkhm</w:t>
            </w:r>
          </w:p>
        </w:tc>
        <w:tc>
          <w:tcPr>
            <w:tcW w:w="1451" w:type="dxa"/>
            <w:vAlign w:val="center"/>
          </w:tcPr>
          <w:p w:rsidR="000D5243" w:rsidRDefault="006F229F">
            <w:r>
              <w:rPr>
                <w:rFonts w:hint="eastAsia"/>
              </w:rPr>
              <w:t>银行开户名</w:t>
            </w:r>
          </w:p>
        </w:tc>
        <w:tc>
          <w:tcPr>
            <w:tcW w:w="1559" w:type="dxa"/>
            <w:vAlign w:val="center"/>
          </w:tcPr>
          <w:p w:rsidR="000D5243" w:rsidRDefault="006F229F">
            <w:r>
              <w:rPr>
                <w:rFonts w:hint="eastAsia"/>
              </w:rPr>
              <w:t>varchar(80)</w:t>
            </w:r>
          </w:p>
        </w:tc>
        <w:tc>
          <w:tcPr>
            <w:tcW w:w="3121" w:type="dxa"/>
          </w:tcPr>
          <w:p w:rsidR="000D5243" w:rsidRDefault="006F229F">
            <w:r>
              <w:rPr>
                <w:rFonts w:hint="eastAsia"/>
              </w:rPr>
              <w:t>必需</w:t>
            </w:r>
          </w:p>
        </w:tc>
      </w:tr>
      <w:tr w:rsidR="000D5243">
        <w:trPr>
          <w:trHeight w:val="157"/>
        </w:trPr>
        <w:tc>
          <w:tcPr>
            <w:tcW w:w="2091" w:type="dxa"/>
            <w:vAlign w:val="center"/>
          </w:tcPr>
          <w:p w:rsidR="000D5243" w:rsidRDefault="006F229F">
            <w:r>
              <w:rPr>
                <w:rFonts w:hint="eastAsia"/>
              </w:rPr>
              <w:t>t</w:t>
            </w:r>
            <w:r>
              <w:t>kspjg</w:t>
            </w:r>
          </w:p>
        </w:tc>
        <w:tc>
          <w:tcPr>
            <w:tcW w:w="1451" w:type="dxa"/>
            <w:vAlign w:val="center"/>
          </w:tcPr>
          <w:p w:rsidR="000D5243" w:rsidRDefault="006F229F">
            <w:r>
              <w:rPr>
                <w:rFonts w:hint="eastAsia"/>
              </w:rPr>
              <w:t>退费审批结果</w:t>
            </w:r>
          </w:p>
        </w:tc>
        <w:tc>
          <w:tcPr>
            <w:tcW w:w="1559" w:type="dxa"/>
          </w:tcPr>
          <w:p w:rsidR="000D5243" w:rsidRDefault="006F229F">
            <w:r>
              <w:rPr>
                <w:rFonts w:hint="eastAsia"/>
              </w:rPr>
              <w:t>varchar(2)</w:t>
            </w:r>
          </w:p>
        </w:tc>
        <w:tc>
          <w:tcPr>
            <w:tcW w:w="3121" w:type="dxa"/>
          </w:tcPr>
          <w:p w:rsidR="000D5243" w:rsidRDefault="006F229F">
            <w:r>
              <w:rPr>
                <w:rFonts w:hint="eastAsia"/>
              </w:rPr>
              <w:t>参见：</w:t>
            </w:r>
            <w:r>
              <w:rPr>
                <w:rFonts w:hint="eastAsia"/>
              </w:rPr>
              <w:t>1.12</w:t>
            </w:r>
            <w:r>
              <w:rPr>
                <w:rFonts w:hint="eastAsia"/>
              </w:rPr>
              <w:t>附件：退费审批结果代码表</w:t>
            </w:r>
          </w:p>
          <w:p w:rsidR="000D5243" w:rsidRDefault="000D5243"/>
        </w:tc>
      </w:tr>
      <w:tr w:rsidR="000D5243">
        <w:trPr>
          <w:trHeight w:val="157"/>
        </w:trPr>
        <w:tc>
          <w:tcPr>
            <w:tcW w:w="2091" w:type="dxa"/>
            <w:vAlign w:val="center"/>
          </w:tcPr>
          <w:p w:rsidR="000D5243" w:rsidRDefault="006F229F">
            <w:r>
              <w:rPr>
                <w:rFonts w:hint="eastAsia"/>
              </w:rPr>
              <w:t>tfsqrq</w:t>
            </w:r>
          </w:p>
        </w:tc>
        <w:tc>
          <w:tcPr>
            <w:tcW w:w="1451" w:type="dxa"/>
            <w:vAlign w:val="center"/>
          </w:tcPr>
          <w:p w:rsidR="000D5243" w:rsidRDefault="006F229F">
            <w:r>
              <w:rPr>
                <w:rFonts w:hint="eastAsia"/>
              </w:rPr>
              <w:t>退费申请时间</w:t>
            </w:r>
          </w:p>
        </w:tc>
        <w:tc>
          <w:tcPr>
            <w:tcW w:w="1559" w:type="dxa"/>
          </w:tcPr>
          <w:p w:rsidR="000D5243" w:rsidRDefault="006F229F">
            <w:r>
              <w:rPr>
                <w:rFonts w:hint="eastAsia"/>
              </w:rPr>
              <w:t>date</w:t>
            </w:r>
          </w:p>
        </w:tc>
        <w:tc>
          <w:tcPr>
            <w:tcW w:w="3121" w:type="dxa"/>
          </w:tcPr>
          <w:p w:rsidR="000D5243" w:rsidRDefault="000D5243"/>
        </w:tc>
      </w:tr>
    </w:tbl>
    <w:p w:rsidR="000D5243" w:rsidRDefault="000D5243"/>
    <w:p w:rsidR="000D5243" w:rsidRDefault="006F229F">
      <w:pPr>
        <w:pStyle w:val="5"/>
        <w:numPr>
          <w:ilvl w:val="0"/>
          <w:numId w:val="32"/>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r>
              <w:rPr>
                <w:rFonts w:hint="eastAsia"/>
              </w:rPr>
              <w:t>接口</w:t>
            </w:r>
          </w:p>
        </w:tc>
        <w:tc>
          <w:tcPr>
            <w:tcW w:w="6782" w:type="dxa"/>
          </w:tcPr>
          <w:p w:rsidR="000D5243" w:rsidRDefault="000D5243"/>
        </w:tc>
      </w:tr>
      <w:tr w:rsidR="000D5243">
        <w:tc>
          <w:tcPr>
            <w:tcW w:w="1440" w:type="dxa"/>
            <w:shd w:val="clear" w:color="auto" w:fill="CCCCCC"/>
          </w:tcPr>
          <w:p w:rsidR="000D5243" w:rsidRDefault="006F229F">
            <w:r>
              <w:rPr>
                <w:rFonts w:hint="eastAsia"/>
              </w:rPr>
              <w:t>接口声明</w:t>
            </w:r>
          </w:p>
        </w:tc>
        <w:tc>
          <w:tcPr>
            <w:tcW w:w="6782" w:type="dxa"/>
          </w:tcPr>
          <w:p w:rsidR="000D5243" w:rsidRDefault="000D5243"/>
        </w:tc>
      </w:tr>
      <w:tr w:rsidR="000D5243">
        <w:tc>
          <w:tcPr>
            <w:tcW w:w="1440" w:type="dxa"/>
            <w:shd w:val="clear" w:color="auto" w:fill="CCCCCC"/>
          </w:tcPr>
          <w:p w:rsidR="000D5243" w:rsidRDefault="006F229F">
            <w:r>
              <w:rPr>
                <w:rFonts w:hint="eastAsia"/>
              </w:rPr>
              <w:t>实现类</w:t>
            </w:r>
          </w:p>
        </w:tc>
        <w:tc>
          <w:tcPr>
            <w:tcW w:w="6782" w:type="dxa"/>
          </w:tcPr>
          <w:p w:rsidR="000D5243" w:rsidRDefault="000D5243"/>
        </w:tc>
      </w:tr>
      <w:tr w:rsidR="000D5243">
        <w:tc>
          <w:tcPr>
            <w:tcW w:w="1440" w:type="dxa"/>
            <w:shd w:val="clear" w:color="auto" w:fill="CCCCCC"/>
          </w:tcPr>
          <w:p w:rsidR="000D5243" w:rsidRDefault="006F229F">
            <w:r>
              <w:rPr>
                <w:rFonts w:hint="eastAsia"/>
              </w:rPr>
              <w:t>版本</w:t>
            </w:r>
          </w:p>
        </w:tc>
        <w:tc>
          <w:tcPr>
            <w:tcW w:w="6782" w:type="dxa"/>
          </w:tcPr>
          <w:p w:rsidR="000D5243" w:rsidRDefault="000D5243"/>
        </w:tc>
      </w:tr>
      <w:tr w:rsidR="000D5243">
        <w:tc>
          <w:tcPr>
            <w:tcW w:w="1440" w:type="dxa"/>
            <w:shd w:val="clear" w:color="auto" w:fill="CCCCCC"/>
          </w:tcPr>
          <w:p w:rsidR="000D5243" w:rsidRDefault="006F229F">
            <w:r>
              <w:rPr>
                <w:rFonts w:hint="eastAsia"/>
              </w:rPr>
              <w:t>上下文</w:t>
            </w:r>
          </w:p>
        </w:tc>
        <w:tc>
          <w:tcPr>
            <w:tcW w:w="6782" w:type="dxa"/>
          </w:tcPr>
          <w:p w:rsidR="000D5243" w:rsidRDefault="000D5243"/>
        </w:tc>
      </w:tr>
      <w:tr w:rsidR="000D5243">
        <w:tc>
          <w:tcPr>
            <w:tcW w:w="1440" w:type="dxa"/>
            <w:shd w:val="clear" w:color="auto" w:fill="CCCCCC"/>
          </w:tcPr>
          <w:p w:rsidR="000D5243" w:rsidRDefault="006F229F">
            <w:r>
              <w:rPr>
                <w:rFonts w:hint="eastAsia"/>
              </w:rPr>
              <w:t>路由服务</w:t>
            </w:r>
          </w:p>
        </w:tc>
        <w:tc>
          <w:tcPr>
            <w:tcW w:w="6782" w:type="dxa"/>
          </w:tcPr>
          <w:p w:rsidR="000D5243" w:rsidRDefault="000D5243"/>
        </w:tc>
      </w:tr>
    </w:tbl>
    <w:p w:rsidR="000D5243" w:rsidRDefault="000D5243"/>
    <w:p w:rsidR="000D5243" w:rsidRPr="0007615C" w:rsidRDefault="006F229F">
      <w:pPr>
        <w:pStyle w:val="1111"/>
        <w:ind w:left="864" w:hanging="864"/>
        <w:rPr>
          <w:color w:val="C00000"/>
        </w:rPr>
      </w:pPr>
      <w:bookmarkStart w:id="97" w:name="_Toc4076244"/>
      <w:r w:rsidRPr="0007615C">
        <w:rPr>
          <w:rFonts w:hint="eastAsia"/>
          <w:color w:val="C00000"/>
        </w:rPr>
        <w:t>实时缴费状态查询</w:t>
      </w:r>
      <w:bookmarkEnd w:id="97"/>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r>
        <w:rPr>
          <w:rFonts w:hint="eastAsia"/>
        </w:rPr>
        <w:t>银行单笔实时查询应征缴费状态。</w:t>
      </w:r>
    </w:p>
    <w:p w:rsidR="000D5243" w:rsidRDefault="006F229F">
      <w:r>
        <w:rPr>
          <w:rFonts w:hint="eastAsia"/>
        </w:rPr>
        <w:t>注：单笔交易，不是单笔应征。一笔交易可能包含多笔应征。</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r>
        <w:rPr>
          <w:rFonts w:hint="eastAsia"/>
        </w:rPr>
        <w:t>支付宝、银行柜台、银行自助机。</w:t>
      </w:r>
    </w:p>
    <w:p w:rsidR="000D5243" w:rsidRDefault="006F229F">
      <w:pPr>
        <w:pStyle w:val="5"/>
        <w:numPr>
          <w:ilvl w:val="0"/>
          <w:numId w:val="33"/>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请求方式</w:t>
      </w:r>
    </w:p>
    <w:p w:rsidR="000D5243" w:rsidRDefault="006F229F">
      <w:r>
        <w:rPr>
          <w:rFonts w:hint="eastAsia"/>
        </w:rPr>
        <w:t>post</w:t>
      </w:r>
    </w:p>
    <w:p w:rsidR="000D5243" w:rsidRDefault="000D5243"/>
    <w:p w:rsidR="000D5243" w:rsidRDefault="006F229F">
      <w:pPr>
        <w:pStyle w:val="5"/>
        <w:numPr>
          <w:ilvl w:val="0"/>
          <w:numId w:val="33"/>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330" w:type="dxa"/>
        <w:tblLayout w:type="fixed"/>
        <w:tblLook w:val="04A0" w:firstRow="1" w:lastRow="0" w:firstColumn="1" w:lastColumn="0" w:noHBand="0" w:noVBand="1"/>
      </w:tblPr>
      <w:tblGrid>
        <w:gridCol w:w="2484"/>
        <w:gridCol w:w="5846"/>
      </w:tblGrid>
      <w:tr w:rsidR="000D5243">
        <w:tc>
          <w:tcPr>
            <w:tcW w:w="2484" w:type="dxa"/>
          </w:tcPr>
          <w:p w:rsidR="000D5243" w:rsidRDefault="006F229F">
            <w:r>
              <w:rPr>
                <w:rFonts w:hint="eastAsia"/>
              </w:rPr>
              <w:t>环境</w:t>
            </w:r>
          </w:p>
        </w:tc>
        <w:tc>
          <w:tcPr>
            <w:tcW w:w="5846" w:type="dxa"/>
          </w:tcPr>
          <w:p w:rsidR="000D5243" w:rsidRDefault="006F229F">
            <w:r>
              <w:rPr>
                <w:rFonts w:hint="eastAsia"/>
              </w:rPr>
              <w:t>http</w:t>
            </w:r>
            <w:r>
              <w:rPr>
                <w:rFonts w:hint="eastAsia"/>
              </w:rPr>
              <w:t>请求地址</w:t>
            </w:r>
          </w:p>
        </w:tc>
      </w:tr>
      <w:tr w:rsidR="000D5243">
        <w:trPr>
          <w:trHeight w:val="379"/>
        </w:trPr>
        <w:tc>
          <w:tcPr>
            <w:tcW w:w="2484" w:type="dxa"/>
          </w:tcPr>
          <w:p w:rsidR="000D5243" w:rsidRDefault="006F229F">
            <w:r>
              <w:rPr>
                <w:rFonts w:hint="eastAsia"/>
              </w:rPr>
              <w:t>生产环境</w:t>
            </w:r>
          </w:p>
        </w:tc>
        <w:tc>
          <w:tcPr>
            <w:tcW w:w="5846" w:type="dxa"/>
          </w:tcPr>
          <w:p w:rsidR="000D5243" w:rsidRDefault="006F229F">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hint="eastAsia"/>
              </w:rPr>
              <w:t>ssdz.do</w:t>
            </w:r>
          </w:p>
        </w:tc>
      </w:tr>
      <w:tr w:rsidR="000D5243">
        <w:trPr>
          <w:trHeight w:val="424"/>
        </w:trPr>
        <w:tc>
          <w:tcPr>
            <w:tcW w:w="2484" w:type="dxa"/>
          </w:tcPr>
          <w:p w:rsidR="000D5243" w:rsidRDefault="006F229F">
            <w:r>
              <w:rPr>
                <w:rFonts w:hint="eastAsia"/>
              </w:rPr>
              <w:t>测试环境</w:t>
            </w:r>
          </w:p>
        </w:tc>
        <w:tc>
          <w:tcPr>
            <w:tcW w:w="5846" w:type="dxa"/>
          </w:tcPr>
          <w:p w:rsidR="000D5243" w:rsidRDefault="006F229F">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hint="eastAsia"/>
              </w:rPr>
              <w:t>ssdz.do</w:t>
            </w:r>
          </w:p>
        </w:tc>
      </w:tr>
    </w:tbl>
    <w:p w:rsidR="000D5243" w:rsidRDefault="000D5243"/>
    <w:p w:rsidR="000D5243" w:rsidRDefault="006F229F">
      <w:pPr>
        <w:pStyle w:val="5"/>
        <w:numPr>
          <w:ilvl w:val="0"/>
          <w:numId w:val="33"/>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p w:rsidR="000D5243" w:rsidRDefault="006F229F">
      <w:r>
        <w:rPr>
          <w:rFonts w:hint="eastAsia"/>
        </w:rPr>
        <w:t>一笔缴费记录包含多条应征，查询多次即可。</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r>
              <w:rPr>
                <w:rFonts w:hint="eastAsia"/>
              </w:rPr>
              <w:t>项目名称</w:t>
            </w:r>
          </w:p>
        </w:tc>
        <w:tc>
          <w:tcPr>
            <w:tcW w:w="1379" w:type="dxa"/>
            <w:shd w:val="clear" w:color="auto" w:fill="DBE5F1"/>
          </w:tcPr>
          <w:p w:rsidR="000D5243" w:rsidRDefault="006F229F">
            <w:r>
              <w:rPr>
                <w:rFonts w:hint="eastAsia"/>
              </w:rPr>
              <w:t>含义</w:t>
            </w:r>
          </w:p>
        </w:tc>
        <w:tc>
          <w:tcPr>
            <w:tcW w:w="1559" w:type="dxa"/>
            <w:shd w:val="clear" w:color="auto" w:fill="DBE5F1"/>
          </w:tcPr>
          <w:p w:rsidR="000D5243" w:rsidRDefault="006F229F">
            <w:r>
              <w:rPr>
                <w:rFonts w:hint="eastAsia"/>
              </w:rPr>
              <w:t>格式</w:t>
            </w:r>
          </w:p>
        </w:tc>
        <w:tc>
          <w:tcPr>
            <w:tcW w:w="3121" w:type="dxa"/>
            <w:shd w:val="clear" w:color="auto" w:fill="DBE5F1"/>
          </w:tcPr>
          <w:p w:rsidR="000D5243" w:rsidRDefault="006F229F">
            <w:r>
              <w:rPr>
                <w:rFonts w:hint="eastAsia"/>
              </w:rPr>
              <w:t>说明</w:t>
            </w:r>
          </w:p>
        </w:tc>
      </w:tr>
      <w:tr w:rsidR="000D5243">
        <w:trPr>
          <w:trHeight w:val="157"/>
        </w:trPr>
        <w:tc>
          <w:tcPr>
            <w:tcW w:w="2163" w:type="dxa"/>
          </w:tcPr>
          <w:p w:rsidR="000D5243" w:rsidRDefault="006F229F">
            <w:r>
              <w:rPr>
                <w:rFonts w:hint="eastAsia"/>
              </w:rPr>
              <w:t>businesstype</w:t>
            </w:r>
          </w:p>
        </w:tc>
        <w:tc>
          <w:tcPr>
            <w:tcW w:w="1379" w:type="dxa"/>
          </w:tcPr>
          <w:p w:rsidR="000D5243" w:rsidRDefault="006F229F">
            <w:r>
              <w:rPr>
                <w:rFonts w:hint="eastAsia"/>
              </w:rPr>
              <w:t>业务类型</w:t>
            </w:r>
          </w:p>
        </w:tc>
        <w:tc>
          <w:tcPr>
            <w:tcW w:w="1559" w:type="dxa"/>
          </w:tcPr>
          <w:p w:rsidR="000D5243" w:rsidRDefault="006F229F">
            <w:r>
              <w:rPr>
                <w:rFonts w:hint="eastAsia"/>
              </w:rPr>
              <w:t>grsbfjf</w:t>
            </w:r>
            <w:r>
              <w:t>.</w:t>
            </w:r>
            <w:r>
              <w:rPr>
                <w:rFonts w:hint="eastAsia"/>
              </w:rPr>
              <w:t>grjfdz.jfyhssdz.ssdz</w:t>
            </w:r>
          </w:p>
        </w:tc>
        <w:tc>
          <w:tcPr>
            <w:tcW w:w="3121" w:type="dxa"/>
          </w:tcPr>
          <w:p w:rsidR="000D5243" w:rsidRDefault="006F229F">
            <w:r>
              <w:rPr>
                <w:rFonts w:hint="eastAsia"/>
              </w:rPr>
              <w:t>必需</w:t>
            </w:r>
          </w:p>
          <w:p w:rsidR="000D5243" w:rsidRDefault="006F229F">
            <w:r>
              <w:rPr>
                <w:rFonts w:hint="eastAsia"/>
              </w:rPr>
              <w:t>DZSWJ.GRSBF.JF.SSJFZTCX</w:t>
            </w:r>
          </w:p>
        </w:tc>
      </w:tr>
      <w:tr w:rsidR="000D5243">
        <w:trPr>
          <w:trHeight w:val="157"/>
        </w:trPr>
        <w:tc>
          <w:tcPr>
            <w:tcW w:w="2163" w:type="dxa"/>
            <w:vAlign w:val="center"/>
          </w:tcPr>
          <w:p w:rsidR="000D5243" w:rsidRDefault="006F229F">
            <w:r>
              <w:t>jylsh</w:t>
            </w:r>
          </w:p>
        </w:tc>
        <w:tc>
          <w:tcPr>
            <w:tcW w:w="1379" w:type="dxa"/>
            <w:vAlign w:val="center"/>
          </w:tcPr>
          <w:p w:rsidR="000D5243" w:rsidRDefault="006F229F">
            <w:r>
              <w:rPr>
                <w:rFonts w:hint="eastAsia"/>
              </w:rPr>
              <w:t>交易流水号</w:t>
            </w:r>
          </w:p>
        </w:tc>
        <w:tc>
          <w:tcPr>
            <w:tcW w:w="1559" w:type="dxa"/>
          </w:tcPr>
          <w:p w:rsidR="000D5243" w:rsidRDefault="006F229F">
            <w:r>
              <w:t>varchar(32)</w:t>
            </w:r>
          </w:p>
        </w:tc>
        <w:tc>
          <w:tcPr>
            <w:tcW w:w="3121" w:type="dxa"/>
            <w:vAlign w:val="center"/>
          </w:tcPr>
          <w:p w:rsidR="000D5243" w:rsidRDefault="006F229F">
            <w:r>
              <w:rPr>
                <w:rFonts w:hint="eastAsia"/>
              </w:rPr>
              <w:t>必需，发起方编写，</w:t>
            </w:r>
            <w:r>
              <w:rPr>
                <w:rFonts w:hint="eastAsia"/>
              </w:rPr>
              <w:t>32</w:t>
            </w:r>
            <w:r>
              <w:rPr>
                <w:rFonts w:hint="eastAsia"/>
              </w:rPr>
              <w:t>位随机字符串，用于标识每一笔交易</w:t>
            </w:r>
          </w:p>
        </w:tc>
      </w:tr>
      <w:tr w:rsidR="000D5243">
        <w:trPr>
          <w:trHeight w:val="157"/>
        </w:trPr>
        <w:tc>
          <w:tcPr>
            <w:tcW w:w="8222" w:type="dxa"/>
            <w:gridSpan w:val="4"/>
          </w:tcPr>
          <w:p w:rsidR="000D5243" w:rsidRDefault="006F229F">
            <w:r>
              <w:rPr>
                <w:rFonts w:hint="eastAsia"/>
              </w:rPr>
              <w:t>content</w:t>
            </w:r>
          </w:p>
        </w:tc>
      </w:tr>
      <w:tr w:rsidR="000D5243">
        <w:trPr>
          <w:trHeight w:val="157"/>
        </w:trPr>
        <w:tc>
          <w:tcPr>
            <w:tcW w:w="2163" w:type="dxa"/>
            <w:vAlign w:val="center"/>
          </w:tcPr>
          <w:p w:rsidR="000D5243" w:rsidRDefault="006F229F">
            <w:pPr>
              <w:widowControl/>
              <w:tabs>
                <w:tab w:val="center" w:pos="1033"/>
                <w:tab w:val="right" w:pos="1944"/>
              </w:tabs>
              <w:jc w:val="left"/>
            </w:pPr>
            <w:r>
              <w:rPr>
                <w:rFonts w:asciiTheme="minorEastAsia" w:eastAsiaTheme="minorEastAsia" w:hAnsiTheme="minorEastAsia" w:hint="eastAsia"/>
                <w:sz w:val="24"/>
                <w:szCs w:val="24"/>
              </w:rPr>
              <w:t>Sbuuid</w:t>
            </w:r>
          </w:p>
        </w:tc>
        <w:tc>
          <w:tcPr>
            <w:tcW w:w="1379" w:type="dxa"/>
            <w:vAlign w:val="center"/>
          </w:tcPr>
          <w:p w:rsidR="000D5243" w:rsidRDefault="006F229F">
            <w:pPr>
              <w:jc w:val="left"/>
            </w:pPr>
            <w:r>
              <w:rPr>
                <w:rFonts w:asciiTheme="minorEastAsia" w:eastAsiaTheme="minorEastAsia" w:hAnsiTheme="minorEastAsia" w:cs="宋体" w:hint="eastAsia"/>
                <w:sz w:val="24"/>
                <w:szCs w:val="24"/>
              </w:rPr>
              <w:t>社保流水号</w:t>
            </w:r>
          </w:p>
        </w:tc>
        <w:tc>
          <w:tcPr>
            <w:tcW w:w="1559" w:type="dxa"/>
          </w:tcPr>
          <w:p w:rsidR="000D5243" w:rsidRDefault="006F229F">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0D5243"/>
        </w:tc>
      </w:tr>
    </w:tbl>
    <w:p w:rsidR="000D5243" w:rsidRDefault="000D5243"/>
    <w:p w:rsidR="000D5243" w:rsidRDefault="006F229F">
      <w:pPr>
        <w:pStyle w:val="5"/>
        <w:numPr>
          <w:ilvl w:val="0"/>
          <w:numId w:val="33"/>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r>
              <w:rPr>
                <w:rFonts w:hint="eastAsia"/>
              </w:rPr>
              <w:t>项目名称</w:t>
            </w:r>
          </w:p>
        </w:tc>
        <w:tc>
          <w:tcPr>
            <w:tcW w:w="1451" w:type="dxa"/>
            <w:shd w:val="clear" w:color="auto" w:fill="DBE5F1"/>
          </w:tcPr>
          <w:p w:rsidR="000D5243" w:rsidRDefault="006F229F">
            <w:r>
              <w:rPr>
                <w:rFonts w:hint="eastAsia"/>
              </w:rPr>
              <w:t>含义</w:t>
            </w:r>
          </w:p>
        </w:tc>
        <w:tc>
          <w:tcPr>
            <w:tcW w:w="1559" w:type="dxa"/>
            <w:shd w:val="clear" w:color="auto" w:fill="DBE5F1"/>
          </w:tcPr>
          <w:p w:rsidR="000D5243" w:rsidRDefault="006F229F">
            <w:r>
              <w:rPr>
                <w:rFonts w:hint="eastAsia"/>
              </w:rPr>
              <w:t>示例值</w:t>
            </w:r>
          </w:p>
        </w:tc>
        <w:tc>
          <w:tcPr>
            <w:tcW w:w="3121" w:type="dxa"/>
            <w:shd w:val="clear" w:color="auto" w:fill="DBE5F1"/>
          </w:tcPr>
          <w:p w:rsidR="000D5243" w:rsidRDefault="006F229F">
            <w:r>
              <w:rPr>
                <w:rFonts w:hint="eastAsia"/>
              </w:rPr>
              <w:t>说明</w:t>
            </w:r>
          </w:p>
        </w:tc>
      </w:tr>
      <w:tr w:rsidR="000D5243">
        <w:trPr>
          <w:trHeight w:val="90"/>
        </w:trPr>
        <w:tc>
          <w:tcPr>
            <w:tcW w:w="2091" w:type="dxa"/>
          </w:tcPr>
          <w:p w:rsidR="000D5243" w:rsidRDefault="006F229F">
            <w:pPr>
              <w:rPr>
                <w:lang w:val="de-DE"/>
              </w:rPr>
            </w:pPr>
            <w:r>
              <w:rPr>
                <w:rFonts w:hint="eastAsia"/>
              </w:rPr>
              <w:t>resultcode</w:t>
            </w:r>
          </w:p>
        </w:tc>
        <w:tc>
          <w:tcPr>
            <w:tcW w:w="1451" w:type="dxa"/>
          </w:tcPr>
          <w:p w:rsidR="000D5243" w:rsidRDefault="006F229F">
            <w:r>
              <w:rPr>
                <w:rFonts w:hint="eastAsia"/>
              </w:rPr>
              <w:t>返回编码</w:t>
            </w:r>
          </w:p>
        </w:tc>
        <w:tc>
          <w:tcPr>
            <w:tcW w:w="1559" w:type="dxa"/>
          </w:tcPr>
          <w:p w:rsidR="000D5243" w:rsidRDefault="006F229F">
            <w:r>
              <w:rPr>
                <w:rFonts w:hint="eastAsia"/>
              </w:rPr>
              <w:t>000000</w:t>
            </w:r>
          </w:p>
        </w:tc>
        <w:tc>
          <w:tcPr>
            <w:tcW w:w="3121" w:type="dxa"/>
          </w:tcPr>
          <w:p w:rsidR="000D5243" w:rsidRDefault="006F229F">
            <w:r>
              <w:rPr>
                <w:rFonts w:hint="eastAsia"/>
              </w:rPr>
              <w:t>000000</w:t>
            </w:r>
            <w:r>
              <w:rPr>
                <w:rFonts w:hint="eastAsia"/>
              </w:rPr>
              <w:t>为成功，其他为失败</w:t>
            </w:r>
          </w:p>
        </w:tc>
      </w:tr>
      <w:tr w:rsidR="000D5243">
        <w:trPr>
          <w:trHeight w:val="157"/>
        </w:trPr>
        <w:tc>
          <w:tcPr>
            <w:tcW w:w="2091" w:type="dxa"/>
          </w:tcPr>
          <w:p w:rsidR="000D5243" w:rsidRDefault="006F229F">
            <w:pPr>
              <w:rPr>
                <w:lang w:val="de-DE"/>
              </w:rPr>
            </w:pPr>
            <w:r>
              <w:rPr>
                <w:rFonts w:hint="eastAsia"/>
              </w:rPr>
              <w:t>resultmsg</w:t>
            </w:r>
          </w:p>
        </w:tc>
        <w:tc>
          <w:tcPr>
            <w:tcW w:w="1451" w:type="dxa"/>
          </w:tcPr>
          <w:p w:rsidR="000D5243" w:rsidRDefault="006F229F">
            <w:r>
              <w:rPr>
                <w:rFonts w:hint="eastAsia"/>
              </w:rPr>
              <w:t>具体的消息</w:t>
            </w:r>
          </w:p>
        </w:tc>
        <w:tc>
          <w:tcPr>
            <w:tcW w:w="1559" w:type="dxa"/>
          </w:tcPr>
          <w:p w:rsidR="000D5243" w:rsidRDefault="006F229F">
            <w:r>
              <w:rPr>
                <w:rFonts w:hint="eastAsia"/>
              </w:rPr>
              <w:t>成功</w:t>
            </w:r>
          </w:p>
        </w:tc>
        <w:tc>
          <w:tcPr>
            <w:tcW w:w="3121" w:type="dxa"/>
          </w:tcPr>
          <w:p w:rsidR="000D5243" w:rsidRDefault="006F229F">
            <w:r>
              <w:rPr>
                <w:rFonts w:hint="eastAsia"/>
              </w:rPr>
              <w:t>具体的消息</w:t>
            </w:r>
          </w:p>
        </w:tc>
      </w:tr>
      <w:tr w:rsidR="000D5243">
        <w:trPr>
          <w:trHeight w:val="90"/>
        </w:trPr>
        <w:tc>
          <w:tcPr>
            <w:tcW w:w="2091" w:type="dxa"/>
            <w:vAlign w:val="center"/>
          </w:tcPr>
          <w:p w:rsidR="000D5243" w:rsidRDefault="006F229F">
            <w:r>
              <w:t>jylsh</w:t>
            </w:r>
          </w:p>
        </w:tc>
        <w:tc>
          <w:tcPr>
            <w:tcW w:w="1451" w:type="dxa"/>
            <w:vAlign w:val="center"/>
          </w:tcPr>
          <w:p w:rsidR="000D5243" w:rsidRDefault="006F229F">
            <w:r>
              <w:rPr>
                <w:rFonts w:hint="eastAsia"/>
              </w:rPr>
              <w:t>交易流水号</w:t>
            </w:r>
          </w:p>
        </w:tc>
        <w:tc>
          <w:tcPr>
            <w:tcW w:w="1559" w:type="dxa"/>
          </w:tcPr>
          <w:p w:rsidR="000D5243" w:rsidRDefault="006F229F">
            <w:r>
              <w:t>varchar(32)</w:t>
            </w:r>
          </w:p>
        </w:tc>
        <w:tc>
          <w:tcPr>
            <w:tcW w:w="3121" w:type="dxa"/>
            <w:vAlign w:val="center"/>
          </w:tcPr>
          <w:p w:rsidR="000D5243" w:rsidRDefault="000D5243"/>
        </w:tc>
      </w:tr>
      <w:tr w:rsidR="000D5243">
        <w:trPr>
          <w:trHeight w:val="157"/>
        </w:trPr>
        <w:tc>
          <w:tcPr>
            <w:tcW w:w="8222" w:type="dxa"/>
            <w:gridSpan w:val="4"/>
          </w:tcPr>
          <w:p w:rsidR="000D5243" w:rsidRDefault="006F229F">
            <w:r>
              <w:rPr>
                <w:rFonts w:hint="eastAsia"/>
              </w:rPr>
              <w:t>resultobj</w:t>
            </w:r>
          </w:p>
        </w:tc>
      </w:tr>
      <w:tr w:rsidR="000D5243">
        <w:trPr>
          <w:trHeight w:val="157"/>
        </w:trPr>
        <w:tc>
          <w:tcPr>
            <w:tcW w:w="2091" w:type="dxa"/>
            <w:vAlign w:val="center"/>
          </w:tcPr>
          <w:p w:rsidR="000D5243" w:rsidRDefault="006F229F">
            <w:pPr>
              <w:widowControl/>
              <w:tabs>
                <w:tab w:val="center" w:pos="1033"/>
                <w:tab w:val="right" w:pos="1944"/>
              </w:tabs>
              <w:jc w:val="left"/>
            </w:pPr>
            <w:r>
              <w:rPr>
                <w:rFonts w:asciiTheme="minorEastAsia" w:eastAsiaTheme="minorEastAsia" w:hAnsiTheme="minorEastAsia" w:hint="eastAsia"/>
                <w:sz w:val="24"/>
                <w:szCs w:val="24"/>
              </w:rPr>
              <w:t>Sbuuid</w:t>
            </w:r>
          </w:p>
        </w:tc>
        <w:tc>
          <w:tcPr>
            <w:tcW w:w="1451" w:type="dxa"/>
            <w:vAlign w:val="center"/>
          </w:tcPr>
          <w:p w:rsidR="000D5243" w:rsidRDefault="006F229F">
            <w:pPr>
              <w:jc w:val="left"/>
            </w:pPr>
            <w:r>
              <w:rPr>
                <w:rFonts w:asciiTheme="minorEastAsia" w:eastAsiaTheme="minorEastAsia" w:hAnsiTheme="minorEastAsia" w:cs="宋体" w:hint="eastAsia"/>
                <w:sz w:val="24"/>
                <w:szCs w:val="24"/>
              </w:rPr>
              <w:t>社保流水号</w:t>
            </w:r>
          </w:p>
        </w:tc>
        <w:tc>
          <w:tcPr>
            <w:tcW w:w="1559" w:type="dxa"/>
          </w:tcPr>
          <w:p w:rsidR="000D5243" w:rsidRDefault="006F229F">
            <w:r>
              <w:rPr>
                <w:rFonts w:asciiTheme="minorEastAsia" w:eastAsiaTheme="minorEastAsia" w:hAnsiTheme="minorEastAsia"/>
                <w:sz w:val="24"/>
                <w:szCs w:val="24"/>
              </w:rPr>
              <w:t>varchar(</w:t>
            </w:r>
            <w:r>
              <w:rPr>
                <w:rFonts w:asciiTheme="minorEastAsia" w:eastAsiaTheme="minorEastAsia" w:hAnsiTheme="minorEastAsia" w:hint="eastAsia"/>
                <w:sz w:val="24"/>
                <w:szCs w:val="24"/>
              </w:rPr>
              <w:t>42</w:t>
            </w:r>
            <w:r>
              <w:rPr>
                <w:rFonts w:asciiTheme="minorEastAsia" w:eastAsiaTheme="minorEastAsia" w:hAnsiTheme="minorEastAsia"/>
                <w:sz w:val="24"/>
                <w:szCs w:val="24"/>
              </w:rPr>
              <w:t>)</w:t>
            </w:r>
          </w:p>
        </w:tc>
        <w:tc>
          <w:tcPr>
            <w:tcW w:w="3121" w:type="dxa"/>
          </w:tcPr>
          <w:p w:rsidR="000D5243" w:rsidRDefault="006F229F">
            <w:r>
              <w:rPr>
                <w:rFonts w:hint="eastAsia"/>
              </w:rPr>
              <w:t>必需</w:t>
            </w:r>
          </w:p>
        </w:tc>
      </w:tr>
      <w:tr w:rsidR="000D5243">
        <w:trPr>
          <w:trHeight w:val="157"/>
        </w:trPr>
        <w:tc>
          <w:tcPr>
            <w:tcW w:w="2091" w:type="dxa"/>
          </w:tcPr>
          <w:p w:rsidR="000D5243" w:rsidRDefault="006F229F">
            <w:r>
              <w:rPr>
                <w:rFonts w:hint="eastAsia"/>
              </w:rPr>
              <w:t>yzpzxh</w:t>
            </w:r>
          </w:p>
        </w:tc>
        <w:tc>
          <w:tcPr>
            <w:tcW w:w="1451" w:type="dxa"/>
            <w:vAlign w:val="center"/>
          </w:tcPr>
          <w:p w:rsidR="000D5243" w:rsidRDefault="006F229F">
            <w:r>
              <w:rPr>
                <w:rFonts w:hint="eastAsia"/>
              </w:rPr>
              <w:t>应征凭证序号</w:t>
            </w:r>
          </w:p>
        </w:tc>
        <w:tc>
          <w:tcPr>
            <w:tcW w:w="1559" w:type="dxa"/>
          </w:tcPr>
          <w:p w:rsidR="000D5243" w:rsidRDefault="006F229F">
            <w:r>
              <w:rPr>
                <w:rFonts w:hint="eastAsia"/>
              </w:rPr>
              <w:t>varchar(20)</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Jfje</w:t>
            </w:r>
          </w:p>
        </w:tc>
        <w:tc>
          <w:tcPr>
            <w:tcW w:w="1451" w:type="dxa"/>
            <w:vAlign w:val="center"/>
          </w:tcPr>
          <w:p w:rsidR="000D5243" w:rsidRDefault="006F229F">
            <w:r>
              <w:rPr>
                <w:rFonts w:hint="eastAsia"/>
              </w:rPr>
              <w:t>缴费金额</w:t>
            </w:r>
          </w:p>
        </w:tc>
        <w:tc>
          <w:tcPr>
            <w:tcW w:w="1559" w:type="dxa"/>
          </w:tcPr>
          <w:p w:rsidR="000D5243" w:rsidRDefault="006F229F">
            <w:r>
              <w:t>double</w:t>
            </w:r>
          </w:p>
        </w:tc>
        <w:tc>
          <w:tcPr>
            <w:tcW w:w="3121" w:type="dxa"/>
          </w:tcPr>
          <w:p w:rsidR="000D5243" w:rsidRDefault="000D5243"/>
        </w:tc>
      </w:tr>
      <w:tr w:rsidR="000D5243">
        <w:trPr>
          <w:trHeight w:val="157"/>
        </w:trPr>
        <w:tc>
          <w:tcPr>
            <w:tcW w:w="2091" w:type="dxa"/>
            <w:vAlign w:val="center"/>
          </w:tcPr>
          <w:p w:rsidR="000D5243" w:rsidRDefault="006F229F">
            <w:r>
              <w:rPr>
                <w:rFonts w:hint="eastAsia"/>
              </w:rPr>
              <w:t>jfzt</w:t>
            </w:r>
          </w:p>
        </w:tc>
        <w:tc>
          <w:tcPr>
            <w:tcW w:w="1451" w:type="dxa"/>
            <w:vAlign w:val="center"/>
          </w:tcPr>
          <w:p w:rsidR="000D5243" w:rsidRDefault="006F229F">
            <w:r>
              <w:rPr>
                <w:rFonts w:hint="eastAsia"/>
              </w:rPr>
              <w:t>缴费状态</w:t>
            </w:r>
            <w:r>
              <w:rPr>
                <w:rFonts w:hint="eastAsia"/>
              </w:rPr>
              <w:t xml:space="preserve"> </w:t>
            </w:r>
          </w:p>
        </w:tc>
        <w:tc>
          <w:tcPr>
            <w:tcW w:w="1559" w:type="dxa"/>
          </w:tcPr>
          <w:p w:rsidR="000D5243" w:rsidRDefault="006F229F">
            <w:r>
              <w:t>varchar(2)</w:t>
            </w:r>
          </w:p>
        </w:tc>
        <w:tc>
          <w:tcPr>
            <w:tcW w:w="3121" w:type="dxa"/>
          </w:tcPr>
          <w:p w:rsidR="000D5243" w:rsidRDefault="006F229F">
            <w:r>
              <w:rPr>
                <w:rFonts w:hint="eastAsia"/>
              </w:rPr>
              <w:t>参见：</w:t>
            </w:r>
            <w:r>
              <w:rPr>
                <w:rFonts w:hint="eastAsia"/>
              </w:rPr>
              <w:t>1.8</w:t>
            </w:r>
            <w:r>
              <w:rPr>
                <w:rFonts w:hint="eastAsia"/>
              </w:rPr>
              <w:t>附件：缴费状态代码表</w:t>
            </w:r>
          </w:p>
        </w:tc>
      </w:tr>
      <w:tr w:rsidR="000D5243">
        <w:trPr>
          <w:trHeight w:val="157"/>
        </w:trPr>
        <w:tc>
          <w:tcPr>
            <w:tcW w:w="2091" w:type="dxa"/>
            <w:vAlign w:val="center"/>
          </w:tcPr>
          <w:p w:rsidR="000D5243" w:rsidRDefault="006F229F">
            <w:pPr>
              <w:rPr>
                <w:rFonts w:eastAsiaTheme="minorEastAsia"/>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mc</w:t>
            </w:r>
          </w:p>
        </w:tc>
        <w:tc>
          <w:tcPr>
            <w:tcW w:w="1451" w:type="dxa"/>
            <w:vAlign w:val="center"/>
          </w:tcPr>
          <w:p w:rsidR="000D5243" w:rsidRDefault="006F229F">
            <w:pPr>
              <w:jc w:val="left"/>
            </w:pPr>
            <w:r>
              <w:rPr>
                <w:rFonts w:hint="eastAsia"/>
              </w:rPr>
              <w:t>缴费渠道名称</w:t>
            </w:r>
          </w:p>
        </w:tc>
        <w:tc>
          <w:tcPr>
            <w:tcW w:w="1559" w:type="dxa"/>
          </w:tcPr>
          <w:p w:rsidR="000D5243" w:rsidRDefault="006F229F">
            <w:r>
              <w:rPr>
                <w:rFonts w:asciiTheme="minorEastAsia" w:eastAsiaTheme="minorEastAsia" w:hAnsiTheme="minorEastAsia"/>
                <w:sz w:val="24"/>
                <w:szCs w:val="24"/>
              </w:rPr>
              <w:t>varchar(20)</w:t>
            </w:r>
          </w:p>
        </w:tc>
        <w:tc>
          <w:tcPr>
            <w:tcW w:w="3121" w:type="dxa"/>
          </w:tcPr>
          <w:p w:rsidR="000D5243" w:rsidRDefault="000D5243"/>
        </w:tc>
      </w:tr>
      <w:tr w:rsidR="000D5243">
        <w:trPr>
          <w:trHeight w:val="157"/>
        </w:trPr>
        <w:tc>
          <w:tcPr>
            <w:tcW w:w="2091" w:type="dxa"/>
            <w:vAlign w:val="center"/>
          </w:tcPr>
          <w:p w:rsidR="000D5243" w:rsidRDefault="000D5243">
            <w:pPr>
              <w:rPr>
                <w:rFonts w:asciiTheme="minorEastAsia" w:eastAsiaTheme="minorEastAsia" w:hAnsiTheme="minorEastAsia"/>
                <w:sz w:val="24"/>
                <w:szCs w:val="24"/>
              </w:rPr>
            </w:pPr>
          </w:p>
        </w:tc>
        <w:tc>
          <w:tcPr>
            <w:tcW w:w="1451" w:type="dxa"/>
            <w:vAlign w:val="center"/>
          </w:tcPr>
          <w:p w:rsidR="000D5243" w:rsidRDefault="000D5243">
            <w:pPr>
              <w:jc w:val="left"/>
              <w:rPr>
                <w:rFonts w:asciiTheme="minorEastAsia" w:eastAsiaTheme="minorEastAsia" w:hAnsiTheme="minorEastAsia" w:cs="宋体"/>
                <w:sz w:val="24"/>
                <w:szCs w:val="24"/>
              </w:rPr>
            </w:pPr>
          </w:p>
        </w:tc>
        <w:tc>
          <w:tcPr>
            <w:tcW w:w="1559" w:type="dxa"/>
          </w:tcPr>
          <w:p w:rsidR="000D5243" w:rsidRDefault="000D5243">
            <w:pPr>
              <w:rPr>
                <w:rFonts w:asciiTheme="minorEastAsia" w:eastAsiaTheme="minorEastAsia" w:hAnsiTheme="minorEastAsia"/>
                <w:sz w:val="24"/>
                <w:szCs w:val="24"/>
              </w:rPr>
            </w:pPr>
          </w:p>
        </w:tc>
        <w:tc>
          <w:tcPr>
            <w:tcW w:w="3121" w:type="dxa"/>
          </w:tcPr>
          <w:p w:rsidR="000D5243" w:rsidRDefault="000D5243"/>
        </w:tc>
      </w:tr>
    </w:tbl>
    <w:p w:rsidR="000D5243" w:rsidRDefault="000D5243"/>
    <w:p w:rsidR="000D5243" w:rsidRDefault="006F229F">
      <w:pPr>
        <w:pStyle w:val="5"/>
        <w:numPr>
          <w:ilvl w:val="0"/>
          <w:numId w:val="33"/>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r>
              <w:rPr>
                <w:rFonts w:hint="eastAsia"/>
              </w:rPr>
              <w:t>接口</w:t>
            </w:r>
          </w:p>
        </w:tc>
        <w:tc>
          <w:tcPr>
            <w:tcW w:w="6782" w:type="dxa"/>
          </w:tcPr>
          <w:p w:rsidR="000D5243" w:rsidRDefault="000D5243"/>
        </w:tc>
      </w:tr>
      <w:tr w:rsidR="000D5243">
        <w:tc>
          <w:tcPr>
            <w:tcW w:w="1440" w:type="dxa"/>
            <w:shd w:val="clear" w:color="auto" w:fill="CCCCCC"/>
          </w:tcPr>
          <w:p w:rsidR="000D5243" w:rsidRDefault="006F229F">
            <w:r>
              <w:rPr>
                <w:rFonts w:hint="eastAsia"/>
              </w:rPr>
              <w:t>接口声明</w:t>
            </w:r>
          </w:p>
        </w:tc>
        <w:tc>
          <w:tcPr>
            <w:tcW w:w="6782" w:type="dxa"/>
          </w:tcPr>
          <w:p w:rsidR="000D5243" w:rsidRDefault="000D5243"/>
        </w:tc>
      </w:tr>
      <w:tr w:rsidR="000D5243">
        <w:tc>
          <w:tcPr>
            <w:tcW w:w="1440" w:type="dxa"/>
            <w:shd w:val="clear" w:color="auto" w:fill="CCCCCC"/>
          </w:tcPr>
          <w:p w:rsidR="000D5243" w:rsidRDefault="006F229F">
            <w:r>
              <w:rPr>
                <w:rFonts w:hint="eastAsia"/>
              </w:rPr>
              <w:t>实现类</w:t>
            </w:r>
          </w:p>
        </w:tc>
        <w:tc>
          <w:tcPr>
            <w:tcW w:w="6782" w:type="dxa"/>
          </w:tcPr>
          <w:p w:rsidR="000D5243" w:rsidRDefault="000D5243"/>
        </w:tc>
      </w:tr>
      <w:tr w:rsidR="000D5243">
        <w:tc>
          <w:tcPr>
            <w:tcW w:w="1440" w:type="dxa"/>
            <w:shd w:val="clear" w:color="auto" w:fill="CCCCCC"/>
          </w:tcPr>
          <w:p w:rsidR="000D5243" w:rsidRDefault="006F229F">
            <w:r>
              <w:rPr>
                <w:rFonts w:hint="eastAsia"/>
              </w:rPr>
              <w:t>版本</w:t>
            </w:r>
          </w:p>
        </w:tc>
        <w:tc>
          <w:tcPr>
            <w:tcW w:w="6782" w:type="dxa"/>
          </w:tcPr>
          <w:p w:rsidR="000D5243" w:rsidRDefault="000D5243"/>
        </w:tc>
      </w:tr>
      <w:tr w:rsidR="000D5243">
        <w:tc>
          <w:tcPr>
            <w:tcW w:w="1440" w:type="dxa"/>
            <w:shd w:val="clear" w:color="auto" w:fill="CCCCCC"/>
          </w:tcPr>
          <w:p w:rsidR="000D5243" w:rsidRDefault="006F229F">
            <w:r>
              <w:rPr>
                <w:rFonts w:hint="eastAsia"/>
              </w:rPr>
              <w:t>上下文</w:t>
            </w:r>
          </w:p>
        </w:tc>
        <w:tc>
          <w:tcPr>
            <w:tcW w:w="6782" w:type="dxa"/>
          </w:tcPr>
          <w:p w:rsidR="000D5243" w:rsidRDefault="000D5243"/>
        </w:tc>
      </w:tr>
      <w:tr w:rsidR="000D5243">
        <w:tc>
          <w:tcPr>
            <w:tcW w:w="1440" w:type="dxa"/>
            <w:shd w:val="clear" w:color="auto" w:fill="CCCCCC"/>
          </w:tcPr>
          <w:p w:rsidR="000D5243" w:rsidRDefault="006F229F">
            <w:r>
              <w:rPr>
                <w:rFonts w:hint="eastAsia"/>
              </w:rPr>
              <w:t>路由服务</w:t>
            </w:r>
          </w:p>
        </w:tc>
        <w:tc>
          <w:tcPr>
            <w:tcW w:w="6782" w:type="dxa"/>
          </w:tcPr>
          <w:p w:rsidR="000D5243" w:rsidRDefault="000D5243"/>
        </w:tc>
      </w:tr>
    </w:tbl>
    <w:p w:rsidR="000D5243" w:rsidRDefault="000D5243"/>
    <w:p w:rsidR="000D5243" w:rsidRDefault="006F229F">
      <w:pPr>
        <w:pStyle w:val="1111"/>
        <w:ind w:left="864" w:hanging="864"/>
      </w:pPr>
      <w:bookmarkStart w:id="98" w:name="_Toc4076245"/>
      <w:r>
        <w:rPr>
          <w:rFonts w:hint="eastAsia"/>
        </w:rPr>
        <w:t xml:space="preserve"> </w:t>
      </w:r>
      <w:r w:rsidRPr="0007615C">
        <w:rPr>
          <w:rFonts w:hint="eastAsia"/>
          <w:color w:val="C00000"/>
        </w:rPr>
        <w:t>银行</w:t>
      </w:r>
      <w:r w:rsidRPr="0007615C">
        <w:rPr>
          <w:rFonts w:hint="eastAsia"/>
          <w:color w:val="C00000"/>
        </w:rPr>
        <w:t>日终</w:t>
      </w:r>
      <w:r w:rsidRPr="0007615C">
        <w:rPr>
          <w:rFonts w:hint="eastAsia"/>
          <w:color w:val="C00000"/>
        </w:rPr>
        <w:t>对账批量处理扣款状态（明细）</w:t>
      </w:r>
      <w:bookmarkEnd w:id="98"/>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42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银行发起</w:t>
      </w:r>
      <w:r>
        <w:rPr>
          <w:rFonts w:asciiTheme="minorEastAsia" w:eastAsiaTheme="minorEastAsia" w:hAnsiTheme="minorEastAsia" w:cs="宋体" w:hint="eastAsia"/>
          <w:sz w:val="24"/>
          <w:szCs w:val="24"/>
        </w:rPr>
        <w:t>获取税务部门缴费成功数据记录和金额，用于对方核对扣款成功数据与发送税务缴费成功数据是否一致。</w:t>
      </w:r>
    </w:p>
    <w:p w:rsidR="000D5243" w:rsidRDefault="006F229F">
      <w:pPr>
        <w:spacing w:line="360" w:lineRule="auto"/>
        <w:ind w:firstLine="42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查询缴费记录时需要过滤掉通过电子税务局批量导入的记录。</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w:t>
      </w:r>
    </w:p>
    <w:p w:rsidR="000D5243" w:rsidRDefault="006F229F">
      <w:pPr>
        <w:pStyle w:val="5"/>
        <w:numPr>
          <w:ilvl w:val="0"/>
          <w:numId w:val="34"/>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4"/>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4"/>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grsbfjf</w:t>
            </w:r>
            <w:r>
              <w:rPr>
                <w:rFonts w:asciiTheme="minorEastAsia" w:eastAsiaTheme="minorEastAsia" w:hAnsiTheme="minorEastAsia"/>
                <w:sz w:val="24"/>
                <w:szCs w:val="24"/>
              </w:rPr>
              <w:t>.</w:t>
            </w:r>
            <w:r>
              <w:rPr>
                <w:rFonts w:asciiTheme="minorEastAsia" w:eastAsiaTheme="minorEastAsia" w:hAnsiTheme="minorEastAsia" w:hint="eastAsia"/>
                <w:sz w:val="24"/>
                <w:szCs w:val="24"/>
              </w:rPr>
              <w:t>grjfdz.jfyhssdz.ssdz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DZSWJ.GRSBF.JF.RZDZ</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w:t>
            </w:r>
            <w:r>
              <w:rPr>
                <w:rFonts w:asciiTheme="minorEastAsia" w:eastAsiaTheme="minorEastAsia" w:hAnsiTheme="minorEastAsia" w:cs="宋体" w:hint="eastAsia"/>
                <w:kern w:val="0"/>
                <w:sz w:val="24"/>
                <w:szCs w:val="24"/>
              </w:rPr>
              <w:lastRenderedPageBreak/>
              <w:t>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w:t>
            </w:r>
            <w:r>
              <w:rPr>
                <w:rFonts w:asciiTheme="minorEastAsia" w:eastAsiaTheme="minorEastAsia" w:hAnsiTheme="minorEastAsia" w:hint="eastAsia"/>
                <w:sz w:val="24"/>
                <w:szCs w:val="24"/>
              </w:rPr>
              <w:lastRenderedPageBreak/>
              <w:t>机字符串，用于标识每一笔交易</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lastRenderedPageBreak/>
              <w:t>sl</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0D5243">
            <w:pPr>
              <w:rPr>
                <w:rFonts w:asciiTheme="minorEastAsia" w:eastAsiaTheme="minorEastAsia" w:hAnsiTheme="minorEastAsia"/>
                <w:sz w:val="24"/>
                <w:szCs w:val="24"/>
              </w:rPr>
            </w:pP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支付宝为空</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渠道</w:t>
            </w:r>
            <w:r>
              <w:rPr>
                <w:rFonts w:asciiTheme="minorEastAsia" w:eastAsiaTheme="minorEastAsia" w:hAnsiTheme="minorEastAsia" w:cs="宋体" w:hint="eastAsia"/>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cs="宋体"/>
                <w:b/>
                <w:bCs/>
                <w:color w:val="000000"/>
                <w:kern w:val="0"/>
                <w:sz w:val="24"/>
                <w:szCs w:val="24"/>
              </w:rPr>
            </w:pPr>
            <w:r>
              <w:rPr>
                <w:rFonts w:asciiTheme="minorEastAsia" w:eastAsiaTheme="minorEastAsia" w:hAnsiTheme="minorEastAsia" w:cs="宋体" w:hint="eastAsia"/>
                <w:b/>
                <w:bCs/>
                <w:color w:val="000000"/>
                <w:kern w:val="0"/>
                <w:sz w:val="24"/>
                <w:szCs w:val="24"/>
              </w:rPr>
              <w:t>dzmx</w:t>
            </w:r>
          </w:p>
        </w:tc>
        <w:tc>
          <w:tcPr>
            <w:tcW w:w="1379" w:type="dxa"/>
            <w:vAlign w:val="center"/>
          </w:tcPr>
          <w:p w:rsidR="000D5243" w:rsidRDefault="006F229F">
            <w:pPr>
              <w:rPr>
                <w:rFonts w:asciiTheme="minorEastAsia" w:eastAsiaTheme="minorEastAsia" w:hAnsiTheme="minorEastAsia" w:cs="宋体"/>
                <w:b/>
                <w:bCs/>
                <w:sz w:val="24"/>
                <w:szCs w:val="24"/>
              </w:rPr>
            </w:pPr>
            <w:r>
              <w:rPr>
                <w:rFonts w:asciiTheme="minorEastAsia" w:eastAsiaTheme="minorEastAsia" w:hAnsiTheme="minorEastAsia" w:cs="宋体" w:hint="eastAsia"/>
                <w:b/>
                <w:bCs/>
                <w:sz w:val="24"/>
                <w:szCs w:val="24"/>
              </w:rPr>
              <w:t>对账请求明细</w:t>
            </w:r>
          </w:p>
        </w:tc>
        <w:tc>
          <w:tcPr>
            <w:tcW w:w="1559"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array</w:t>
            </w:r>
          </w:p>
        </w:tc>
        <w:tc>
          <w:tcPr>
            <w:tcW w:w="3121"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jfflsh</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yzpzxh</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4"/>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sl</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0D5243">
            <w:pPr>
              <w:rPr>
                <w:rFonts w:asciiTheme="minorEastAsia" w:eastAsiaTheme="minorEastAsia" w:hAnsiTheme="minorEastAsia"/>
                <w:sz w:val="24"/>
                <w:szCs w:val="24"/>
              </w:rPr>
            </w:pP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r>
              <w:rPr>
                <w:rFonts w:asciiTheme="minorEastAsia" w:eastAsiaTheme="minorEastAsia" w:hAnsiTheme="minorEastAsia" w:hint="eastAsia"/>
                <w:sz w:val="24"/>
                <w:szCs w:val="24"/>
              </w:rPr>
              <w:t>（多条）</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jfflsh</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支付宝接口要的</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支付宝接口要的</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jfrq</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w:t>
            </w:r>
            <w:r>
              <w:rPr>
                <w:rFonts w:asciiTheme="minorEastAsia" w:eastAsiaTheme="minorEastAsia" w:hAnsiTheme="minorEastAsia" w:cs="宋体" w:hint="eastAsia"/>
                <w:color w:val="000000"/>
                <w:kern w:val="0"/>
                <w:sz w:val="24"/>
                <w:szCs w:val="24"/>
              </w:rPr>
              <w:t>fje</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缴费</w:t>
            </w:r>
            <w:r>
              <w:rPr>
                <w:rFonts w:asciiTheme="minorEastAsia" w:eastAsiaTheme="minorEastAsia" w:hAnsiTheme="minorEastAsia" w:cs="宋体" w:hint="eastAsia"/>
                <w:kern w:val="0"/>
                <w:sz w:val="24"/>
                <w:szCs w:val="24"/>
                <w:lang w:val="zh-CN"/>
              </w:rPr>
              <w:t>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sz w:val="24"/>
                <w:szCs w:val="24"/>
              </w:rPr>
              <w:t>ylx</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jfzt</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缴费状态</w:t>
            </w:r>
            <w:r>
              <w:rPr>
                <w:rFonts w:asciiTheme="minorEastAsia" w:eastAsiaTheme="minorEastAsia" w:hAnsiTheme="minorEastAsia" w:cs="宋体" w:hint="eastAsia"/>
                <w:sz w:val="24"/>
                <w:szCs w:val="24"/>
              </w:rPr>
              <w:t xml:space="preserve"> </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税局缴费状态</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1.8</w:t>
            </w:r>
            <w:r>
              <w:rPr>
                <w:rFonts w:asciiTheme="minorEastAsia" w:eastAsiaTheme="minorEastAsia" w:hAnsiTheme="minorEastAsia" w:hint="eastAsia"/>
                <w:sz w:val="24"/>
                <w:szCs w:val="24"/>
              </w:rPr>
              <w:t>附件：缴费状态</w:t>
            </w:r>
            <w:r>
              <w:rPr>
                <w:rFonts w:asciiTheme="minorEastAsia" w:eastAsiaTheme="minorEastAsia" w:hAnsiTheme="minorEastAsia" w:hint="eastAsia"/>
                <w:sz w:val="24"/>
                <w:szCs w:val="24"/>
              </w:rPr>
              <w:lastRenderedPageBreak/>
              <w:t>代码表</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yxbz</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作废状态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w:t>
            </w:r>
            <w:r>
              <w:rPr>
                <w:rFonts w:asciiTheme="minorEastAsia" w:eastAsiaTheme="minorEastAsia" w:hAnsiTheme="minorEastAsia" w:hint="eastAsia"/>
                <w:sz w:val="24"/>
                <w:szCs w:val="24"/>
              </w:rPr>
              <w:t>有效</w:t>
            </w:r>
            <w:r>
              <w:rPr>
                <w:rFonts w:asciiTheme="minorEastAsia" w:eastAsiaTheme="minorEastAsia" w:hAnsiTheme="minorEastAsia" w:hint="eastAsia"/>
                <w:sz w:val="24"/>
                <w:szCs w:val="24"/>
              </w:rPr>
              <w:t>,N</w:t>
            </w:r>
            <w:r>
              <w:rPr>
                <w:rFonts w:asciiTheme="minorEastAsia" w:eastAsiaTheme="minorEastAsia" w:hAnsiTheme="minorEastAsia" w:hint="eastAsia"/>
                <w:sz w:val="24"/>
                <w:szCs w:val="24"/>
              </w:rPr>
              <w:t>无效</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34"/>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782"/>
      </w:tblGrid>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bookmarkStart w:id="99" w:name="_Toc4076246"/>
    </w:p>
    <w:p w:rsidR="000D5243" w:rsidRPr="0007615C" w:rsidRDefault="006F229F">
      <w:pPr>
        <w:pStyle w:val="1111"/>
        <w:ind w:left="864" w:hanging="864"/>
        <w:rPr>
          <w:color w:val="C00000"/>
        </w:rPr>
      </w:pPr>
      <w:r w:rsidRPr="0007615C">
        <w:rPr>
          <w:rFonts w:hint="eastAsia"/>
          <w:color w:val="C00000"/>
        </w:rPr>
        <w:t>日终</w:t>
      </w:r>
      <w:r w:rsidRPr="0007615C">
        <w:rPr>
          <w:rFonts w:hint="eastAsia"/>
          <w:color w:val="C00000"/>
        </w:rPr>
        <w:t>对账批量处理结果返回</w:t>
      </w:r>
      <w:bookmarkEnd w:id="99"/>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42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银行对账后，结果反馈税局记录对帐结果。</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w:t>
      </w:r>
    </w:p>
    <w:p w:rsidR="000D5243" w:rsidRDefault="006F229F">
      <w:pPr>
        <w:pStyle w:val="5"/>
        <w:numPr>
          <w:ilvl w:val="0"/>
          <w:numId w:val="35"/>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5"/>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rzdzfh.do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rzdzfh.do</w:t>
            </w: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35"/>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grsbfjf</w:t>
            </w:r>
            <w:r>
              <w:rPr>
                <w:rFonts w:asciiTheme="minorEastAsia" w:eastAsiaTheme="minorEastAsia" w:hAnsiTheme="minorEastAsia"/>
                <w:sz w:val="24"/>
                <w:szCs w:val="24"/>
              </w:rPr>
              <w:t>.</w:t>
            </w:r>
            <w:r>
              <w:rPr>
                <w:rFonts w:asciiTheme="minorEastAsia" w:eastAsiaTheme="minorEastAsia" w:hAnsiTheme="minorEastAsia" w:hint="eastAsia"/>
                <w:sz w:val="24"/>
                <w:szCs w:val="24"/>
              </w:rPr>
              <w:t>grjfdz.jfyhssdz.ssdz</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DZSWJ.GRSBF.JF.RZDZJGFH</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ontent</w:t>
            </w:r>
            <w:r>
              <w:rPr>
                <w:rFonts w:asciiTheme="minorEastAsia" w:eastAsiaTheme="minorEastAsia" w:hAnsiTheme="minorEastAsia" w:hint="eastAsia"/>
                <w:sz w:val="24"/>
                <w:szCs w:val="24"/>
              </w:rPr>
              <w:t>（多条）</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主管税务机关编码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支付宝接口要的</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支付宝接口要的</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jfrq</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j</w:t>
            </w:r>
            <w:r>
              <w:rPr>
                <w:rFonts w:asciiTheme="minorEastAsia" w:eastAsiaTheme="minorEastAsia" w:hAnsiTheme="minorEastAsia" w:cs="宋体" w:hint="eastAsia"/>
                <w:color w:val="000000"/>
                <w:kern w:val="0"/>
                <w:sz w:val="24"/>
                <w:szCs w:val="24"/>
              </w:rPr>
              <w:t>fje</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缴费</w:t>
            </w:r>
            <w:r>
              <w:rPr>
                <w:rFonts w:asciiTheme="minorEastAsia" w:eastAsiaTheme="minorEastAsia" w:hAnsiTheme="minorEastAsia" w:cs="宋体" w:hint="eastAsia"/>
                <w:kern w:val="0"/>
                <w:sz w:val="24"/>
                <w:szCs w:val="24"/>
                <w:lang w:val="zh-CN"/>
              </w:rPr>
              <w:t>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Jzjg</w:t>
            </w:r>
          </w:p>
        </w:tc>
        <w:tc>
          <w:tcPr>
            <w:tcW w:w="1379"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对账结果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对帐成功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对账失败</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5"/>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654"/>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35"/>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w:t>
            </w: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Pr="0007615C" w:rsidRDefault="006F229F">
      <w:pPr>
        <w:pStyle w:val="1111"/>
        <w:ind w:left="864" w:hanging="864"/>
        <w:rPr>
          <w:color w:val="C00000"/>
        </w:rPr>
      </w:pPr>
      <w:bookmarkStart w:id="100" w:name="_Toc4076247"/>
      <w:r w:rsidRPr="0007615C">
        <w:rPr>
          <w:rFonts w:hint="eastAsia"/>
          <w:color w:val="C00000"/>
        </w:rPr>
        <w:t>日终</w:t>
      </w:r>
      <w:r w:rsidRPr="0007615C">
        <w:rPr>
          <w:rFonts w:hint="eastAsia"/>
          <w:color w:val="C00000"/>
        </w:rPr>
        <w:t>对账冲账（作废</w:t>
      </w:r>
      <w:r w:rsidRPr="0007615C">
        <w:rPr>
          <w:rFonts w:hint="eastAsia"/>
          <w:color w:val="C00000"/>
        </w:rPr>
        <w:t>功能</w:t>
      </w:r>
      <w:r w:rsidRPr="0007615C">
        <w:rPr>
          <w:rFonts w:hint="eastAsia"/>
          <w:color w:val="C00000"/>
        </w:rPr>
        <w:t>）</w:t>
      </w:r>
      <w:bookmarkEnd w:id="100"/>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【功能描述】</w:t>
      </w:r>
    </w:p>
    <w:p w:rsidR="000D5243" w:rsidRDefault="006F229F">
      <w:pPr>
        <w:pStyle w:val="a3"/>
        <w:ind w:firstLine="0"/>
        <w:rPr>
          <w:rFonts w:asciiTheme="minorEastAsia" w:eastAsiaTheme="minorEastAsia" w:hAnsiTheme="minorEastAsia"/>
          <w:szCs w:val="24"/>
        </w:rPr>
      </w:pPr>
      <w:r>
        <w:rPr>
          <w:rFonts w:asciiTheme="minorEastAsia" w:eastAsiaTheme="minorEastAsia" w:hAnsiTheme="minorEastAsia" w:hint="eastAsia"/>
          <w:szCs w:val="24"/>
        </w:rPr>
        <w:t xml:space="preserve">    </w:t>
      </w:r>
      <w:r>
        <w:rPr>
          <w:rFonts w:asciiTheme="minorEastAsia" w:eastAsiaTheme="minorEastAsia" w:hAnsiTheme="minorEastAsia" w:hint="eastAsia"/>
          <w:szCs w:val="24"/>
        </w:rPr>
        <w:t>调账使用，需要校验对账渠道，只有当前对账的渠道针对该渠道锁定的正在对账的应征，可以进行已缴费的作废操作，不受其他条件限制，</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银行柜台。</w:t>
      </w:r>
    </w:p>
    <w:p w:rsidR="000D5243" w:rsidRDefault="006F229F">
      <w:pPr>
        <w:pStyle w:val="5"/>
        <w:numPr>
          <w:ilvl w:val="0"/>
          <w:numId w:val="36"/>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6"/>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rzdzcz</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rzdzcz</w:t>
            </w:r>
            <w:r>
              <w:rPr>
                <w:rFonts w:asciiTheme="minorEastAsia" w:eastAsiaTheme="minorEastAsia" w:hAnsiTheme="minorEastAsia" w:hint="eastAsia"/>
                <w:sz w:val="24"/>
                <w:szCs w:val="24"/>
              </w:rPr>
              <w:t>.do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6"/>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grsbfjf</w:t>
            </w:r>
            <w:r>
              <w:rPr>
                <w:rFonts w:asciiTheme="minorEastAsia" w:eastAsiaTheme="minorEastAsia" w:hAnsiTheme="minorEastAsia"/>
                <w:sz w:val="24"/>
                <w:szCs w:val="24"/>
              </w:rPr>
              <w:t>.</w:t>
            </w:r>
            <w:r>
              <w:rPr>
                <w:rFonts w:asciiTheme="minorEastAsia" w:eastAsiaTheme="minorEastAsia" w:hAnsiTheme="minorEastAsia" w:hint="eastAsia"/>
                <w:sz w:val="24"/>
                <w:szCs w:val="24"/>
              </w:rPr>
              <w:t>grjfxx.jfdhjfcx.jfcx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DZSWJ.GRSBF.JF.RZDZ</w:t>
            </w:r>
            <w:r>
              <w:rPr>
                <w:rFonts w:asciiTheme="minorEastAsia" w:eastAsiaTheme="minorEastAsia" w:hAnsiTheme="minorEastAsia" w:hint="eastAsia"/>
                <w:sz w:val="24"/>
                <w:szCs w:val="24"/>
              </w:rPr>
              <w:t>ZFCZ</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qdid</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w:t>
            </w:r>
            <w:r>
              <w:rPr>
                <w:rFonts w:asciiTheme="minorEastAsia" w:eastAsiaTheme="minorEastAsia" w:hAnsiTheme="minorEastAsia" w:cs="宋体" w:hint="eastAsia"/>
                <w:sz w:val="24"/>
                <w:szCs w:val="24"/>
              </w:rPr>
              <w:t>ID</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xnhbm</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jfflsh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用来标记一笔缴费，一笔缴费可能对应多个应征，作废时针对一笔缴费进行作废。银行批扣该字段为空。</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6"/>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cxzt</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撤销状态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撤销成功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撤销异常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36"/>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6F229F">
      <w:pPr>
        <w:pStyle w:val="1111"/>
        <w:ind w:left="864" w:hanging="864"/>
        <w:rPr>
          <w:ins w:id="101" w:author="nj" w:date="2019-03-27T16:49:00Z"/>
        </w:rPr>
      </w:pPr>
      <w:ins w:id="102" w:author="nj" w:date="2019-03-27T16:50:00Z">
        <w:r>
          <w:rPr>
            <w:rFonts w:hint="eastAsia"/>
          </w:rPr>
          <w:t>银行发起</w:t>
        </w:r>
      </w:ins>
      <w:ins w:id="103" w:author="nj" w:date="2019-03-27T16:49:00Z">
        <w:r>
          <w:rPr>
            <w:rFonts w:hint="eastAsia"/>
          </w:rPr>
          <w:t>银行缴费协议</w:t>
        </w:r>
        <w:r>
          <w:rPr>
            <w:rFonts w:hint="eastAsia"/>
          </w:rPr>
          <w:t>变更</w:t>
        </w:r>
      </w:ins>
    </w:p>
    <w:p w:rsidR="000D5243" w:rsidRDefault="006F229F">
      <w:pPr>
        <w:spacing w:line="360" w:lineRule="auto"/>
        <w:rPr>
          <w:ins w:id="104" w:author="nj" w:date="2019-03-27T16:49:00Z"/>
          <w:rFonts w:asciiTheme="minorEastAsia" w:eastAsiaTheme="minorEastAsia" w:hAnsiTheme="minorEastAsia" w:cs="宋体"/>
          <w:sz w:val="24"/>
          <w:szCs w:val="24"/>
        </w:rPr>
      </w:pPr>
      <w:ins w:id="105" w:author="nj" w:date="2019-03-27T16:49:00Z">
        <w:r>
          <w:rPr>
            <w:rFonts w:asciiTheme="minorEastAsia" w:eastAsiaTheme="minorEastAsia" w:hAnsiTheme="minorEastAsia" w:cs="宋体" w:hint="eastAsia"/>
            <w:sz w:val="24"/>
            <w:szCs w:val="24"/>
          </w:rPr>
          <w:t>【功能描述】</w:t>
        </w:r>
      </w:ins>
    </w:p>
    <w:p w:rsidR="000D5243" w:rsidRDefault="006F229F">
      <w:pPr>
        <w:spacing w:line="360" w:lineRule="auto"/>
        <w:ind w:firstLineChars="200" w:firstLine="480"/>
        <w:rPr>
          <w:rFonts w:asciiTheme="minorEastAsia" w:eastAsiaTheme="minorEastAsia" w:hAnsiTheme="minorEastAsia" w:cs="宋体"/>
          <w:sz w:val="24"/>
          <w:szCs w:val="24"/>
        </w:rPr>
      </w:pPr>
      <w:ins w:id="106" w:author="nj" w:date="2019-03-27T16:49:00Z">
        <w:r>
          <w:rPr>
            <w:rFonts w:asciiTheme="minorEastAsia" w:eastAsiaTheme="minorEastAsia" w:hAnsiTheme="minorEastAsia" w:cs="宋体" w:hint="eastAsia"/>
            <w:sz w:val="24"/>
            <w:szCs w:val="24"/>
          </w:rPr>
          <w:lastRenderedPageBreak/>
          <w:t>银行通过接口推送</w:t>
        </w:r>
        <w:r>
          <w:rPr>
            <w:rFonts w:asciiTheme="minorEastAsia" w:eastAsiaTheme="minorEastAsia" w:hAnsiTheme="minorEastAsia" w:cs="宋体" w:hint="eastAsia"/>
            <w:sz w:val="24"/>
            <w:szCs w:val="24"/>
          </w:rPr>
          <w:t>变更的缴费协议信息。</w:t>
        </w:r>
      </w:ins>
      <w:r>
        <w:rPr>
          <w:rFonts w:asciiTheme="minorEastAsia" w:eastAsiaTheme="minorEastAsia" w:hAnsiTheme="minorEastAsia" w:cs="宋体" w:hint="eastAsia"/>
          <w:sz w:val="24"/>
          <w:szCs w:val="24"/>
        </w:rPr>
        <w:t>仅可</w:t>
      </w:r>
      <w:r>
        <w:rPr>
          <w:rFonts w:asciiTheme="minorEastAsia" w:eastAsiaTheme="minorEastAsia" w:hAnsiTheme="minorEastAsia" w:cs="宋体" w:hint="eastAsia"/>
          <w:sz w:val="24"/>
          <w:szCs w:val="24"/>
        </w:rPr>
        <w:t>变更</w:t>
      </w:r>
      <w:r>
        <w:rPr>
          <w:rFonts w:asciiTheme="minorEastAsia" w:eastAsiaTheme="minorEastAsia" w:hAnsiTheme="minorEastAsia" w:cs="宋体" w:hint="eastAsia"/>
          <w:sz w:val="24"/>
          <w:szCs w:val="24"/>
        </w:rPr>
        <w:t>当前银行所属的缴费协议。</w:t>
      </w:r>
    </w:p>
    <w:p w:rsidR="000D5243" w:rsidRDefault="000D5243">
      <w:pPr>
        <w:spacing w:line="360" w:lineRule="auto"/>
        <w:ind w:firstLineChars="200" w:firstLine="480"/>
        <w:rPr>
          <w:rFonts w:asciiTheme="minorEastAsia" w:eastAsiaTheme="minorEastAsia" w:hAnsiTheme="minorEastAsia" w:cs="宋体"/>
          <w:sz w:val="24"/>
          <w:szCs w:val="24"/>
        </w:rPr>
      </w:pP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可变更的字段：联系人、联系人电话、有效期起止。</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银行柜台、银行自助机。</w:t>
      </w:r>
    </w:p>
    <w:p w:rsidR="000D5243" w:rsidRDefault="006F229F">
      <w:pPr>
        <w:pStyle w:val="5"/>
        <w:numPr>
          <w:ilvl w:val="0"/>
          <w:numId w:val="37"/>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7"/>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xybg</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xybg</w:t>
            </w:r>
            <w:r>
              <w:rPr>
                <w:rFonts w:asciiTheme="minorEastAsia" w:eastAsiaTheme="minorEastAsia" w:hAnsiTheme="minorEastAsia" w:hint="eastAsia"/>
                <w:sz w:val="24"/>
                <w:szCs w:val="24"/>
              </w:rPr>
              <w:t>.do</w:t>
            </w:r>
          </w:p>
        </w:tc>
      </w:tr>
      <w:tr w:rsidR="000D5243">
        <w:tc>
          <w:tcPr>
            <w:tcW w:w="2376" w:type="dxa"/>
          </w:tcPr>
          <w:p w:rsidR="000D5243" w:rsidRDefault="000D5243">
            <w:pPr>
              <w:rPr>
                <w:rFonts w:asciiTheme="minorEastAsia" w:eastAsiaTheme="minorEastAsia" w:hAnsiTheme="minorEastAsia"/>
                <w:sz w:val="24"/>
                <w:szCs w:val="24"/>
              </w:rPr>
            </w:pPr>
          </w:p>
        </w:tc>
        <w:tc>
          <w:tcPr>
            <w:tcW w:w="5846"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37"/>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YHJFXYBG</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新协议号规则（</w:t>
            </w:r>
            <w:r>
              <w:rPr>
                <w:rFonts w:asciiTheme="minorEastAsia" w:eastAsiaTheme="minorEastAsia" w:hAnsiTheme="minorEastAsia" w:hint="eastAsia"/>
                <w:sz w:val="24"/>
                <w:szCs w:val="24"/>
              </w:rPr>
              <w:t>20</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批扣银行代码（</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地区代码（</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年月日（</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顺序号（</w:t>
            </w:r>
            <w:r>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102</w:t>
            </w:r>
            <w:r>
              <w:rPr>
                <w:rFonts w:asciiTheme="minorEastAsia" w:eastAsiaTheme="minorEastAsia" w:hAnsiTheme="minorEastAsia" w:hint="eastAsia"/>
                <w:sz w:val="24"/>
                <w:szCs w:val="24"/>
              </w:rPr>
              <w:t>（工商银行）</w:t>
            </w:r>
            <w:r>
              <w:rPr>
                <w:rFonts w:asciiTheme="minorEastAsia" w:eastAsiaTheme="minorEastAsia" w:hAnsiTheme="minorEastAsia" w:hint="eastAsia"/>
                <w:sz w:val="24"/>
                <w:szCs w:val="24"/>
              </w:rPr>
              <w:t xml:space="preserve"> 330183</w:t>
            </w:r>
            <w:r>
              <w:rPr>
                <w:rFonts w:asciiTheme="minorEastAsia" w:eastAsiaTheme="minorEastAsia" w:hAnsiTheme="minorEastAsia" w:hint="eastAsia"/>
                <w:sz w:val="24"/>
                <w:szCs w:val="24"/>
              </w:rPr>
              <w:t>（富阳）</w:t>
            </w:r>
            <w:r>
              <w:rPr>
                <w:rFonts w:asciiTheme="minorEastAsia" w:eastAsiaTheme="minorEastAsia" w:hAnsiTheme="minorEastAsia" w:hint="eastAsia"/>
                <w:sz w:val="24"/>
                <w:szCs w:val="24"/>
              </w:rPr>
              <w:t>190320 00001</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p</w:t>
            </w:r>
            <w:r>
              <w:rPr>
                <w:rFonts w:asciiTheme="minorEastAsia" w:eastAsiaTheme="minorEastAsia" w:hAnsiTheme="minorEastAsia" w:hint="eastAsia"/>
                <w:sz w:val="24"/>
                <w:szCs w:val="24"/>
              </w:rPr>
              <w:t>kyhdm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批扣银行代码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附件：批扣银行代码表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代扣</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ylx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附件：签约类型代码表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q</w:t>
            </w:r>
            <w:r>
              <w:rPr>
                <w:rFonts w:asciiTheme="minorEastAsia" w:eastAsiaTheme="minorEastAsia" w:hAnsiTheme="minorEastAsia" w:cs="宋体"/>
                <w:sz w:val="24"/>
                <w:szCs w:val="24"/>
              </w:rPr>
              <w:t>ysj</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签约时间</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yxqq</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有效期起</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yxqz</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有效期止</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lxr</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联系人</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lxdh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联系电话</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xnhbm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sz w:val="24"/>
                <w:szCs w:val="24"/>
              </w:rPr>
              <w:t>qdlx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渠道类型</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r>
              <w:rPr>
                <w:rFonts w:asciiTheme="minorEastAsia" w:eastAsiaTheme="minorEastAsia" w:hAnsiTheme="minorEastAsia" w:hint="eastAsia"/>
                <w:sz w:val="24"/>
                <w:szCs w:val="24"/>
              </w:rPr>
              <w:t>支付宝</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银行</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Pr>
                <w:rFonts w:asciiTheme="minorEastAsia" w:eastAsiaTheme="minorEastAsia" w:hAnsiTheme="minorEastAsia" w:hint="eastAsia"/>
                <w:sz w:val="24"/>
                <w:szCs w:val="24"/>
              </w:rPr>
              <w:t>税务前台</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渠道类型为支付宝、前台的，后台处理需先调用银行接口再调自己的保存接口</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渠道类型为银行的，调自己的保存接口</w:t>
            </w:r>
          </w:p>
          <w:p w:rsidR="000D5243" w:rsidRDefault="000D5243">
            <w:pPr>
              <w:rPr>
                <w:rFonts w:asciiTheme="minorEastAsia" w:eastAsiaTheme="minorEastAsia" w:hAnsiTheme="minorEastAsia"/>
                <w:sz w:val="24"/>
                <w:szCs w:val="24"/>
              </w:rPr>
            </w:pPr>
          </w:p>
        </w:tc>
      </w:tr>
    </w:tbl>
    <w:p w:rsidR="000D5243" w:rsidRDefault="000D5243"/>
    <w:p w:rsidR="000D5243" w:rsidRDefault="006F229F">
      <w:pPr>
        <w:pStyle w:val="5"/>
        <w:numPr>
          <w:ilvl w:val="0"/>
          <w:numId w:val="37"/>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37"/>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lastRenderedPageBreak/>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6F229F">
      <w:pPr>
        <w:pStyle w:val="1111"/>
        <w:ind w:left="864" w:hanging="864"/>
      </w:pPr>
      <w:r>
        <w:rPr>
          <w:rFonts w:hint="eastAsia"/>
        </w:rPr>
        <w:t>银行发起查询代码表</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银行柜台、银行自助机</w:t>
      </w:r>
      <w:r>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支付宝</w:t>
      </w:r>
      <w:r>
        <w:rPr>
          <w:rFonts w:asciiTheme="minorEastAsia" w:eastAsiaTheme="minorEastAsia" w:hAnsiTheme="minorEastAsia" w:cs="宋体" w:hint="eastAsia"/>
          <w:sz w:val="24"/>
          <w:szCs w:val="24"/>
        </w:rPr>
        <w:t>。</w:t>
      </w:r>
    </w:p>
    <w:p w:rsidR="000D5243" w:rsidRDefault="006F229F">
      <w:pPr>
        <w:pStyle w:val="5"/>
        <w:numPr>
          <w:ilvl w:val="0"/>
          <w:numId w:val="38"/>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8"/>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xybg</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xybg</w:t>
            </w:r>
            <w:r>
              <w:rPr>
                <w:rFonts w:asciiTheme="minorEastAsia" w:eastAsiaTheme="minorEastAsia" w:hAnsiTheme="minorEastAsia" w:hint="eastAsia"/>
                <w:sz w:val="24"/>
                <w:szCs w:val="24"/>
              </w:rPr>
              <w:t>.do</w:t>
            </w:r>
          </w:p>
        </w:tc>
      </w:tr>
      <w:tr w:rsidR="000D5243">
        <w:tc>
          <w:tcPr>
            <w:tcW w:w="2376" w:type="dxa"/>
          </w:tcPr>
          <w:p w:rsidR="000D5243" w:rsidRDefault="000D5243">
            <w:pPr>
              <w:rPr>
                <w:rFonts w:asciiTheme="minorEastAsia" w:eastAsiaTheme="minorEastAsia" w:hAnsiTheme="minorEastAsia"/>
                <w:sz w:val="24"/>
                <w:szCs w:val="24"/>
              </w:rPr>
            </w:pPr>
          </w:p>
        </w:tc>
        <w:tc>
          <w:tcPr>
            <w:tcW w:w="5846"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38"/>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CX</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DMBCX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Dmbbh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代码表编</w:t>
            </w:r>
            <w:r>
              <w:rPr>
                <w:rFonts w:asciiTheme="minorEastAsia" w:eastAsiaTheme="minorEastAsia" w:hAnsiTheme="minorEastAsia" w:cs="宋体" w:hint="eastAsia"/>
                <w:sz w:val="24"/>
                <w:szCs w:val="24"/>
              </w:rPr>
              <w:lastRenderedPageBreak/>
              <w:t>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lastRenderedPageBreak/>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传入值：</w:t>
            </w:r>
            <w:r>
              <w:rPr>
                <w:rFonts w:asciiTheme="minorEastAsia" w:eastAsiaTheme="minorEastAsia" w:hAnsiTheme="minorEastAsia" w:hint="eastAsia"/>
                <w:sz w:val="24"/>
                <w:szCs w:val="24"/>
              </w:rPr>
              <w:t>xzqh</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行政区划代码表</w:t>
            </w:r>
          </w:p>
          <w:p w:rsidR="000D5243" w:rsidRDefault="000D5243">
            <w:pPr>
              <w:rPr>
                <w:rFonts w:asciiTheme="minorEastAsia" w:eastAsiaTheme="minorEastAsia" w:hAnsiTheme="minorEastAsia"/>
                <w:sz w:val="24"/>
                <w:szCs w:val="24"/>
              </w:rPr>
            </w:pPr>
          </w:p>
        </w:tc>
      </w:tr>
    </w:tbl>
    <w:p w:rsidR="000D5243" w:rsidRDefault="000D5243"/>
    <w:p w:rsidR="000D5243" w:rsidRDefault="006F229F">
      <w:pPr>
        <w:pStyle w:val="5"/>
        <w:numPr>
          <w:ilvl w:val="0"/>
          <w:numId w:val="38"/>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fhjg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json</w:t>
            </w:r>
            <w:r>
              <w:rPr>
                <w:rFonts w:asciiTheme="minorEastAsia" w:eastAsiaTheme="minorEastAsia" w:hAnsiTheme="minorEastAsia" w:hint="eastAsia"/>
                <w:sz w:val="24"/>
                <w:szCs w:val="24"/>
              </w:rPr>
              <w:t>字符串，按表结构给出</w:t>
            </w:r>
          </w:p>
        </w:tc>
        <w:tc>
          <w:tcPr>
            <w:tcW w:w="1559" w:type="dxa"/>
          </w:tcPr>
          <w:p w:rsidR="000D5243" w:rsidRDefault="000D5243">
            <w:pPr>
              <w:rPr>
                <w:rFonts w:asciiTheme="minorEastAsia" w:eastAsiaTheme="minorEastAsia" w:hAnsiTheme="minorEastAsia"/>
                <w:sz w:val="24"/>
                <w:szCs w:val="24"/>
              </w:rPr>
            </w:pP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businesstype</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业务类型</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qdid</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Pr>
                <w:rFonts w:asciiTheme="minorEastAsia" w:eastAsiaTheme="minorEastAsia" w:hAnsiTheme="minorEastAsia" w:hint="eastAsia"/>
                <w:sz w:val="24"/>
                <w:szCs w:val="24"/>
              </w:rPr>
              <w:t>渠道</w:t>
            </w:r>
            <w:r>
              <w:rPr>
                <w:rFonts w:asciiTheme="minorEastAsia" w:eastAsiaTheme="minorEastAsia" w:hAnsiTheme="minorEastAsia" w:hint="eastAsia"/>
                <w:sz w:val="24"/>
                <w:szCs w:val="24"/>
              </w:rPr>
              <w:t>id</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38"/>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Default="000D5243">
      <w:pPr>
        <w:rPr>
          <w:rFonts w:asciiTheme="minorEastAsia" w:eastAsiaTheme="minorEastAsia" w:hAnsiTheme="minorEastAsia"/>
          <w:sz w:val="24"/>
          <w:szCs w:val="24"/>
        </w:rPr>
      </w:pPr>
    </w:p>
    <w:p w:rsidR="000D5243" w:rsidRDefault="000D5243">
      <w:pPr>
        <w:spacing w:line="360" w:lineRule="auto"/>
        <w:ind w:firstLineChars="200" w:firstLine="480"/>
        <w:rPr>
          <w:rFonts w:asciiTheme="minorEastAsia" w:eastAsiaTheme="minorEastAsia" w:hAnsiTheme="minorEastAsia" w:cs="宋体"/>
          <w:sz w:val="24"/>
          <w:szCs w:val="24"/>
        </w:rPr>
      </w:pPr>
    </w:p>
    <w:p w:rsidR="000D5243" w:rsidRDefault="000D5243">
      <w:pPr>
        <w:rPr>
          <w:rFonts w:asciiTheme="minorEastAsia" w:eastAsiaTheme="minorEastAsia" w:hAnsiTheme="minorEastAsia"/>
          <w:sz w:val="24"/>
          <w:szCs w:val="24"/>
        </w:rPr>
      </w:pPr>
    </w:p>
    <w:p w:rsidR="000D5243" w:rsidRDefault="006F229F">
      <w:pPr>
        <w:pStyle w:val="111"/>
        <w:numPr>
          <w:ilvl w:val="2"/>
          <w:numId w:val="4"/>
        </w:numPr>
        <w:rPr>
          <w:rFonts w:asciiTheme="minorEastAsia" w:eastAsiaTheme="minorEastAsia" w:hAnsiTheme="minorEastAsia"/>
          <w:szCs w:val="24"/>
        </w:rPr>
      </w:pPr>
      <w:bookmarkStart w:id="107" w:name="_Toc4076248"/>
      <w:r>
        <w:rPr>
          <w:rFonts w:asciiTheme="minorEastAsia" w:eastAsiaTheme="minorEastAsia" w:hAnsiTheme="minorEastAsia" w:hint="eastAsia"/>
          <w:szCs w:val="24"/>
        </w:rPr>
        <w:t>税局发起</w:t>
      </w:r>
      <w:bookmarkEnd w:id="107"/>
    </w:p>
    <w:p w:rsidR="000D5243" w:rsidRPr="0007615C" w:rsidRDefault="006F229F">
      <w:pPr>
        <w:pStyle w:val="1111"/>
        <w:ind w:left="864" w:hanging="864"/>
        <w:rPr>
          <w:color w:val="C00000"/>
        </w:rPr>
      </w:pPr>
      <w:bookmarkStart w:id="108" w:name="_Toc4076249"/>
      <w:r w:rsidRPr="0007615C">
        <w:rPr>
          <w:rFonts w:hint="eastAsia"/>
          <w:color w:val="C00000"/>
        </w:rPr>
        <w:t>税局发起银行缴费协议签订</w:t>
      </w:r>
      <w:bookmarkEnd w:id="108"/>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税局向银行推送待签订银行缴费协议信息，银行需返回签约成功与否。</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银行缴费协议号是否可以由税局产生，也可由银行产生，税局会验证是有重复，如缴费协议号重复会签约失败。</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根据银行识别号对应专线</w:t>
      </w:r>
      <w:r>
        <w:rPr>
          <w:rFonts w:asciiTheme="minorEastAsia" w:eastAsiaTheme="minorEastAsia" w:hAnsiTheme="minorEastAsia" w:cs="宋体" w:hint="eastAsia"/>
          <w:sz w:val="24"/>
          <w:szCs w:val="24"/>
        </w:rPr>
        <w:t>ip</w:t>
      </w:r>
      <w:r>
        <w:rPr>
          <w:rFonts w:asciiTheme="minorEastAsia" w:eastAsiaTheme="minorEastAsia" w:hAnsiTheme="minorEastAsia" w:cs="宋体" w:hint="eastAsia"/>
          <w:sz w:val="24"/>
          <w:szCs w:val="24"/>
        </w:rPr>
        <w:t>推送请求，银行返回时必须有银行行号，否则</w:t>
      </w:r>
      <w:r>
        <w:rPr>
          <w:rFonts w:asciiTheme="minorEastAsia" w:eastAsiaTheme="minorEastAsia" w:hAnsiTheme="minorEastAsia" w:cs="宋体" w:hint="eastAsia"/>
          <w:sz w:val="24"/>
          <w:szCs w:val="24"/>
        </w:rPr>
        <w:lastRenderedPageBreak/>
        <w:t>视为签约失败。</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【对接方】</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各银行。</w:t>
      </w:r>
    </w:p>
    <w:p w:rsidR="000D5243" w:rsidRDefault="006F229F">
      <w:pPr>
        <w:pStyle w:val="5"/>
        <w:numPr>
          <w:ilvl w:val="0"/>
          <w:numId w:val="39"/>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39"/>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/grsbfdj/grjbxx/djcbjbxx/</w:t>
            </w:r>
            <w:r>
              <w:rPr>
                <w:rFonts w:asciiTheme="minorEastAsia" w:eastAsiaTheme="minorEastAsia" w:hAnsiTheme="minorEastAsia" w:hint="eastAsia"/>
                <w:sz w:val="24"/>
                <w:szCs w:val="24"/>
              </w:rPr>
              <w:t>yhjfxy.do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/grsbfdj/grjbxx/djcbjbxx/</w:t>
            </w:r>
            <w:r>
              <w:rPr>
                <w:rFonts w:asciiTheme="minorEastAsia" w:eastAsiaTheme="minorEastAsia" w:hAnsiTheme="minorEastAsia" w:hint="eastAsia"/>
                <w:sz w:val="24"/>
                <w:szCs w:val="24"/>
              </w:rPr>
              <w:t>yhjfxy.do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9"/>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DZSWJ.GRSBF.QZ.QZCX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新协议号规则（</w:t>
            </w:r>
            <w:r>
              <w:rPr>
                <w:rFonts w:asciiTheme="minorEastAsia" w:eastAsiaTheme="minorEastAsia" w:hAnsiTheme="minorEastAsia" w:hint="eastAsia"/>
                <w:sz w:val="24"/>
                <w:szCs w:val="24"/>
              </w:rPr>
              <w:t>20</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批扣银行代码（</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地区代码（</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年月日（</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顺序号（</w:t>
            </w:r>
            <w:r>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102</w:t>
            </w:r>
            <w:r>
              <w:rPr>
                <w:rFonts w:asciiTheme="minorEastAsia" w:eastAsiaTheme="minorEastAsia" w:hAnsiTheme="minorEastAsia" w:hint="eastAsia"/>
                <w:sz w:val="24"/>
                <w:szCs w:val="24"/>
              </w:rPr>
              <w:t>（工商银行）</w:t>
            </w:r>
            <w:r>
              <w:rPr>
                <w:rFonts w:asciiTheme="minorEastAsia" w:eastAsiaTheme="minorEastAsia" w:hAnsiTheme="minorEastAsia" w:hint="eastAsia"/>
                <w:sz w:val="24"/>
                <w:szCs w:val="24"/>
              </w:rPr>
              <w:t xml:space="preserve"> 330183</w:t>
            </w:r>
            <w:r>
              <w:rPr>
                <w:rFonts w:asciiTheme="minorEastAsia" w:eastAsiaTheme="minorEastAsia" w:hAnsiTheme="minorEastAsia" w:hint="eastAsia"/>
                <w:sz w:val="24"/>
                <w:szCs w:val="24"/>
              </w:rPr>
              <w:t>（富阳）</w:t>
            </w:r>
            <w:r>
              <w:rPr>
                <w:rFonts w:asciiTheme="minorEastAsia" w:eastAsiaTheme="minorEastAsia" w:hAnsiTheme="minorEastAsia" w:hint="eastAsia"/>
                <w:sz w:val="24"/>
                <w:szCs w:val="24"/>
              </w:rPr>
              <w:t>190320 00001</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zjlx</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证件类型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1.5</w:t>
            </w:r>
            <w:r>
              <w:rPr>
                <w:rFonts w:asciiTheme="minorEastAsia" w:eastAsiaTheme="minorEastAsia" w:hAnsiTheme="minorEastAsia" w:hint="eastAsia"/>
                <w:sz w:val="24"/>
                <w:szCs w:val="24"/>
              </w:rPr>
              <w:t>证件类型代码表</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zjhm</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证件号码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varchar(18)</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xm</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姓名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hint="eastAsia"/>
                <w:sz w:val="24"/>
                <w:szCs w:val="24"/>
              </w:rPr>
              <w:t>gj</w:t>
            </w:r>
          </w:p>
        </w:tc>
        <w:tc>
          <w:tcPr>
            <w:tcW w:w="1379"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国籍</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参见：附件</w:t>
            </w:r>
            <w:r>
              <w:rPr>
                <w:rFonts w:asciiTheme="minorEastAsia" w:eastAsiaTheme="minorEastAsia" w:hAnsiTheme="minorEastAsia" w:hint="eastAsia"/>
                <w:sz w:val="24"/>
                <w:szCs w:val="24"/>
              </w:rPr>
              <w:t>1.6</w:t>
            </w:r>
            <w:r>
              <w:rPr>
                <w:rFonts w:asciiTheme="minorEastAsia" w:eastAsiaTheme="minorEastAsia" w:hAnsiTheme="minorEastAsia" w:hint="eastAsia"/>
                <w:sz w:val="24"/>
                <w:szCs w:val="24"/>
              </w:rPr>
              <w:t>国籍代码表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r</w:t>
            </w:r>
            <w:r>
              <w:rPr>
                <w:rFonts w:asciiTheme="minorEastAsia" w:eastAsiaTheme="minorEastAsia" w:hAnsiTheme="minorEastAsia"/>
                <w:sz w:val="24"/>
                <w:szCs w:val="24"/>
              </w:rPr>
              <w:t>ylx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征收项目编码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szm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征收子目编码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spm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征收品目编码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z</w:t>
            </w:r>
            <w:r>
              <w:rPr>
                <w:rFonts w:asciiTheme="minorEastAsia" w:eastAsiaTheme="minorEastAsia" w:hAnsiTheme="minorEastAsia" w:cs="宋体"/>
                <w:sz w:val="24"/>
                <w:szCs w:val="24"/>
              </w:rPr>
              <w:t>gswjgdm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主管税务机关</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xzqh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行政地区代码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附件：行政区划代码表</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w:t>
            </w:r>
            <w:r>
              <w:rPr>
                <w:rFonts w:asciiTheme="minorEastAsia" w:eastAsiaTheme="minorEastAsia" w:hAnsiTheme="minorEastAsia" w:hint="eastAsia"/>
                <w:sz w:val="24"/>
                <w:szCs w:val="24"/>
              </w:rPr>
              <w:t>kyhdm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批扣银行代码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附件：批扣银行代码表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代扣</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ylx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附件：签约类型代码表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q</w:t>
            </w:r>
            <w:r>
              <w:rPr>
                <w:rFonts w:asciiTheme="minorEastAsia" w:eastAsiaTheme="minorEastAsia" w:hAnsiTheme="minorEastAsia" w:cs="宋体"/>
                <w:sz w:val="24"/>
                <w:szCs w:val="24"/>
              </w:rPr>
              <w:t>ysj</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签约时间</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yxqq</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有效期起</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yxqz</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有效期止</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lxr</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联系人</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289"/>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lxdh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联系电话</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xnhbm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39"/>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sz w:val="24"/>
                <w:szCs w:val="24"/>
              </w:rPr>
              <w:t>qyjg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签约结果</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xnhbm</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zsxm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征收项目编码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varchar(5)</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z</w:t>
            </w:r>
            <w:r>
              <w:rPr>
                <w:rFonts w:asciiTheme="minorEastAsia" w:eastAsiaTheme="minorEastAsia" w:hAnsiTheme="minorEastAsia"/>
                <w:sz w:val="24"/>
                <w:szCs w:val="24"/>
              </w:rPr>
              <w:t>szm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征收子目编码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varchar(16)</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w:t>
            </w:r>
            <w:r>
              <w:rPr>
                <w:rFonts w:asciiTheme="minorEastAsia" w:eastAsiaTheme="minorEastAsia" w:hAnsiTheme="minorEastAsia"/>
                <w:sz w:val="24"/>
                <w:szCs w:val="24"/>
              </w:rPr>
              <w:t>spm</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征收品目编码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varchar(9)</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yhhh</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银行行号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15</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pStyle w:val="a3"/>
        <w:rPr>
          <w:rFonts w:asciiTheme="minorEastAsia" w:eastAsiaTheme="minorEastAsia" w:hAnsiTheme="minorEastAsia"/>
          <w:szCs w:val="24"/>
        </w:rPr>
      </w:pPr>
    </w:p>
    <w:p w:rsidR="000D5243" w:rsidRDefault="006F229F">
      <w:pPr>
        <w:pStyle w:val="5"/>
        <w:numPr>
          <w:ilvl w:val="0"/>
          <w:numId w:val="39"/>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s="宋体"/>
          <w:sz w:val="24"/>
          <w:szCs w:val="24"/>
        </w:rPr>
      </w:pPr>
    </w:p>
    <w:p w:rsidR="000D5243" w:rsidRPr="0007615C" w:rsidRDefault="006F229F">
      <w:pPr>
        <w:pStyle w:val="1111"/>
        <w:ind w:left="864" w:hanging="864"/>
        <w:rPr>
          <w:color w:val="C00000"/>
        </w:rPr>
      </w:pPr>
      <w:bookmarkStart w:id="109" w:name="_Toc4076250"/>
      <w:r w:rsidRPr="0007615C">
        <w:rPr>
          <w:rFonts w:hint="eastAsia"/>
          <w:color w:val="C00000"/>
        </w:rPr>
        <w:t>税局发起缴费协议终止</w:t>
      </w:r>
      <w:bookmarkEnd w:id="109"/>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税局向银行推送待解约银行缴费协议信息，银行需返回解约成功与否。</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【对接方】</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各银行。</w:t>
      </w:r>
    </w:p>
    <w:p w:rsidR="000D5243" w:rsidRDefault="006F229F">
      <w:pPr>
        <w:pStyle w:val="5"/>
        <w:numPr>
          <w:ilvl w:val="0"/>
          <w:numId w:val="40"/>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40"/>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/grsbfdj/grjbxx/djcbjbxx/</w:t>
            </w:r>
            <w:r>
              <w:rPr>
                <w:rFonts w:asciiTheme="minorEastAsia" w:eastAsiaTheme="minorEastAsia" w:hAnsiTheme="minorEastAsia" w:hint="eastAsia"/>
                <w:sz w:val="24"/>
                <w:szCs w:val="24"/>
              </w:rPr>
              <w:t>yhjfxyzz.do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/grsbfdj/grjbxx/djcbjbxx/</w:t>
            </w:r>
            <w:r>
              <w:rPr>
                <w:rFonts w:asciiTheme="minorEastAsia" w:eastAsiaTheme="minorEastAsia" w:hAnsiTheme="minorEastAsia" w:hint="eastAsia"/>
                <w:sz w:val="24"/>
                <w:szCs w:val="24"/>
              </w:rPr>
              <w:t>yhjfxyzz.do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40"/>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DZSWJ.GRSBF.QZ.QZCX</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z</w:t>
            </w:r>
            <w:r>
              <w:rPr>
                <w:rFonts w:asciiTheme="minorEastAsia" w:eastAsiaTheme="minorEastAsia" w:hAnsiTheme="minorEastAsia" w:cs="宋体"/>
                <w:sz w:val="24"/>
                <w:szCs w:val="24"/>
              </w:rPr>
              <w:t>gswjgdm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主管税务机关</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扣款</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40"/>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cs="宋体"/>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rPr>
          <w:rFonts w:asciiTheme="minorEastAsia" w:eastAsiaTheme="minorEastAsia" w:hAnsiTheme="minorEastAsia"/>
          <w:szCs w:val="24"/>
        </w:rPr>
      </w:pPr>
    </w:p>
    <w:p w:rsidR="000D5243" w:rsidRDefault="006F229F">
      <w:pPr>
        <w:pStyle w:val="5"/>
        <w:numPr>
          <w:ilvl w:val="0"/>
          <w:numId w:val="40"/>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lastRenderedPageBreak/>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s="宋体"/>
          <w:sz w:val="24"/>
          <w:szCs w:val="24"/>
        </w:rPr>
      </w:pPr>
    </w:p>
    <w:p w:rsidR="000D5243" w:rsidRDefault="006F229F">
      <w:pPr>
        <w:pStyle w:val="1111"/>
        <w:rPr>
          <w:del w:id="110" w:author="金鹏波" w:date="2019-03-27T16:54:00Z"/>
          <w:strike/>
        </w:rPr>
      </w:pPr>
      <w:bookmarkStart w:id="111" w:name="_Toc4076252"/>
      <w:del w:id="112" w:author="金鹏波" w:date="2019-03-27T16:54:00Z">
        <w:r>
          <w:rPr>
            <w:rFonts w:hint="eastAsia"/>
            <w:strike/>
          </w:rPr>
          <w:delText>局方发送单笔协议实时扣款</w:delText>
        </w:r>
        <w:bookmarkEnd w:id="111"/>
        <w:r>
          <w:rPr>
            <w:rFonts w:hint="eastAsia"/>
            <w:strike/>
          </w:rPr>
          <w:delText>（</w:delText>
        </w:r>
        <w:r>
          <w:rPr>
            <w:rFonts w:hint="eastAsia"/>
            <w:strike/>
          </w:rPr>
          <w:delText>已删除</w:delText>
        </w:r>
        <w:r>
          <w:rPr>
            <w:rFonts w:hint="eastAsia"/>
            <w:strike/>
          </w:rPr>
          <w:delText>）</w:delText>
        </w:r>
      </w:del>
    </w:p>
    <w:p w:rsidR="000D5243" w:rsidRDefault="006F229F">
      <w:pPr>
        <w:spacing w:line="360" w:lineRule="auto"/>
        <w:rPr>
          <w:del w:id="113" w:author="金鹏波" w:date="2019-03-27T16:54:00Z"/>
          <w:rFonts w:asciiTheme="minorEastAsia" w:eastAsiaTheme="minorEastAsia" w:hAnsiTheme="minorEastAsia" w:cs="宋体"/>
          <w:strike/>
          <w:sz w:val="24"/>
          <w:szCs w:val="24"/>
        </w:rPr>
      </w:pPr>
      <w:del w:id="114" w:author="金鹏波" w:date="2019-03-27T16:54:00Z">
        <w:r>
          <w:rPr>
            <w:rFonts w:asciiTheme="minorEastAsia" w:eastAsiaTheme="minorEastAsia" w:hAnsiTheme="minorEastAsia" w:cs="宋体" w:hint="eastAsia"/>
            <w:strike/>
            <w:sz w:val="24"/>
            <w:szCs w:val="24"/>
          </w:rPr>
          <w:delText>【功能描述】</w:delText>
        </w:r>
      </w:del>
    </w:p>
    <w:p w:rsidR="000D5243" w:rsidRDefault="006F229F">
      <w:pPr>
        <w:spacing w:line="360" w:lineRule="auto"/>
        <w:ind w:firstLine="420"/>
        <w:rPr>
          <w:del w:id="115" w:author="金鹏波" w:date="2019-03-27T16:54:00Z"/>
          <w:rFonts w:asciiTheme="minorEastAsia" w:eastAsiaTheme="minorEastAsia" w:hAnsiTheme="minorEastAsia" w:cs="宋体"/>
          <w:strike/>
          <w:sz w:val="24"/>
          <w:szCs w:val="24"/>
        </w:rPr>
      </w:pPr>
      <w:del w:id="116" w:author="金鹏波" w:date="2019-03-27T16:54:00Z">
        <w:r>
          <w:rPr>
            <w:rFonts w:asciiTheme="minorEastAsia" w:eastAsiaTheme="minorEastAsia" w:hAnsiTheme="minorEastAsia" w:cs="宋体" w:hint="eastAsia"/>
            <w:strike/>
            <w:sz w:val="24"/>
            <w:szCs w:val="24"/>
          </w:rPr>
          <w:delText>局方发起单笔扣款请求，银行端根据缴费协议进行单笔扣款。</w:delText>
        </w:r>
      </w:del>
    </w:p>
    <w:p w:rsidR="000D5243" w:rsidRDefault="006F229F">
      <w:pPr>
        <w:spacing w:line="360" w:lineRule="auto"/>
        <w:ind w:firstLine="420"/>
        <w:rPr>
          <w:del w:id="117" w:author="金鹏波" w:date="2019-03-27T16:54:00Z"/>
          <w:rFonts w:asciiTheme="minorEastAsia" w:eastAsiaTheme="minorEastAsia" w:hAnsiTheme="minorEastAsia" w:cs="宋体"/>
          <w:strike/>
          <w:sz w:val="24"/>
          <w:szCs w:val="24"/>
        </w:rPr>
      </w:pPr>
      <w:del w:id="118" w:author="金鹏波" w:date="2019-03-27T16:54:00Z">
        <w:r>
          <w:rPr>
            <w:rFonts w:asciiTheme="minorEastAsia" w:eastAsiaTheme="minorEastAsia" w:hAnsiTheme="minorEastAsia" w:cs="宋体" w:hint="eastAsia"/>
            <w:strike/>
            <w:sz w:val="24"/>
            <w:szCs w:val="24"/>
          </w:rPr>
          <w:delText>发送前需要校验缴费协议有效性。</w:delText>
        </w:r>
      </w:del>
    </w:p>
    <w:p w:rsidR="000D5243" w:rsidRDefault="006F229F">
      <w:pPr>
        <w:spacing w:line="360" w:lineRule="auto"/>
        <w:rPr>
          <w:del w:id="119" w:author="金鹏波" w:date="2019-03-27T16:54:00Z"/>
          <w:rFonts w:asciiTheme="minorEastAsia" w:eastAsiaTheme="minorEastAsia" w:hAnsiTheme="minorEastAsia" w:cs="宋体"/>
          <w:strike/>
          <w:sz w:val="24"/>
          <w:szCs w:val="24"/>
        </w:rPr>
      </w:pPr>
      <w:del w:id="120" w:author="金鹏波" w:date="2019-03-27T16:54:00Z">
        <w:r>
          <w:rPr>
            <w:rFonts w:asciiTheme="minorEastAsia" w:eastAsiaTheme="minorEastAsia" w:hAnsiTheme="minorEastAsia" w:cs="宋体" w:hint="eastAsia"/>
            <w:strike/>
            <w:sz w:val="24"/>
            <w:szCs w:val="24"/>
          </w:rPr>
          <w:delText>【对接方】</w:delText>
        </w:r>
      </w:del>
    </w:p>
    <w:p w:rsidR="000D5243" w:rsidRDefault="006F229F">
      <w:pPr>
        <w:spacing w:line="360" w:lineRule="auto"/>
        <w:ind w:firstLineChars="200" w:firstLine="480"/>
        <w:rPr>
          <w:del w:id="121" w:author="金鹏波" w:date="2019-03-27T16:54:00Z"/>
          <w:rFonts w:asciiTheme="minorEastAsia" w:eastAsiaTheme="minorEastAsia" w:hAnsiTheme="minorEastAsia" w:cs="宋体"/>
          <w:strike/>
          <w:sz w:val="24"/>
          <w:szCs w:val="24"/>
        </w:rPr>
      </w:pPr>
      <w:del w:id="122" w:author="金鹏波" w:date="2019-03-27T16:54:00Z">
        <w:r>
          <w:rPr>
            <w:rFonts w:asciiTheme="minorEastAsia" w:eastAsiaTheme="minorEastAsia" w:hAnsiTheme="minorEastAsia" w:cs="宋体" w:hint="eastAsia"/>
            <w:strike/>
            <w:sz w:val="24"/>
            <w:szCs w:val="24"/>
          </w:rPr>
          <w:delText>各银行。</w:delText>
        </w:r>
      </w:del>
    </w:p>
    <w:p w:rsidR="000D5243" w:rsidRDefault="006F229F">
      <w:pPr>
        <w:pStyle w:val="5"/>
        <w:numPr>
          <w:ilvl w:val="0"/>
          <w:numId w:val="41"/>
        </w:numPr>
        <w:rPr>
          <w:del w:id="123" w:author="金鹏波" w:date="2019-03-27T16:54:00Z"/>
          <w:rFonts w:asciiTheme="minorEastAsia" w:eastAsiaTheme="minorEastAsia" w:hAnsiTheme="minorEastAsia"/>
          <w:b/>
          <w:bCs/>
          <w:strike/>
          <w:szCs w:val="24"/>
        </w:rPr>
      </w:pPr>
      <w:del w:id="124" w:author="金鹏波" w:date="2019-03-27T16:54:00Z">
        <w:r>
          <w:rPr>
            <w:rFonts w:asciiTheme="minorEastAsia" w:eastAsiaTheme="minorEastAsia" w:hAnsiTheme="minorEastAsia" w:hint="eastAsia"/>
            <w:b/>
            <w:bCs/>
            <w:strike/>
            <w:szCs w:val="24"/>
          </w:rPr>
          <w:delText>请求方式</w:delText>
        </w:r>
      </w:del>
    </w:p>
    <w:p w:rsidR="000D5243" w:rsidRDefault="006F229F">
      <w:pPr>
        <w:rPr>
          <w:del w:id="125" w:author="金鹏波" w:date="2019-03-27T16:54:00Z"/>
          <w:rFonts w:asciiTheme="minorEastAsia" w:eastAsiaTheme="minorEastAsia" w:hAnsiTheme="minorEastAsia"/>
          <w:strike/>
          <w:sz w:val="24"/>
          <w:szCs w:val="24"/>
        </w:rPr>
      </w:pPr>
      <w:del w:id="126" w:author="金鹏波" w:date="2019-03-27T16:54:00Z">
        <w:r>
          <w:rPr>
            <w:rFonts w:asciiTheme="minorEastAsia" w:eastAsiaTheme="minorEastAsia" w:hAnsiTheme="minorEastAsia" w:hint="eastAsia"/>
            <w:strike/>
            <w:sz w:val="24"/>
            <w:szCs w:val="24"/>
          </w:rPr>
          <w:delText>post(</w:delText>
        </w:r>
        <w:r>
          <w:rPr>
            <w:rFonts w:asciiTheme="minorEastAsia" w:eastAsiaTheme="minorEastAsia" w:hAnsiTheme="minorEastAsia" w:hint="eastAsia"/>
            <w:strike/>
            <w:sz w:val="24"/>
            <w:szCs w:val="24"/>
          </w:rPr>
          <w:delText>待定</w:delText>
        </w:r>
        <w:r>
          <w:rPr>
            <w:rFonts w:asciiTheme="minorEastAsia" w:eastAsiaTheme="minorEastAsia" w:hAnsiTheme="minorEastAsia" w:hint="eastAsia"/>
            <w:strike/>
            <w:sz w:val="24"/>
            <w:szCs w:val="24"/>
          </w:rPr>
          <w:delText>)</w:delText>
        </w:r>
      </w:del>
    </w:p>
    <w:p w:rsidR="000D5243" w:rsidRDefault="000D5243">
      <w:pPr>
        <w:rPr>
          <w:del w:id="127" w:author="金鹏波" w:date="2019-03-27T16:54:00Z"/>
          <w:rFonts w:asciiTheme="minorEastAsia" w:eastAsiaTheme="minorEastAsia" w:hAnsiTheme="minorEastAsia"/>
          <w:strike/>
          <w:sz w:val="24"/>
          <w:szCs w:val="24"/>
        </w:rPr>
      </w:pPr>
    </w:p>
    <w:p w:rsidR="000D5243" w:rsidRDefault="006F229F">
      <w:pPr>
        <w:pStyle w:val="5"/>
        <w:numPr>
          <w:ilvl w:val="0"/>
          <w:numId w:val="41"/>
        </w:numPr>
        <w:rPr>
          <w:del w:id="128" w:author="金鹏波" w:date="2019-03-27T16:54:00Z"/>
          <w:rFonts w:asciiTheme="minorEastAsia" w:eastAsiaTheme="minorEastAsia" w:hAnsiTheme="minorEastAsia"/>
          <w:b/>
          <w:bCs/>
          <w:strike/>
          <w:szCs w:val="24"/>
        </w:rPr>
      </w:pPr>
      <w:del w:id="129" w:author="金鹏波" w:date="2019-03-27T16:54:00Z">
        <w:r>
          <w:rPr>
            <w:rFonts w:asciiTheme="minorEastAsia" w:eastAsiaTheme="minorEastAsia" w:hAnsiTheme="minorEastAsia" w:hint="eastAsia"/>
            <w:b/>
            <w:bCs/>
            <w:strike/>
            <w:szCs w:val="24"/>
          </w:rPr>
          <w:delText>请求地址</w:delText>
        </w:r>
      </w:del>
    </w:p>
    <w:tbl>
      <w:tblPr>
        <w:tblStyle w:val="aa"/>
        <w:tblW w:w="8222" w:type="dxa"/>
        <w:tblInd w:w="108" w:type="dxa"/>
        <w:tblLayout w:type="fixed"/>
        <w:tblLook w:val="04A0" w:firstRow="1" w:lastRow="0" w:firstColumn="1" w:lastColumn="0" w:noHBand="0" w:noVBand="1"/>
      </w:tblPr>
      <w:tblGrid>
        <w:gridCol w:w="2376"/>
        <w:gridCol w:w="5846"/>
      </w:tblGrid>
      <w:tr w:rsidR="000D5243">
        <w:trPr>
          <w:del w:id="130" w:author="金鹏波" w:date="2019-03-27T16:54:00Z"/>
        </w:trPr>
        <w:tc>
          <w:tcPr>
            <w:tcW w:w="2376" w:type="dxa"/>
          </w:tcPr>
          <w:p w:rsidR="000D5243" w:rsidRDefault="006F229F">
            <w:pPr>
              <w:jc w:val="center"/>
              <w:rPr>
                <w:del w:id="131" w:author="金鹏波" w:date="2019-03-27T16:54:00Z"/>
                <w:rFonts w:asciiTheme="minorEastAsia" w:eastAsiaTheme="minorEastAsia" w:hAnsiTheme="minorEastAsia"/>
                <w:b/>
                <w:bCs/>
                <w:strike/>
                <w:sz w:val="24"/>
                <w:szCs w:val="24"/>
              </w:rPr>
            </w:pPr>
            <w:del w:id="132" w:author="金鹏波" w:date="2019-03-27T16:54:00Z">
              <w:r>
                <w:rPr>
                  <w:rFonts w:asciiTheme="minorEastAsia" w:eastAsiaTheme="minorEastAsia" w:hAnsiTheme="minorEastAsia" w:hint="eastAsia"/>
                  <w:b/>
                  <w:bCs/>
                  <w:strike/>
                  <w:sz w:val="24"/>
                  <w:szCs w:val="24"/>
                </w:rPr>
                <w:delText>环境</w:delText>
              </w:r>
            </w:del>
          </w:p>
        </w:tc>
        <w:tc>
          <w:tcPr>
            <w:tcW w:w="5846" w:type="dxa"/>
          </w:tcPr>
          <w:p w:rsidR="000D5243" w:rsidRDefault="006F229F">
            <w:pPr>
              <w:jc w:val="center"/>
              <w:rPr>
                <w:del w:id="133" w:author="金鹏波" w:date="2019-03-27T16:54:00Z"/>
                <w:rFonts w:asciiTheme="minorEastAsia" w:eastAsiaTheme="minorEastAsia" w:hAnsiTheme="minorEastAsia"/>
                <w:b/>
                <w:bCs/>
                <w:strike/>
                <w:sz w:val="24"/>
                <w:szCs w:val="24"/>
              </w:rPr>
            </w:pPr>
            <w:del w:id="134" w:author="金鹏波" w:date="2019-03-27T16:54:00Z">
              <w:r>
                <w:rPr>
                  <w:rFonts w:asciiTheme="minorEastAsia" w:eastAsiaTheme="minorEastAsia" w:hAnsiTheme="minorEastAsia" w:hint="eastAsia"/>
                  <w:b/>
                  <w:bCs/>
                  <w:strike/>
                  <w:sz w:val="24"/>
                  <w:szCs w:val="24"/>
                </w:rPr>
                <w:delText>http</w:delText>
              </w:r>
              <w:r>
                <w:rPr>
                  <w:rFonts w:asciiTheme="minorEastAsia" w:eastAsiaTheme="minorEastAsia" w:hAnsiTheme="minorEastAsia" w:hint="eastAsia"/>
                  <w:b/>
                  <w:bCs/>
                  <w:strike/>
                  <w:sz w:val="24"/>
                  <w:szCs w:val="24"/>
                </w:rPr>
                <w:delText>请求地址</w:delText>
              </w:r>
            </w:del>
          </w:p>
        </w:tc>
      </w:tr>
      <w:tr w:rsidR="000D5243">
        <w:trPr>
          <w:trHeight w:val="379"/>
          <w:del w:id="135" w:author="金鹏波" w:date="2019-03-27T16:54:00Z"/>
        </w:trPr>
        <w:tc>
          <w:tcPr>
            <w:tcW w:w="2376" w:type="dxa"/>
          </w:tcPr>
          <w:p w:rsidR="000D5243" w:rsidRDefault="006F229F">
            <w:pPr>
              <w:rPr>
                <w:del w:id="136" w:author="金鹏波" w:date="2019-03-27T16:54:00Z"/>
                <w:rFonts w:asciiTheme="minorEastAsia" w:eastAsiaTheme="minorEastAsia" w:hAnsiTheme="minorEastAsia"/>
                <w:strike/>
                <w:sz w:val="24"/>
                <w:szCs w:val="24"/>
              </w:rPr>
            </w:pPr>
            <w:del w:id="137" w:author="金鹏波" w:date="2019-03-27T16:54:00Z">
              <w:r>
                <w:rPr>
                  <w:rFonts w:asciiTheme="minorEastAsia" w:eastAsiaTheme="minorEastAsia" w:hAnsiTheme="minorEastAsia" w:hint="eastAsia"/>
                  <w:strike/>
                  <w:sz w:val="24"/>
                  <w:szCs w:val="24"/>
                </w:rPr>
                <w:delText>生产环境</w:delText>
              </w:r>
            </w:del>
          </w:p>
        </w:tc>
        <w:tc>
          <w:tcPr>
            <w:tcW w:w="5846" w:type="dxa"/>
          </w:tcPr>
          <w:p w:rsidR="000D5243" w:rsidRDefault="006F229F">
            <w:pPr>
              <w:rPr>
                <w:del w:id="138" w:author="金鹏波" w:date="2019-03-27T16:54:00Z"/>
                <w:rFonts w:asciiTheme="minorEastAsia" w:eastAsiaTheme="minorEastAsia" w:hAnsiTheme="minorEastAsia"/>
                <w:strike/>
                <w:sz w:val="24"/>
                <w:szCs w:val="24"/>
              </w:rPr>
            </w:pPr>
            <w:del w:id="139" w:author="金鹏波" w:date="2019-03-27T16:54:00Z">
              <w:r>
                <w:rPr>
                  <w:rFonts w:asciiTheme="minorEastAsia" w:eastAsiaTheme="minorEastAsia" w:hAnsiTheme="minorEastAsia" w:hint="eastAsia"/>
                  <w:strike/>
                  <w:sz w:val="24"/>
                  <w:szCs w:val="24"/>
                </w:rPr>
                <w:delText>待定</w:delText>
              </w:r>
            </w:del>
          </w:p>
        </w:tc>
      </w:tr>
      <w:tr w:rsidR="000D5243">
        <w:trPr>
          <w:trHeight w:val="424"/>
          <w:del w:id="140" w:author="金鹏波" w:date="2019-03-27T16:54:00Z"/>
        </w:trPr>
        <w:tc>
          <w:tcPr>
            <w:tcW w:w="2376" w:type="dxa"/>
          </w:tcPr>
          <w:p w:rsidR="000D5243" w:rsidRDefault="006F229F">
            <w:pPr>
              <w:rPr>
                <w:del w:id="141" w:author="金鹏波" w:date="2019-03-27T16:54:00Z"/>
                <w:rFonts w:asciiTheme="minorEastAsia" w:eastAsiaTheme="minorEastAsia" w:hAnsiTheme="minorEastAsia"/>
                <w:strike/>
                <w:sz w:val="24"/>
                <w:szCs w:val="24"/>
              </w:rPr>
            </w:pPr>
            <w:del w:id="142" w:author="金鹏波" w:date="2019-03-27T16:54:00Z">
              <w:r>
                <w:rPr>
                  <w:rFonts w:asciiTheme="minorEastAsia" w:eastAsiaTheme="minorEastAsia" w:hAnsiTheme="minorEastAsia" w:hint="eastAsia"/>
                  <w:strike/>
                  <w:sz w:val="24"/>
                  <w:szCs w:val="24"/>
                </w:rPr>
                <w:delText>测试环境</w:delText>
              </w:r>
            </w:del>
          </w:p>
        </w:tc>
        <w:tc>
          <w:tcPr>
            <w:tcW w:w="5846" w:type="dxa"/>
          </w:tcPr>
          <w:p w:rsidR="000D5243" w:rsidRDefault="006F229F">
            <w:pPr>
              <w:rPr>
                <w:del w:id="143" w:author="金鹏波" w:date="2019-03-27T16:54:00Z"/>
                <w:rFonts w:asciiTheme="minorEastAsia" w:eastAsiaTheme="minorEastAsia" w:hAnsiTheme="minorEastAsia"/>
                <w:strike/>
                <w:sz w:val="24"/>
                <w:szCs w:val="24"/>
              </w:rPr>
            </w:pPr>
            <w:del w:id="144" w:author="金鹏波" w:date="2019-03-27T16:54:00Z">
              <w:r>
                <w:rPr>
                  <w:rFonts w:asciiTheme="minorEastAsia" w:eastAsiaTheme="minorEastAsia" w:hAnsiTheme="minorEastAsia" w:hint="eastAsia"/>
                  <w:strike/>
                  <w:sz w:val="24"/>
                  <w:szCs w:val="24"/>
                </w:rPr>
                <w:delText>待定</w:delText>
              </w:r>
            </w:del>
          </w:p>
        </w:tc>
      </w:tr>
    </w:tbl>
    <w:p w:rsidR="000D5243" w:rsidRDefault="000D5243">
      <w:pPr>
        <w:rPr>
          <w:del w:id="145" w:author="金鹏波" w:date="2019-03-27T16:54:00Z"/>
          <w:rFonts w:asciiTheme="minorEastAsia" w:eastAsiaTheme="minorEastAsia" w:hAnsiTheme="minorEastAsia"/>
          <w:strike/>
          <w:sz w:val="24"/>
          <w:szCs w:val="24"/>
        </w:rPr>
      </w:pPr>
    </w:p>
    <w:p w:rsidR="000D5243" w:rsidRDefault="006F229F">
      <w:pPr>
        <w:pStyle w:val="5"/>
        <w:numPr>
          <w:ilvl w:val="0"/>
          <w:numId w:val="41"/>
        </w:numPr>
        <w:rPr>
          <w:del w:id="146" w:author="金鹏波" w:date="2019-03-27T16:54:00Z"/>
          <w:rFonts w:asciiTheme="minorEastAsia" w:eastAsiaTheme="minorEastAsia" w:hAnsiTheme="minorEastAsia"/>
          <w:b/>
          <w:bCs/>
          <w:strike/>
          <w:szCs w:val="24"/>
        </w:rPr>
      </w:pPr>
      <w:del w:id="147" w:author="金鹏波" w:date="2019-03-27T16:54:00Z">
        <w:r>
          <w:rPr>
            <w:rFonts w:asciiTheme="minorEastAsia" w:eastAsiaTheme="minorEastAsia" w:hAnsiTheme="minorEastAsia" w:hint="eastAsia"/>
            <w:b/>
            <w:bCs/>
            <w:strike/>
            <w:szCs w:val="24"/>
          </w:rPr>
          <w:delText>请求参数</w:delText>
        </w:r>
      </w:del>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608"/>
        <w:gridCol w:w="1462"/>
        <w:gridCol w:w="2989"/>
      </w:tblGrid>
      <w:tr w:rsidR="000D5243">
        <w:trPr>
          <w:trHeight w:val="158"/>
          <w:del w:id="148" w:author="金鹏波" w:date="2019-03-27T16:54:00Z"/>
        </w:trPr>
        <w:tc>
          <w:tcPr>
            <w:tcW w:w="2163" w:type="dxa"/>
            <w:shd w:val="clear" w:color="auto" w:fill="DBE5F1"/>
          </w:tcPr>
          <w:p w:rsidR="000D5243" w:rsidRDefault="006F229F">
            <w:pPr>
              <w:jc w:val="center"/>
              <w:rPr>
                <w:del w:id="149" w:author="金鹏波" w:date="2019-03-27T16:54:00Z"/>
                <w:rFonts w:asciiTheme="minorEastAsia" w:eastAsiaTheme="minorEastAsia" w:hAnsiTheme="minorEastAsia"/>
                <w:strike/>
                <w:sz w:val="24"/>
                <w:szCs w:val="24"/>
              </w:rPr>
            </w:pPr>
            <w:del w:id="150" w:author="金鹏波" w:date="2019-03-27T16:54:00Z">
              <w:r>
                <w:rPr>
                  <w:rFonts w:asciiTheme="minorEastAsia" w:eastAsiaTheme="minorEastAsia" w:hAnsiTheme="minorEastAsia" w:hint="eastAsia"/>
                  <w:strike/>
                  <w:sz w:val="24"/>
                  <w:szCs w:val="24"/>
                </w:rPr>
                <w:delText>项目名称</w:delText>
              </w:r>
            </w:del>
          </w:p>
        </w:tc>
        <w:tc>
          <w:tcPr>
            <w:tcW w:w="1608" w:type="dxa"/>
            <w:shd w:val="clear" w:color="auto" w:fill="DBE5F1"/>
          </w:tcPr>
          <w:p w:rsidR="000D5243" w:rsidRDefault="006F229F">
            <w:pPr>
              <w:jc w:val="center"/>
              <w:rPr>
                <w:del w:id="151" w:author="金鹏波" w:date="2019-03-27T16:54:00Z"/>
                <w:rFonts w:asciiTheme="minorEastAsia" w:eastAsiaTheme="minorEastAsia" w:hAnsiTheme="minorEastAsia"/>
                <w:strike/>
                <w:sz w:val="24"/>
                <w:szCs w:val="24"/>
              </w:rPr>
            </w:pPr>
            <w:del w:id="152" w:author="金鹏波" w:date="2019-03-27T16:54:00Z">
              <w:r>
                <w:rPr>
                  <w:rFonts w:asciiTheme="minorEastAsia" w:eastAsiaTheme="minorEastAsia" w:hAnsiTheme="minorEastAsia" w:hint="eastAsia"/>
                  <w:strike/>
                  <w:sz w:val="24"/>
                  <w:szCs w:val="24"/>
                </w:rPr>
                <w:delText>含义</w:delText>
              </w:r>
            </w:del>
          </w:p>
        </w:tc>
        <w:tc>
          <w:tcPr>
            <w:tcW w:w="1462" w:type="dxa"/>
            <w:shd w:val="clear" w:color="auto" w:fill="DBE5F1"/>
          </w:tcPr>
          <w:p w:rsidR="000D5243" w:rsidRDefault="006F229F">
            <w:pPr>
              <w:jc w:val="center"/>
              <w:rPr>
                <w:del w:id="153" w:author="金鹏波" w:date="2019-03-27T16:54:00Z"/>
                <w:rFonts w:asciiTheme="minorEastAsia" w:eastAsiaTheme="minorEastAsia" w:hAnsiTheme="minorEastAsia"/>
                <w:strike/>
                <w:sz w:val="24"/>
                <w:szCs w:val="24"/>
              </w:rPr>
            </w:pPr>
            <w:del w:id="154" w:author="金鹏波" w:date="2019-03-27T16:54:00Z">
              <w:r>
                <w:rPr>
                  <w:rFonts w:asciiTheme="minorEastAsia" w:eastAsiaTheme="minorEastAsia" w:hAnsiTheme="minorEastAsia" w:hint="eastAsia"/>
                  <w:strike/>
                  <w:sz w:val="24"/>
                  <w:szCs w:val="24"/>
                </w:rPr>
                <w:delText>格式</w:delText>
              </w:r>
            </w:del>
          </w:p>
        </w:tc>
        <w:tc>
          <w:tcPr>
            <w:tcW w:w="2989" w:type="dxa"/>
            <w:shd w:val="clear" w:color="auto" w:fill="DBE5F1"/>
          </w:tcPr>
          <w:p w:rsidR="000D5243" w:rsidRDefault="006F229F">
            <w:pPr>
              <w:jc w:val="center"/>
              <w:rPr>
                <w:del w:id="155" w:author="金鹏波" w:date="2019-03-27T16:54:00Z"/>
                <w:rFonts w:asciiTheme="minorEastAsia" w:eastAsiaTheme="minorEastAsia" w:hAnsiTheme="minorEastAsia"/>
                <w:strike/>
                <w:sz w:val="24"/>
                <w:szCs w:val="24"/>
              </w:rPr>
            </w:pPr>
            <w:del w:id="156" w:author="金鹏波" w:date="2019-03-27T16:54:00Z">
              <w:r>
                <w:rPr>
                  <w:rFonts w:asciiTheme="minorEastAsia" w:eastAsiaTheme="minorEastAsia" w:hAnsiTheme="minorEastAsia" w:hint="eastAsia"/>
                  <w:strike/>
                  <w:sz w:val="24"/>
                  <w:szCs w:val="24"/>
                </w:rPr>
                <w:delText>说明</w:delText>
              </w:r>
            </w:del>
          </w:p>
        </w:tc>
      </w:tr>
      <w:tr w:rsidR="000D5243">
        <w:trPr>
          <w:trHeight w:val="157"/>
          <w:del w:id="157" w:author="金鹏波" w:date="2019-03-27T16:54:00Z"/>
        </w:trPr>
        <w:tc>
          <w:tcPr>
            <w:tcW w:w="2163" w:type="dxa"/>
          </w:tcPr>
          <w:p w:rsidR="000D5243" w:rsidRDefault="006F229F">
            <w:pPr>
              <w:rPr>
                <w:del w:id="158" w:author="金鹏波" w:date="2019-03-27T16:54:00Z"/>
                <w:rFonts w:asciiTheme="minorEastAsia" w:eastAsiaTheme="minorEastAsia" w:hAnsiTheme="minorEastAsia"/>
                <w:strike/>
                <w:sz w:val="24"/>
                <w:szCs w:val="24"/>
              </w:rPr>
            </w:pPr>
            <w:del w:id="159" w:author="金鹏波" w:date="2019-03-27T16:54:00Z">
              <w:r>
                <w:rPr>
                  <w:rFonts w:asciiTheme="minorEastAsia" w:eastAsiaTheme="minorEastAsia" w:hAnsiTheme="minorEastAsia" w:hint="eastAsia"/>
                  <w:strike/>
                  <w:sz w:val="24"/>
                  <w:szCs w:val="24"/>
                </w:rPr>
                <w:delText>businesstype</w:delText>
              </w:r>
            </w:del>
          </w:p>
        </w:tc>
        <w:tc>
          <w:tcPr>
            <w:tcW w:w="1608" w:type="dxa"/>
          </w:tcPr>
          <w:p w:rsidR="000D5243" w:rsidRDefault="006F229F">
            <w:pPr>
              <w:rPr>
                <w:del w:id="160" w:author="金鹏波" w:date="2019-03-27T16:54:00Z"/>
                <w:rFonts w:asciiTheme="minorEastAsia" w:eastAsiaTheme="minorEastAsia" w:hAnsiTheme="minorEastAsia"/>
                <w:strike/>
                <w:sz w:val="24"/>
                <w:szCs w:val="24"/>
              </w:rPr>
            </w:pPr>
            <w:del w:id="161" w:author="金鹏波" w:date="2019-03-27T16:54:00Z">
              <w:r>
                <w:rPr>
                  <w:rFonts w:asciiTheme="minorEastAsia" w:eastAsiaTheme="minorEastAsia" w:hAnsiTheme="minorEastAsia" w:hint="eastAsia"/>
                  <w:strike/>
                  <w:sz w:val="24"/>
                  <w:szCs w:val="24"/>
                </w:rPr>
                <w:delText>业务类型</w:delText>
              </w:r>
            </w:del>
          </w:p>
        </w:tc>
        <w:tc>
          <w:tcPr>
            <w:tcW w:w="1462" w:type="dxa"/>
          </w:tcPr>
          <w:p w:rsidR="000D5243" w:rsidRDefault="006F229F">
            <w:pPr>
              <w:rPr>
                <w:del w:id="162" w:author="金鹏波" w:date="2019-03-27T16:54:00Z"/>
                <w:rFonts w:asciiTheme="minorEastAsia" w:eastAsiaTheme="minorEastAsia" w:hAnsiTheme="minorEastAsia"/>
                <w:strike/>
                <w:sz w:val="24"/>
                <w:szCs w:val="24"/>
              </w:rPr>
            </w:pPr>
            <w:del w:id="163" w:author="金鹏波" w:date="2019-03-27T16:54:00Z">
              <w:r>
                <w:rPr>
                  <w:rFonts w:asciiTheme="minorEastAsia" w:eastAsiaTheme="minorEastAsia" w:hAnsiTheme="minorEastAsia" w:hint="eastAsia"/>
                  <w:strike/>
                  <w:sz w:val="24"/>
                  <w:szCs w:val="24"/>
                </w:rPr>
                <w:delText>grsbfdj</w:delText>
              </w:r>
              <w:r>
                <w:rPr>
                  <w:rFonts w:asciiTheme="minorEastAsia" w:eastAsiaTheme="minorEastAsia" w:hAnsiTheme="minorEastAsia"/>
                  <w:strike/>
                  <w:sz w:val="24"/>
                  <w:szCs w:val="24"/>
                </w:rPr>
                <w:delText>.</w:delText>
              </w:r>
              <w:r>
                <w:rPr>
                  <w:rFonts w:asciiTheme="minorEastAsia" w:eastAsiaTheme="minorEastAsia" w:hAnsiTheme="minorEastAsia" w:hint="eastAsia"/>
                  <w:strike/>
                  <w:sz w:val="24"/>
                  <w:szCs w:val="24"/>
                </w:rPr>
                <w:delText>grsbxx.jfcbhtfxx.tfxx</w:delText>
              </w:r>
            </w:del>
          </w:p>
        </w:tc>
        <w:tc>
          <w:tcPr>
            <w:tcW w:w="2989" w:type="dxa"/>
          </w:tcPr>
          <w:p w:rsidR="000D5243" w:rsidRDefault="006F229F">
            <w:pPr>
              <w:rPr>
                <w:del w:id="164" w:author="金鹏波" w:date="2019-03-27T16:54:00Z"/>
                <w:rFonts w:asciiTheme="minorEastAsia" w:eastAsiaTheme="minorEastAsia" w:hAnsiTheme="minorEastAsia"/>
                <w:strike/>
                <w:sz w:val="24"/>
                <w:szCs w:val="24"/>
              </w:rPr>
            </w:pPr>
            <w:del w:id="165" w:author="金鹏波" w:date="2019-03-27T16:54:00Z">
              <w:r>
                <w:rPr>
                  <w:rFonts w:asciiTheme="minorEastAsia" w:eastAsiaTheme="minorEastAsia" w:hAnsiTheme="minorEastAsia" w:hint="eastAsia"/>
                  <w:strike/>
                  <w:sz w:val="24"/>
                  <w:szCs w:val="24"/>
                </w:rPr>
                <w:delText>必需</w:delText>
              </w:r>
            </w:del>
          </w:p>
          <w:p w:rsidR="000D5243" w:rsidRDefault="006F229F">
            <w:pPr>
              <w:rPr>
                <w:del w:id="166" w:author="金鹏波" w:date="2019-03-27T16:54:00Z"/>
                <w:rFonts w:asciiTheme="minorEastAsia" w:eastAsiaTheme="minorEastAsia" w:hAnsiTheme="minorEastAsia"/>
                <w:strike/>
                <w:sz w:val="24"/>
                <w:szCs w:val="24"/>
              </w:rPr>
            </w:pPr>
            <w:del w:id="167" w:author="金鹏波" w:date="2019-03-27T16:54:00Z">
              <w:r>
                <w:rPr>
                  <w:rFonts w:asciiTheme="minorEastAsia" w:eastAsiaTheme="minorEastAsia" w:hAnsiTheme="minorEastAsia" w:hint="eastAsia"/>
                  <w:strike/>
                  <w:sz w:val="24"/>
                  <w:szCs w:val="24"/>
                </w:rPr>
                <w:delText>DZSWJ.GRSBF.JF.SWFQDBXYSSKK</w:delText>
              </w:r>
            </w:del>
          </w:p>
        </w:tc>
      </w:tr>
      <w:tr w:rsidR="000D5243">
        <w:trPr>
          <w:trHeight w:val="157"/>
          <w:del w:id="168" w:author="金鹏波" w:date="2019-03-27T16:54:00Z"/>
        </w:trPr>
        <w:tc>
          <w:tcPr>
            <w:tcW w:w="2163" w:type="dxa"/>
            <w:vAlign w:val="center"/>
          </w:tcPr>
          <w:p w:rsidR="000D5243" w:rsidRDefault="006F229F">
            <w:pPr>
              <w:widowControl/>
              <w:tabs>
                <w:tab w:val="center" w:pos="1033"/>
                <w:tab w:val="right" w:pos="1944"/>
              </w:tabs>
              <w:jc w:val="left"/>
              <w:rPr>
                <w:del w:id="169" w:author="金鹏波" w:date="2019-03-27T16:54:00Z"/>
                <w:rFonts w:asciiTheme="minorEastAsia" w:eastAsiaTheme="minorEastAsia" w:hAnsiTheme="minorEastAsia"/>
                <w:strike/>
                <w:sz w:val="24"/>
                <w:szCs w:val="24"/>
              </w:rPr>
            </w:pPr>
            <w:del w:id="170" w:author="金鹏波" w:date="2019-03-27T16:54:00Z">
              <w:r>
                <w:rPr>
                  <w:rFonts w:asciiTheme="minorEastAsia" w:eastAsiaTheme="minorEastAsia" w:hAnsiTheme="minorEastAsia" w:cs="宋体"/>
                  <w:strike/>
                  <w:color w:val="000000"/>
                  <w:kern w:val="0"/>
                  <w:sz w:val="24"/>
                  <w:szCs w:val="24"/>
                </w:rPr>
                <w:delText>jylsh</w:delText>
              </w:r>
            </w:del>
          </w:p>
        </w:tc>
        <w:tc>
          <w:tcPr>
            <w:tcW w:w="1608" w:type="dxa"/>
            <w:vAlign w:val="center"/>
          </w:tcPr>
          <w:p w:rsidR="000D5243" w:rsidRDefault="006F229F">
            <w:pPr>
              <w:rPr>
                <w:del w:id="171" w:author="金鹏波" w:date="2019-03-27T16:54:00Z"/>
                <w:rFonts w:asciiTheme="minorEastAsia" w:eastAsiaTheme="minorEastAsia" w:hAnsiTheme="minorEastAsia"/>
                <w:strike/>
                <w:sz w:val="24"/>
                <w:szCs w:val="24"/>
              </w:rPr>
            </w:pPr>
            <w:del w:id="172" w:author="金鹏波" w:date="2019-03-27T16:54:00Z">
              <w:r>
                <w:rPr>
                  <w:rFonts w:asciiTheme="minorEastAsia" w:eastAsiaTheme="minorEastAsia" w:hAnsiTheme="minorEastAsia" w:cs="宋体" w:hint="eastAsia"/>
                  <w:strike/>
                  <w:kern w:val="0"/>
                  <w:sz w:val="24"/>
                  <w:szCs w:val="24"/>
                </w:rPr>
                <w:delText>交易流水号</w:delText>
              </w:r>
            </w:del>
          </w:p>
        </w:tc>
        <w:tc>
          <w:tcPr>
            <w:tcW w:w="1462" w:type="dxa"/>
          </w:tcPr>
          <w:p w:rsidR="000D5243" w:rsidRDefault="006F229F">
            <w:pPr>
              <w:rPr>
                <w:del w:id="173" w:author="金鹏波" w:date="2019-03-27T16:54:00Z"/>
                <w:rFonts w:asciiTheme="minorEastAsia" w:eastAsiaTheme="minorEastAsia" w:hAnsiTheme="minorEastAsia"/>
                <w:strike/>
                <w:sz w:val="24"/>
                <w:szCs w:val="24"/>
              </w:rPr>
            </w:pPr>
            <w:del w:id="174" w:author="金鹏波" w:date="2019-03-27T16:54:00Z">
              <w:r>
                <w:rPr>
                  <w:rFonts w:asciiTheme="minorEastAsia" w:eastAsiaTheme="minorEastAsia" w:hAnsiTheme="minorEastAsia"/>
                  <w:strike/>
                  <w:sz w:val="24"/>
                  <w:szCs w:val="24"/>
                </w:rPr>
                <w:delText>varchar(32)</w:delText>
              </w:r>
            </w:del>
          </w:p>
        </w:tc>
        <w:tc>
          <w:tcPr>
            <w:tcW w:w="2989" w:type="dxa"/>
            <w:vAlign w:val="center"/>
          </w:tcPr>
          <w:p w:rsidR="000D5243" w:rsidRDefault="006F229F">
            <w:pPr>
              <w:rPr>
                <w:del w:id="175" w:author="金鹏波" w:date="2019-03-27T16:54:00Z"/>
                <w:rFonts w:asciiTheme="minorEastAsia" w:eastAsiaTheme="minorEastAsia" w:hAnsiTheme="minorEastAsia"/>
                <w:strike/>
                <w:sz w:val="24"/>
                <w:szCs w:val="24"/>
              </w:rPr>
            </w:pPr>
            <w:del w:id="176" w:author="金鹏波" w:date="2019-03-27T16:54:00Z">
              <w:r>
                <w:rPr>
                  <w:rFonts w:asciiTheme="minorEastAsia" w:eastAsiaTheme="minorEastAsia" w:hAnsiTheme="minorEastAsia" w:hint="eastAsia"/>
                  <w:strike/>
                  <w:sz w:val="24"/>
                  <w:szCs w:val="24"/>
                </w:rPr>
                <w:delText>必需，发起方编写，</w:delText>
              </w:r>
              <w:r>
                <w:rPr>
                  <w:rFonts w:asciiTheme="minorEastAsia" w:eastAsiaTheme="minorEastAsia" w:hAnsiTheme="minorEastAsia" w:hint="eastAsia"/>
                  <w:strike/>
                  <w:sz w:val="24"/>
                  <w:szCs w:val="24"/>
                </w:rPr>
                <w:delText>32</w:delText>
              </w:r>
              <w:r>
                <w:rPr>
                  <w:rFonts w:asciiTheme="minorEastAsia" w:eastAsiaTheme="minorEastAsia" w:hAnsiTheme="minorEastAsia" w:hint="eastAsia"/>
                  <w:strike/>
                  <w:sz w:val="24"/>
                  <w:szCs w:val="24"/>
                </w:rPr>
                <w:delText>位随机字符串，用于标识每一笔交易</w:delText>
              </w:r>
            </w:del>
          </w:p>
        </w:tc>
      </w:tr>
      <w:tr w:rsidR="000D5243">
        <w:trPr>
          <w:trHeight w:val="157"/>
          <w:del w:id="177" w:author="金鹏波" w:date="2019-03-27T16:54:00Z"/>
        </w:trPr>
        <w:tc>
          <w:tcPr>
            <w:tcW w:w="8222" w:type="dxa"/>
            <w:gridSpan w:val="4"/>
          </w:tcPr>
          <w:p w:rsidR="000D5243" w:rsidRDefault="006F229F">
            <w:pPr>
              <w:rPr>
                <w:del w:id="178" w:author="金鹏波" w:date="2019-03-27T16:54:00Z"/>
                <w:rFonts w:asciiTheme="minorEastAsia" w:eastAsiaTheme="minorEastAsia" w:hAnsiTheme="minorEastAsia"/>
                <w:strike/>
                <w:sz w:val="24"/>
                <w:szCs w:val="24"/>
              </w:rPr>
            </w:pPr>
            <w:del w:id="179" w:author="金鹏波" w:date="2019-03-27T16:54:00Z">
              <w:r>
                <w:rPr>
                  <w:rFonts w:asciiTheme="minorEastAsia" w:eastAsiaTheme="minorEastAsia" w:hAnsiTheme="minorEastAsia" w:hint="eastAsia"/>
                  <w:strike/>
                  <w:sz w:val="24"/>
                  <w:szCs w:val="24"/>
                </w:rPr>
                <w:delText>content</w:delText>
              </w:r>
            </w:del>
          </w:p>
        </w:tc>
      </w:tr>
      <w:tr w:rsidR="000D5243">
        <w:trPr>
          <w:trHeight w:val="157"/>
          <w:del w:id="180" w:author="金鹏波" w:date="2019-03-27T16:54:00Z"/>
        </w:trPr>
        <w:tc>
          <w:tcPr>
            <w:tcW w:w="2163" w:type="dxa"/>
            <w:vAlign w:val="center"/>
          </w:tcPr>
          <w:p w:rsidR="000D5243" w:rsidRDefault="006F229F">
            <w:pPr>
              <w:widowControl/>
              <w:tabs>
                <w:tab w:val="center" w:pos="1033"/>
                <w:tab w:val="right" w:pos="1944"/>
              </w:tabs>
              <w:jc w:val="left"/>
              <w:rPr>
                <w:del w:id="181" w:author="金鹏波" w:date="2019-03-27T16:54:00Z"/>
                <w:rFonts w:asciiTheme="minorEastAsia" w:eastAsiaTheme="minorEastAsia" w:hAnsiTheme="minorEastAsia" w:cs="宋体"/>
                <w:strike/>
                <w:color w:val="000000"/>
                <w:kern w:val="0"/>
                <w:sz w:val="24"/>
                <w:szCs w:val="24"/>
              </w:rPr>
            </w:pPr>
            <w:del w:id="182" w:author="金鹏波" w:date="2019-03-27T16:54:00Z">
              <w:r>
                <w:rPr>
                  <w:rFonts w:asciiTheme="minorEastAsia" w:eastAsiaTheme="minorEastAsia" w:hAnsiTheme="minorEastAsia" w:cs="宋体" w:hint="eastAsia"/>
                  <w:strike/>
                  <w:color w:val="000000"/>
                  <w:kern w:val="0"/>
                  <w:sz w:val="24"/>
                  <w:szCs w:val="24"/>
                </w:rPr>
                <w:delText>scrq</w:delText>
              </w:r>
            </w:del>
          </w:p>
        </w:tc>
        <w:tc>
          <w:tcPr>
            <w:tcW w:w="1608" w:type="dxa"/>
            <w:vAlign w:val="center"/>
          </w:tcPr>
          <w:p w:rsidR="000D5243" w:rsidRDefault="006F229F">
            <w:pPr>
              <w:widowControl/>
              <w:rPr>
                <w:del w:id="183" w:author="金鹏波" w:date="2019-03-27T16:54:00Z"/>
                <w:rFonts w:asciiTheme="minorEastAsia" w:eastAsiaTheme="minorEastAsia" w:hAnsiTheme="minorEastAsia"/>
                <w:strike/>
                <w:sz w:val="24"/>
                <w:szCs w:val="24"/>
              </w:rPr>
            </w:pPr>
            <w:del w:id="184" w:author="金鹏波" w:date="2019-03-27T16:54:00Z">
              <w:r>
                <w:rPr>
                  <w:rFonts w:asciiTheme="minorEastAsia" w:eastAsiaTheme="minorEastAsia" w:hAnsiTheme="minorEastAsia" w:cs="宋体" w:hint="eastAsia"/>
                  <w:strike/>
                  <w:color w:val="000000"/>
                  <w:kern w:val="0"/>
                  <w:sz w:val="24"/>
                  <w:szCs w:val="24"/>
                </w:rPr>
                <w:delText>生成日期</w:delText>
              </w:r>
            </w:del>
          </w:p>
        </w:tc>
        <w:tc>
          <w:tcPr>
            <w:tcW w:w="1462" w:type="dxa"/>
          </w:tcPr>
          <w:p w:rsidR="000D5243" w:rsidRDefault="006F229F">
            <w:pPr>
              <w:rPr>
                <w:del w:id="185" w:author="金鹏波" w:date="2019-03-27T16:54:00Z"/>
                <w:rFonts w:asciiTheme="minorEastAsia" w:eastAsiaTheme="minorEastAsia" w:hAnsiTheme="minorEastAsia"/>
                <w:strike/>
                <w:sz w:val="24"/>
                <w:szCs w:val="24"/>
              </w:rPr>
            </w:pPr>
            <w:del w:id="186" w:author="金鹏波" w:date="2019-03-27T16:54:00Z">
              <w:r>
                <w:rPr>
                  <w:rFonts w:asciiTheme="minorEastAsia" w:eastAsiaTheme="minorEastAsia" w:hAnsiTheme="minorEastAsia" w:hint="eastAsia"/>
                  <w:strike/>
                  <w:sz w:val="24"/>
                  <w:szCs w:val="24"/>
                </w:rPr>
                <w:delText>date</w:delText>
              </w:r>
            </w:del>
          </w:p>
        </w:tc>
        <w:tc>
          <w:tcPr>
            <w:tcW w:w="2989" w:type="dxa"/>
            <w:vAlign w:val="center"/>
          </w:tcPr>
          <w:p w:rsidR="000D5243" w:rsidRDefault="000D5243">
            <w:pPr>
              <w:rPr>
                <w:del w:id="187" w:author="金鹏波" w:date="2019-03-27T16:54:00Z"/>
                <w:rFonts w:asciiTheme="minorEastAsia" w:eastAsiaTheme="minorEastAsia" w:hAnsiTheme="minorEastAsia"/>
                <w:strike/>
                <w:sz w:val="24"/>
                <w:szCs w:val="24"/>
              </w:rPr>
            </w:pPr>
          </w:p>
        </w:tc>
      </w:tr>
      <w:tr w:rsidR="000D5243">
        <w:trPr>
          <w:trHeight w:val="157"/>
          <w:del w:id="188" w:author="金鹏波" w:date="2019-03-27T16:54:00Z"/>
        </w:trPr>
        <w:tc>
          <w:tcPr>
            <w:tcW w:w="2163" w:type="dxa"/>
            <w:vAlign w:val="center"/>
          </w:tcPr>
          <w:p w:rsidR="000D5243" w:rsidRDefault="006F229F">
            <w:pPr>
              <w:widowControl/>
              <w:tabs>
                <w:tab w:val="center" w:pos="1033"/>
                <w:tab w:val="right" w:pos="1944"/>
              </w:tabs>
              <w:jc w:val="left"/>
              <w:rPr>
                <w:del w:id="189" w:author="金鹏波" w:date="2019-03-27T16:54:00Z"/>
                <w:rFonts w:asciiTheme="minorEastAsia" w:eastAsiaTheme="minorEastAsia" w:hAnsiTheme="minorEastAsia" w:cs="宋体"/>
                <w:strike/>
                <w:color w:val="000000"/>
                <w:kern w:val="0"/>
                <w:sz w:val="24"/>
                <w:szCs w:val="24"/>
              </w:rPr>
            </w:pPr>
            <w:del w:id="190" w:author="金鹏波" w:date="2019-03-27T16:54:00Z">
              <w:r>
                <w:rPr>
                  <w:rFonts w:asciiTheme="minorEastAsia" w:eastAsiaTheme="minorEastAsia" w:hAnsiTheme="minorEastAsia" w:cs="宋体" w:hint="eastAsia"/>
                  <w:strike/>
                  <w:color w:val="000000"/>
                  <w:kern w:val="0"/>
                  <w:sz w:val="24"/>
                  <w:szCs w:val="24"/>
                </w:rPr>
                <w:delText>xnhbm</w:delText>
              </w:r>
            </w:del>
          </w:p>
        </w:tc>
        <w:tc>
          <w:tcPr>
            <w:tcW w:w="1608" w:type="dxa"/>
            <w:vAlign w:val="center"/>
          </w:tcPr>
          <w:p w:rsidR="000D5243" w:rsidRDefault="006F229F">
            <w:pPr>
              <w:widowControl/>
              <w:rPr>
                <w:del w:id="191" w:author="金鹏波" w:date="2019-03-27T16:54:00Z"/>
                <w:rFonts w:asciiTheme="minorEastAsia" w:eastAsiaTheme="minorEastAsia" w:hAnsiTheme="minorEastAsia"/>
                <w:strike/>
                <w:sz w:val="24"/>
                <w:szCs w:val="24"/>
              </w:rPr>
            </w:pPr>
            <w:del w:id="192" w:author="金鹏波" w:date="2019-03-27T16:54:00Z">
              <w:r>
                <w:rPr>
                  <w:rFonts w:asciiTheme="minorEastAsia" w:eastAsiaTheme="minorEastAsia" w:hAnsiTheme="minorEastAsia" w:hint="eastAsia"/>
                  <w:strike/>
                  <w:sz w:val="24"/>
                  <w:szCs w:val="24"/>
                </w:rPr>
                <w:delText>虚拟户编码</w:delText>
              </w:r>
            </w:del>
          </w:p>
        </w:tc>
        <w:tc>
          <w:tcPr>
            <w:tcW w:w="1462" w:type="dxa"/>
          </w:tcPr>
          <w:p w:rsidR="000D5243" w:rsidRDefault="006F229F">
            <w:pPr>
              <w:rPr>
                <w:del w:id="193" w:author="金鹏波" w:date="2019-03-27T16:54:00Z"/>
                <w:rFonts w:asciiTheme="minorEastAsia" w:eastAsiaTheme="minorEastAsia" w:hAnsiTheme="minorEastAsia"/>
                <w:strike/>
                <w:sz w:val="24"/>
                <w:szCs w:val="24"/>
              </w:rPr>
            </w:pPr>
            <w:del w:id="194" w:author="金鹏波" w:date="2019-03-27T16:54:00Z">
              <w:r>
                <w:rPr>
                  <w:rFonts w:asciiTheme="minorEastAsia" w:eastAsiaTheme="minorEastAsia" w:hAnsiTheme="minorEastAsia"/>
                  <w:strike/>
                  <w:sz w:val="24"/>
                  <w:szCs w:val="24"/>
                </w:rPr>
                <w:delText>varchar(20)</w:delText>
              </w:r>
            </w:del>
          </w:p>
        </w:tc>
        <w:tc>
          <w:tcPr>
            <w:tcW w:w="2989" w:type="dxa"/>
            <w:vAlign w:val="center"/>
          </w:tcPr>
          <w:p w:rsidR="000D5243" w:rsidRDefault="006F229F">
            <w:pPr>
              <w:rPr>
                <w:del w:id="195" w:author="金鹏波" w:date="2019-03-27T16:54:00Z"/>
                <w:rFonts w:asciiTheme="minorEastAsia" w:eastAsiaTheme="minorEastAsia" w:hAnsiTheme="minorEastAsia"/>
                <w:strike/>
                <w:sz w:val="24"/>
                <w:szCs w:val="24"/>
              </w:rPr>
            </w:pPr>
            <w:del w:id="196" w:author="金鹏波" w:date="2019-03-27T16:54:00Z">
              <w:r>
                <w:rPr>
                  <w:rFonts w:asciiTheme="minorEastAsia" w:eastAsiaTheme="minorEastAsia" w:hAnsiTheme="minorEastAsia" w:cs="宋体" w:hint="eastAsia"/>
                  <w:strike/>
                  <w:sz w:val="24"/>
                  <w:szCs w:val="24"/>
                </w:rPr>
                <w:delText>手机支付宝渠道可以为空，其他渠道必填</w:delText>
              </w:r>
            </w:del>
          </w:p>
        </w:tc>
      </w:tr>
      <w:tr w:rsidR="000D5243">
        <w:trPr>
          <w:trHeight w:val="157"/>
          <w:del w:id="197" w:author="金鹏波" w:date="2019-03-27T16:54:00Z"/>
        </w:trPr>
        <w:tc>
          <w:tcPr>
            <w:tcW w:w="2163" w:type="dxa"/>
            <w:vAlign w:val="center"/>
          </w:tcPr>
          <w:p w:rsidR="000D5243" w:rsidRDefault="006F229F">
            <w:pPr>
              <w:widowControl/>
              <w:tabs>
                <w:tab w:val="center" w:pos="1033"/>
                <w:tab w:val="right" w:pos="1944"/>
              </w:tabs>
              <w:jc w:val="left"/>
              <w:rPr>
                <w:del w:id="198" w:author="金鹏波" w:date="2019-03-27T16:54:00Z"/>
                <w:rFonts w:asciiTheme="minorEastAsia" w:eastAsiaTheme="minorEastAsia" w:hAnsiTheme="minorEastAsia" w:cs="宋体"/>
                <w:strike/>
                <w:color w:val="000000"/>
                <w:kern w:val="0"/>
                <w:sz w:val="24"/>
                <w:szCs w:val="24"/>
              </w:rPr>
            </w:pPr>
            <w:del w:id="199" w:author="金鹏波" w:date="2019-03-27T16:54:00Z">
              <w:r>
                <w:rPr>
                  <w:rFonts w:asciiTheme="minorEastAsia" w:eastAsiaTheme="minorEastAsia" w:hAnsiTheme="minorEastAsia" w:cs="宋体" w:hint="eastAsia"/>
                  <w:strike/>
                  <w:color w:val="000000"/>
                  <w:kern w:val="0"/>
                  <w:sz w:val="24"/>
                  <w:szCs w:val="24"/>
                </w:rPr>
                <w:delText>yhjfxyh</w:delText>
              </w:r>
            </w:del>
          </w:p>
        </w:tc>
        <w:tc>
          <w:tcPr>
            <w:tcW w:w="1608" w:type="dxa"/>
            <w:vAlign w:val="center"/>
          </w:tcPr>
          <w:p w:rsidR="000D5243" w:rsidRDefault="006F229F">
            <w:pPr>
              <w:widowControl/>
              <w:rPr>
                <w:del w:id="200" w:author="金鹏波" w:date="2019-03-27T16:54:00Z"/>
                <w:rFonts w:asciiTheme="minorEastAsia" w:eastAsiaTheme="minorEastAsia" w:hAnsiTheme="minorEastAsia"/>
                <w:strike/>
                <w:sz w:val="24"/>
                <w:szCs w:val="24"/>
              </w:rPr>
            </w:pPr>
            <w:del w:id="201" w:author="金鹏波" w:date="2019-03-27T16:54:00Z">
              <w:r>
                <w:rPr>
                  <w:rFonts w:asciiTheme="minorEastAsia" w:eastAsiaTheme="minorEastAsia" w:hAnsiTheme="minorEastAsia" w:hint="eastAsia"/>
                  <w:strike/>
                  <w:sz w:val="24"/>
                  <w:szCs w:val="24"/>
                </w:rPr>
                <w:delText>银行缴费协议号</w:delText>
              </w:r>
            </w:del>
          </w:p>
        </w:tc>
        <w:tc>
          <w:tcPr>
            <w:tcW w:w="1462" w:type="dxa"/>
          </w:tcPr>
          <w:p w:rsidR="000D5243" w:rsidRDefault="006F229F">
            <w:pPr>
              <w:rPr>
                <w:del w:id="202" w:author="金鹏波" w:date="2019-03-27T16:54:00Z"/>
                <w:rFonts w:asciiTheme="minorEastAsia" w:eastAsiaTheme="minorEastAsia" w:hAnsiTheme="minorEastAsia"/>
                <w:strike/>
                <w:sz w:val="24"/>
                <w:szCs w:val="24"/>
              </w:rPr>
            </w:pPr>
            <w:del w:id="203" w:author="金鹏波" w:date="2019-03-27T16:54:00Z">
              <w:r>
                <w:rPr>
                  <w:rFonts w:asciiTheme="minorEastAsia" w:eastAsiaTheme="minorEastAsia" w:hAnsiTheme="minorEastAsia"/>
                  <w:strike/>
                  <w:sz w:val="24"/>
                  <w:szCs w:val="24"/>
                </w:rPr>
                <w:delText>varchar(</w:delText>
              </w:r>
              <w:r>
                <w:rPr>
                  <w:rFonts w:asciiTheme="minorEastAsia" w:eastAsiaTheme="minorEastAsia" w:hAnsiTheme="minorEastAsia" w:hint="eastAsia"/>
                  <w:strike/>
                  <w:sz w:val="24"/>
                  <w:szCs w:val="24"/>
                </w:rPr>
                <w:delText>8</w:delText>
              </w:r>
              <w:r>
                <w:rPr>
                  <w:rFonts w:asciiTheme="minorEastAsia" w:eastAsiaTheme="minorEastAsia" w:hAnsiTheme="minorEastAsia"/>
                  <w:strike/>
                  <w:sz w:val="24"/>
                  <w:szCs w:val="24"/>
                </w:rPr>
                <w:delText>0)</w:delText>
              </w:r>
            </w:del>
          </w:p>
        </w:tc>
        <w:tc>
          <w:tcPr>
            <w:tcW w:w="2989" w:type="dxa"/>
            <w:vAlign w:val="center"/>
          </w:tcPr>
          <w:p w:rsidR="000D5243" w:rsidRDefault="006F229F">
            <w:pPr>
              <w:rPr>
                <w:del w:id="204" w:author="金鹏波" w:date="2019-03-27T16:54:00Z"/>
                <w:rFonts w:asciiTheme="minorEastAsia" w:eastAsiaTheme="minorEastAsia" w:hAnsiTheme="minorEastAsia"/>
                <w:strike/>
                <w:sz w:val="24"/>
                <w:szCs w:val="24"/>
              </w:rPr>
            </w:pPr>
            <w:del w:id="205" w:author="金鹏波" w:date="2019-03-27T16:54:00Z">
              <w:r>
                <w:rPr>
                  <w:rFonts w:asciiTheme="minorEastAsia" w:eastAsiaTheme="minorEastAsia" w:hAnsiTheme="minorEastAsia" w:hint="eastAsia"/>
                  <w:strike/>
                  <w:sz w:val="24"/>
                  <w:szCs w:val="24"/>
                </w:rPr>
                <w:delText>必需</w:delText>
              </w:r>
            </w:del>
          </w:p>
        </w:tc>
      </w:tr>
      <w:tr w:rsidR="000D5243">
        <w:trPr>
          <w:trHeight w:val="157"/>
          <w:del w:id="206" w:author="金鹏波" w:date="2019-03-27T16:54:00Z"/>
        </w:trPr>
        <w:tc>
          <w:tcPr>
            <w:tcW w:w="2163" w:type="dxa"/>
            <w:vAlign w:val="center"/>
          </w:tcPr>
          <w:p w:rsidR="000D5243" w:rsidRDefault="006F229F">
            <w:pPr>
              <w:rPr>
                <w:del w:id="207" w:author="金鹏波" w:date="2019-03-27T16:54:00Z"/>
                <w:rFonts w:asciiTheme="minorEastAsia" w:eastAsiaTheme="minorEastAsia" w:hAnsiTheme="minorEastAsia"/>
                <w:strike/>
                <w:sz w:val="24"/>
                <w:szCs w:val="24"/>
              </w:rPr>
            </w:pPr>
            <w:del w:id="208" w:author="金鹏波" w:date="2019-03-27T16:54:00Z">
              <w:r>
                <w:rPr>
                  <w:rFonts w:asciiTheme="minorEastAsia" w:eastAsiaTheme="minorEastAsia" w:hAnsiTheme="minorEastAsia" w:hint="eastAsia"/>
                  <w:strike/>
                  <w:sz w:val="24"/>
                  <w:szCs w:val="24"/>
                </w:rPr>
                <w:delText>rylb</w:delText>
              </w:r>
            </w:del>
          </w:p>
          <w:p w:rsidR="000D5243" w:rsidRDefault="000D5243">
            <w:pPr>
              <w:rPr>
                <w:del w:id="209" w:author="金鹏波" w:date="2019-03-27T16:54:00Z"/>
                <w:rFonts w:asciiTheme="minorEastAsia" w:eastAsiaTheme="minorEastAsia" w:hAnsiTheme="minorEastAsia" w:cs="宋体"/>
                <w:strike/>
                <w:color w:val="000000"/>
                <w:kern w:val="0"/>
                <w:sz w:val="24"/>
                <w:szCs w:val="24"/>
              </w:rPr>
            </w:pPr>
          </w:p>
        </w:tc>
        <w:tc>
          <w:tcPr>
            <w:tcW w:w="1608" w:type="dxa"/>
            <w:vAlign w:val="center"/>
          </w:tcPr>
          <w:p w:rsidR="000D5243" w:rsidRDefault="006F229F">
            <w:pPr>
              <w:jc w:val="left"/>
              <w:rPr>
                <w:del w:id="210" w:author="金鹏波" w:date="2019-03-27T16:54:00Z"/>
                <w:rFonts w:asciiTheme="minorEastAsia" w:eastAsiaTheme="minorEastAsia" w:hAnsiTheme="minorEastAsia"/>
                <w:strike/>
                <w:sz w:val="24"/>
                <w:szCs w:val="24"/>
              </w:rPr>
            </w:pPr>
            <w:del w:id="211" w:author="金鹏波" w:date="2019-03-27T16:54:00Z">
              <w:r>
                <w:rPr>
                  <w:rFonts w:asciiTheme="minorEastAsia" w:eastAsiaTheme="minorEastAsia" w:hAnsiTheme="minorEastAsia" w:cs="宋体" w:hint="eastAsia"/>
                  <w:strike/>
                  <w:sz w:val="24"/>
                  <w:szCs w:val="24"/>
                </w:rPr>
                <w:delText>人员类别</w:delText>
              </w:r>
            </w:del>
          </w:p>
          <w:p w:rsidR="000D5243" w:rsidRDefault="000D5243">
            <w:pPr>
              <w:widowControl/>
              <w:rPr>
                <w:del w:id="212" w:author="金鹏波" w:date="2019-03-27T16:54:00Z"/>
                <w:rFonts w:asciiTheme="minorEastAsia" w:eastAsiaTheme="minorEastAsia" w:hAnsiTheme="minorEastAsia"/>
                <w:strike/>
                <w:sz w:val="24"/>
                <w:szCs w:val="24"/>
              </w:rPr>
            </w:pPr>
          </w:p>
        </w:tc>
        <w:tc>
          <w:tcPr>
            <w:tcW w:w="1462" w:type="dxa"/>
          </w:tcPr>
          <w:p w:rsidR="000D5243" w:rsidRDefault="006F229F">
            <w:pPr>
              <w:rPr>
                <w:del w:id="213" w:author="金鹏波" w:date="2019-03-27T16:54:00Z"/>
                <w:rFonts w:asciiTheme="minorEastAsia" w:eastAsiaTheme="minorEastAsia" w:hAnsiTheme="minorEastAsia"/>
                <w:strike/>
                <w:sz w:val="24"/>
                <w:szCs w:val="24"/>
              </w:rPr>
            </w:pPr>
            <w:del w:id="214" w:author="金鹏波" w:date="2019-03-27T16:54:00Z">
              <w:r>
                <w:rPr>
                  <w:rFonts w:asciiTheme="minorEastAsia" w:eastAsiaTheme="minorEastAsia" w:hAnsiTheme="minorEastAsia"/>
                  <w:strike/>
                  <w:sz w:val="24"/>
                  <w:szCs w:val="24"/>
                </w:rPr>
                <w:delText>varchar(2)</w:delText>
              </w:r>
            </w:del>
          </w:p>
          <w:p w:rsidR="000D5243" w:rsidRDefault="000D5243">
            <w:pPr>
              <w:rPr>
                <w:del w:id="215" w:author="金鹏波" w:date="2019-03-27T16:54:00Z"/>
                <w:rFonts w:asciiTheme="minorEastAsia" w:eastAsiaTheme="minorEastAsia" w:hAnsiTheme="minorEastAsia"/>
                <w:strike/>
                <w:sz w:val="24"/>
                <w:szCs w:val="24"/>
              </w:rPr>
            </w:pPr>
          </w:p>
        </w:tc>
        <w:tc>
          <w:tcPr>
            <w:tcW w:w="2989" w:type="dxa"/>
          </w:tcPr>
          <w:p w:rsidR="000D5243" w:rsidRDefault="006F229F">
            <w:pPr>
              <w:rPr>
                <w:del w:id="216" w:author="金鹏波" w:date="2019-03-27T16:54:00Z"/>
                <w:rFonts w:asciiTheme="minorEastAsia" w:eastAsiaTheme="minorEastAsia" w:hAnsiTheme="minorEastAsia"/>
                <w:strike/>
                <w:sz w:val="24"/>
                <w:szCs w:val="24"/>
              </w:rPr>
            </w:pPr>
            <w:del w:id="217" w:author="金鹏波" w:date="2019-03-27T16:54:00Z">
              <w:r>
                <w:rPr>
                  <w:rFonts w:asciiTheme="minorEastAsia" w:eastAsiaTheme="minorEastAsia" w:hAnsiTheme="minorEastAsia" w:hint="eastAsia"/>
                  <w:strike/>
                  <w:sz w:val="24"/>
                  <w:szCs w:val="24"/>
                </w:rPr>
                <w:delText>参见：</w:delText>
              </w:r>
              <w:r>
                <w:rPr>
                  <w:rFonts w:asciiTheme="minorEastAsia" w:eastAsiaTheme="minorEastAsia" w:hAnsiTheme="minorEastAsia" w:hint="eastAsia"/>
                  <w:strike/>
                  <w:sz w:val="24"/>
                  <w:szCs w:val="24"/>
                </w:rPr>
                <w:delText>1.10</w:delText>
              </w:r>
              <w:r>
                <w:rPr>
                  <w:rFonts w:asciiTheme="minorEastAsia" w:eastAsiaTheme="minorEastAsia" w:hAnsiTheme="minorEastAsia" w:hint="eastAsia"/>
                  <w:strike/>
                  <w:sz w:val="24"/>
                  <w:szCs w:val="24"/>
                </w:rPr>
                <w:delText>附件：人员类别代码表</w:delText>
              </w:r>
            </w:del>
          </w:p>
          <w:p w:rsidR="000D5243" w:rsidRDefault="000D5243">
            <w:pPr>
              <w:rPr>
                <w:del w:id="218" w:author="金鹏波" w:date="2019-03-27T16:54:00Z"/>
                <w:rFonts w:asciiTheme="minorEastAsia" w:eastAsiaTheme="minorEastAsia" w:hAnsiTheme="minorEastAsia"/>
                <w:strike/>
                <w:sz w:val="24"/>
                <w:szCs w:val="24"/>
              </w:rPr>
            </w:pPr>
          </w:p>
        </w:tc>
      </w:tr>
      <w:tr w:rsidR="000D5243">
        <w:trPr>
          <w:trHeight w:val="157"/>
          <w:del w:id="219" w:author="金鹏波" w:date="2019-03-27T16:54:00Z"/>
        </w:trPr>
        <w:tc>
          <w:tcPr>
            <w:tcW w:w="2163" w:type="dxa"/>
            <w:vAlign w:val="center"/>
          </w:tcPr>
          <w:p w:rsidR="000D5243" w:rsidRDefault="006F229F">
            <w:pPr>
              <w:rPr>
                <w:del w:id="220" w:author="金鹏波" w:date="2019-03-27T16:54:00Z"/>
                <w:rFonts w:asciiTheme="minorEastAsia" w:eastAsiaTheme="minorEastAsia" w:hAnsiTheme="minorEastAsia"/>
                <w:strike/>
                <w:sz w:val="24"/>
                <w:szCs w:val="24"/>
              </w:rPr>
            </w:pPr>
            <w:del w:id="221" w:author="金鹏波" w:date="2019-03-27T16:54:00Z">
              <w:r>
                <w:rPr>
                  <w:rFonts w:asciiTheme="minorEastAsia" w:eastAsiaTheme="minorEastAsia" w:hAnsiTheme="minorEastAsia" w:hint="eastAsia"/>
                  <w:strike/>
                  <w:sz w:val="24"/>
                  <w:szCs w:val="24"/>
                </w:rPr>
                <w:delText>zszm</w:delText>
              </w:r>
            </w:del>
          </w:p>
          <w:p w:rsidR="000D5243" w:rsidRDefault="000D5243">
            <w:pPr>
              <w:rPr>
                <w:del w:id="222" w:author="金鹏波" w:date="2019-03-27T16:54:00Z"/>
                <w:rFonts w:asciiTheme="minorEastAsia" w:eastAsiaTheme="minorEastAsia" w:hAnsiTheme="minorEastAsia" w:cs="宋体"/>
                <w:strike/>
                <w:color w:val="000000"/>
                <w:kern w:val="0"/>
                <w:sz w:val="24"/>
                <w:szCs w:val="24"/>
              </w:rPr>
            </w:pPr>
          </w:p>
        </w:tc>
        <w:tc>
          <w:tcPr>
            <w:tcW w:w="1608" w:type="dxa"/>
            <w:vAlign w:val="center"/>
          </w:tcPr>
          <w:p w:rsidR="000D5243" w:rsidRDefault="006F229F">
            <w:pPr>
              <w:widowControl/>
              <w:rPr>
                <w:del w:id="223" w:author="金鹏波" w:date="2019-03-27T16:54:00Z"/>
                <w:rFonts w:asciiTheme="minorEastAsia" w:eastAsiaTheme="minorEastAsia" w:hAnsiTheme="minorEastAsia"/>
                <w:strike/>
                <w:sz w:val="24"/>
                <w:szCs w:val="24"/>
              </w:rPr>
            </w:pPr>
            <w:del w:id="224" w:author="金鹏波" w:date="2019-03-27T16:54:00Z">
              <w:r>
                <w:rPr>
                  <w:rFonts w:asciiTheme="minorEastAsia" w:eastAsiaTheme="minorEastAsia" w:hAnsiTheme="minorEastAsia" w:cs="宋体" w:hint="eastAsia"/>
                  <w:strike/>
                  <w:kern w:val="0"/>
                  <w:sz w:val="24"/>
                  <w:szCs w:val="24"/>
                </w:rPr>
                <w:delText>征收子目编码</w:delText>
              </w:r>
            </w:del>
          </w:p>
        </w:tc>
        <w:tc>
          <w:tcPr>
            <w:tcW w:w="1462" w:type="dxa"/>
          </w:tcPr>
          <w:p w:rsidR="000D5243" w:rsidRDefault="006F229F">
            <w:pPr>
              <w:rPr>
                <w:del w:id="225" w:author="金鹏波" w:date="2019-03-27T16:54:00Z"/>
                <w:rFonts w:asciiTheme="minorEastAsia" w:eastAsiaTheme="minorEastAsia" w:hAnsiTheme="minorEastAsia"/>
                <w:strike/>
                <w:sz w:val="24"/>
                <w:szCs w:val="24"/>
              </w:rPr>
            </w:pPr>
            <w:del w:id="226" w:author="金鹏波" w:date="2019-03-27T16:54:00Z">
              <w:r>
                <w:rPr>
                  <w:rFonts w:asciiTheme="minorEastAsia" w:eastAsiaTheme="minorEastAsia" w:hAnsiTheme="minorEastAsia"/>
                  <w:strike/>
                  <w:sz w:val="24"/>
                  <w:szCs w:val="24"/>
                </w:rPr>
                <w:delText>varchar(16)</w:delText>
              </w:r>
            </w:del>
          </w:p>
          <w:p w:rsidR="000D5243" w:rsidRDefault="000D5243">
            <w:pPr>
              <w:rPr>
                <w:del w:id="227" w:author="金鹏波" w:date="2019-03-27T16:54:00Z"/>
                <w:rFonts w:asciiTheme="minorEastAsia" w:eastAsiaTheme="minorEastAsia" w:hAnsiTheme="minorEastAsia"/>
                <w:strike/>
                <w:sz w:val="24"/>
                <w:szCs w:val="24"/>
              </w:rPr>
            </w:pPr>
          </w:p>
        </w:tc>
        <w:tc>
          <w:tcPr>
            <w:tcW w:w="2989" w:type="dxa"/>
          </w:tcPr>
          <w:p w:rsidR="000D5243" w:rsidRDefault="000D5243">
            <w:pPr>
              <w:rPr>
                <w:del w:id="228" w:author="金鹏波" w:date="2019-03-27T16:54:00Z"/>
                <w:rFonts w:asciiTheme="minorEastAsia" w:eastAsiaTheme="minorEastAsia" w:hAnsiTheme="minorEastAsia"/>
                <w:strike/>
                <w:sz w:val="24"/>
                <w:szCs w:val="24"/>
              </w:rPr>
            </w:pPr>
          </w:p>
        </w:tc>
      </w:tr>
      <w:tr w:rsidR="000D5243">
        <w:trPr>
          <w:trHeight w:val="157"/>
          <w:del w:id="229" w:author="金鹏波" w:date="2019-03-27T16:54:00Z"/>
        </w:trPr>
        <w:tc>
          <w:tcPr>
            <w:tcW w:w="2163" w:type="dxa"/>
            <w:vAlign w:val="center"/>
          </w:tcPr>
          <w:p w:rsidR="000D5243" w:rsidRDefault="006F229F">
            <w:pPr>
              <w:widowControl/>
              <w:tabs>
                <w:tab w:val="center" w:pos="1033"/>
                <w:tab w:val="right" w:pos="1944"/>
              </w:tabs>
              <w:rPr>
                <w:del w:id="230" w:author="金鹏波" w:date="2019-03-27T16:54:00Z"/>
                <w:rFonts w:asciiTheme="minorEastAsia" w:eastAsiaTheme="minorEastAsia" w:hAnsiTheme="minorEastAsia" w:cs="宋体"/>
                <w:strike/>
                <w:color w:val="000000"/>
                <w:kern w:val="0"/>
                <w:sz w:val="24"/>
                <w:szCs w:val="24"/>
              </w:rPr>
            </w:pPr>
            <w:del w:id="231" w:author="金鹏波" w:date="2019-03-27T16:54:00Z">
              <w:r>
                <w:rPr>
                  <w:rFonts w:asciiTheme="minorEastAsia" w:eastAsiaTheme="minorEastAsia" w:hAnsiTheme="minorEastAsia" w:cs="宋体" w:hint="eastAsia"/>
                  <w:strike/>
                  <w:color w:val="000000"/>
                  <w:kern w:val="0"/>
                  <w:sz w:val="24"/>
                  <w:szCs w:val="24"/>
                </w:rPr>
                <w:delText>yjje</w:delText>
              </w:r>
            </w:del>
          </w:p>
        </w:tc>
        <w:tc>
          <w:tcPr>
            <w:tcW w:w="1608" w:type="dxa"/>
            <w:vAlign w:val="center"/>
          </w:tcPr>
          <w:p w:rsidR="000D5243" w:rsidRDefault="006F229F">
            <w:pPr>
              <w:widowControl/>
              <w:rPr>
                <w:del w:id="232" w:author="金鹏波" w:date="2019-03-27T16:54:00Z"/>
                <w:rFonts w:asciiTheme="minorEastAsia" w:eastAsiaTheme="minorEastAsia" w:hAnsiTheme="minorEastAsia"/>
                <w:strike/>
                <w:sz w:val="24"/>
                <w:szCs w:val="24"/>
              </w:rPr>
            </w:pPr>
            <w:del w:id="233" w:author="金鹏波" w:date="2019-03-27T16:54:00Z">
              <w:r>
                <w:rPr>
                  <w:rFonts w:asciiTheme="minorEastAsia" w:eastAsiaTheme="minorEastAsia" w:hAnsiTheme="minorEastAsia" w:cs="宋体" w:hint="eastAsia"/>
                  <w:strike/>
                  <w:color w:val="000000"/>
                  <w:kern w:val="0"/>
                  <w:sz w:val="24"/>
                  <w:szCs w:val="24"/>
                </w:rPr>
                <w:delText>金额</w:delText>
              </w:r>
            </w:del>
          </w:p>
        </w:tc>
        <w:tc>
          <w:tcPr>
            <w:tcW w:w="1462" w:type="dxa"/>
          </w:tcPr>
          <w:p w:rsidR="000D5243" w:rsidRDefault="006F229F">
            <w:pPr>
              <w:rPr>
                <w:del w:id="234" w:author="金鹏波" w:date="2019-03-27T16:54:00Z"/>
                <w:rFonts w:asciiTheme="minorEastAsia" w:eastAsiaTheme="minorEastAsia" w:hAnsiTheme="minorEastAsia"/>
                <w:strike/>
                <w:sz w:val="24"/>
                <w:szCs w:val="24"/>
              </w:rPr>
            </w:pPr>
            <w:del w:id="235" w:author="金鹏波" w:date="2019-03-27T16:54:00Z">
              <w:r>
                <w:rPr>
                  <w:rFonts w:asciiTheme="minorEastAsia" w:eastAsiaTheme="minorEastAsia" w:hAnsiTheme="minorEastAsia"/>
                  <w:strike/>
                  <w:sz w:val="24"/>
                  <w:szCs w:val="24"/>
                </w:rPr>
                <w:delText>double</w:delText>
              </w:r>
            </w:del>
          </w:p>
        </w:tc>
        <w:tc>
          <w:tcPr>
            <w:tcW w:w="2989" w:type="dxa"/>
          </w:tcPr>
          <w:p w:rsidR="000D5243" w:rsidRDefault="006F229F">
            <w:pPr>
              <w:rPr>
                <w:del w:id="236" w:author="金鹏波" w:date="2019-03-27T16:54:00Z"/>
                <w:rFonts w:asciiTheme="minorEastAsia" w:eastAsiaTheme="minorEastAsia" w:hAnsiTheme="minorEastAsia"/>
                <w:strike/>
                <w:sz w:val="24"/>
                <w:szCs w:val="24"/>
              </w:rPr>
            </w:pPr>
            <w:del w:id="237" w:author="金鹏波" w:date="2019-03-27T16:54:00Z">
              <w:r>
                <w:rPr>
                  <w:rFonts w:asciiTheme="minorEastAsia" w:eastAsiaTheme="minorEastAsia" w:hAnsiTheme="minorEastAsia" w:hint="eastAsia"/>
                  <w:strike/>
                  <w:sz w:val="24"/>
                  <w:szCs w:val="24"/>
                </w:rPr>
                <w:delText>必需</w:delText>
              </w:r>
            </w:del>
          </w:p>
        </w:tc>
      </w:tr>
      <w:tr w:rsidR="000D5243">
        <w:trPr>
          <w:trHeight w:val="157"/>
          <w:del w:id="238" w:author="金鹏波" w:date="2019-03-27T16:54:00Z"/>
        </w:trPr>
        <w:tc>
          <w:tcPr>
            <w:tcW w:w="2163" w:type="dxa"/>
            <w:vAlign w:val="center"/>
          </w:tcPr>
          <w:p w:rsidR="000D5243" w:rsidRDefault="006F229F">
            <w:pPr>
              <w:widowControl/>
              <w:tabs>
                <w:tab w:val="center" w:pos="1033"/>
                <w:tab w:val="right" w:pos="1944"/>
              </w:tabs>
              <w:jc w:val="left"/>
              <w:rPr>
                <w:del w:id="239" w:author="金鹏波" w:date="2019-03-27T16:54:00Z"/>
                <w:rFonts w:asciiTheme="minorEastAsia" w:eastAsiaTheme="minorEastAsia" w:hAnsiTheme="minorEastAsia" w:cs="宋体"/>
                <w:strike/>
                <w:color w:val="000000"/>
                <w:kern w:val="0"/>
                <w:sz w:val="24"/>
                <w:szCs w:val="24"/>
              </w:rPr>
            </w:pPr>
            <w:del w:id="240" w:author="金鹏波" w:date="2019-03-27T16:54:00Z">
              <w:r>
                <w:rPr>
                  <w:rFonts w:asciiTheme="minorEastAsia" w:eastAsiaTheme="minorEastAsia" w:hAnsiTheme="minorEastAsia" w:cs="宋体" w:hint="eastAsia"/>
                  <w:strike/>
                  <w:color w:val="000000"/>
                  <w:kern w:val="0"/>
                  <w:sz w:val="24"/>
                  <w:szCs w:val="24"/>
                </w:rPr>
                <w:delText>yxbz</w:delText>
              </w:r>
            </w:del>
          </w:p>
        </w:tc>
        <w:tc>
          <w:tcPr>
            <w:tcW w:w="1608" w:type="dxa"/>
            <w:vAlign w:val="center"/>
          </w:tcPr>
          <w:p w:rsidR="000D5243" w:rsidRDefault="006F229F">
            <w:pPr>
              <w:widowControl/>
              <w:rPr>
                <w:del w:id="241" w:author="金鹏波" w:date="2019-03-27T16:54:00Z"/>
                <w:rFonts w:asciiTheme="minorEastAsia" w:eastAsiaTheme="minorEastAsia" w:hAnsiTheme="minorEastAsia"/>
                <w:strike/>
                <w:sz w:val="24"/>
                <w:szCs w:val="24"/>
              </w:rPr>
            </w:pPr>
            <w:del w:id="242" w:author="金鹏波" w:date="2019-03-27T16:54:00Z">
              <w:r>
                <w:rPr>
                  <w:rFonts w:asciiTheme="minorEastAsia" w:eastAsiaTheme="minorEastAsia" w:hAnsiTheme="minorEastAsia" w:cs="宋体" w:hint="eastAsia"/>
                  <w:strike/>
                  <w:color w:val="000000"/>
                  <w:kern w:val="0"/>
                  <w:sz w:val="24"/>
                  <w:szCs w:val="24"/>
                </w:rPr>
                <w:delText>有效标志</w:delText>
              </w:r>
            </w:del>
          </w:p>
        </w:tc>
        <w:tc>
          <w:tcPr>
            <w:tcW w:w="1462" w:type="dxa"/>
          </w:tcPr>
          <w:p w:rsidR="000D5243" w:rsidRDefault="006F229F">
            <w:pPr>
              <w:rPr>
                <w:del w:id="243" w:author="金鹏波" w:date="2019-03-27T16:54:00Z"/>
                <w:rFonts w:asciiTheme="minorEastAsia" w:eastAsiaTheme="minorEastAsia" w:hAnsiTheme="minorEastAsia"/>
                <w:strike/>
                <w:sz w:val="24"/>
                <w:szCs w:val="24"/>
              </w:rPr>
            </w:pPr>
            <w:del w:id="244" w:author="金鹏波" w:date="2019-03-27T16:54:00Z">
              <w:r>
                <w:rPr>
                  <w:rFonts w:asciiTheme="minorEastAsia" w:eastAsiaTheme="minorEastAsia" w:hAnsiTheme="minorEastAsia"/>
                  <w:strike/>
                  <w:sz w:val="24"/>
                  <w:szCs w:val="24"/>
                </w:rPr>
                <w:delText>varchar(</w:delText>
              </w:r>
              <w:r>
                <w:rPr>
                  <w:rFonts w:asciiTheme="minorEastAsia" w:eastAsiaTheme="minorEastAsia" w:hAnsiTheme="minorEastAsia" w:hint="eastAsia"/>
                  <w:strike/>
                  <w:sz w:val="24"/>
                  <w:szCs w:val="24"/>
                </w:rPr>
                <w:delText>2</w:delText>
              </w:r>
              <w:r>
                <w:rPr>
                  <w:rFonts w:asciiTheme="minorEastAsia" w:eastAsiaTheme="minorEastAsia" w:hAnsiTheme="minorEastAsia"/>
                  <w:strike/>
                  <w:sz w:val="24"/>
                  <w:szCs w:val="24"/>
                </w:rPr>
                <w:delText>)</w:delText>
              </w:r>
            </w:del>
          </w:p>
        </w:tc>
        <w:tc>
          <w:tcPr>
            <w:tcW w:w="2989" w:type="dxa"/>
            <w:vAlign w:val="center"/>
          </w:tcPr>
          <w:p w:rsidR="000D5243" w:rsidRDefault="006F229F">
            <w:pPr>
              <w:rPr>
                <w:del w:id="245" w:author="金鹏波" w:date="2019-03-27T16:54:00Z"/>
                <w:rFonts w:asciiTheme="minorEastAsia" w:eastAsiaTheme="minorEastAsia" w:hAnsiTheme="minorEastAsia"/>
                <w:strike/>
                <w:sz w:val="24"/>
                <w:szCs w:val="24"/>
              </w:rPr>
            </w:pPr>
            <w:del w:id="246" w:author="金鹏波" w:date="2019-03-27T16:54:00Z">
              <w:r>
                <w:rPr>
                  <w:rFonts w:asciiTheme="minorEastAsia" w:eastAsiaTheme="minorEastAsia" w:hAnsiTheme="minorEastAsia" w:hint="eastAsia"/>
                  <w:strike/>
                  <w:sz w:val="24"/>
                  <w:szCs w:val="24"/>
                </w:rPr>
                <w:delText>必需</w:delText>
              </w:r>
            </w:del>
          </w:p>
        </w:tc>
      </w:tr>
    </w:tbl>
    <w:p w:rsidR="000D5243" w:rsidRDefault="000D5243">
      <w:pPr>
        <w:rPr>
          <w:del w:id="247" w:author="金鹏波" w:date="2019-03-27T16:54:00Z"/>
          <w:rFonts w:asciiTheme="minorEastAsia" w:eastAsiaTheme="minorEastAsia" w:hAnsiTheme="minorEastAsia"/>
          <w:strike/>
          <w:sz w:val="24"/>
          <w:szCs w:val="24"/>
        </w:rPr>
      </w:pPr>
    </w:p>
    <w:p w:rsidR="000D5243" w:rsidRDefault="006F229F">
      <w:pPr>
        <w:pStyle w:val="5"/>
        <w:numPr>
          <w:ilvl w:val="0"/>
          <w:numId w:val="41"/>
        </w:numPr>
        <w:rPr>
          <w:del w:id="248" w:author="金鹏波" w:date="2019-03-27T16:54:00Z"/>
          <w:rFonts w:asciiTheme="minorEastAsia" w:eastAsiaTheme="minorEastAsia" w:hAnsiTheme="minorEastAsia"/>
          <w:b/>
          <w:bCs/>
          <w:strike/>
          <w:szCs w:val="24"/>
        </w:rPr>
      </w:pPr>
      <w:del w:id="249" w:author="金鹏波" w:date="2019-03-27T16:54:00Z">
        <w:r>
          <w:rPr>
            <w:rFonts w:asciiTheme="minorEastAsia" w:eastAsiaTheme="minorEastAsia" w:hAnsiTheme="minorEastAsia" w:hint="eastAsia"/>
            <w:b/>
            <w:bCs/>
            <w:strike/>
            <w:szCs w:val="24"/>
          </w:rPr>
          <w:delText>响应参数</w:delText>
        </w:r>
      </w:del>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del w:id="250" w:author="金鹏波" w:date="2019-03-27T16:54:00Z"/>
        </w:trPr>
        <w:tc>
          <w:tcPr>
            <w:tcW w:w="2091" w:type="dxa"/>
            <w:shd w:val="clear" w:color="auto" w:fill="DBE5F1"/>
          </w:tcPr>
          <w:p w:rsidR="000D5243" w:rsidRDefault="006F229F">
            <w:pPr>
              <w:jc w:val="center"/>
              <w:rPr>
                <w:del w:id="251" w:author="金鹏波" w:date="2019-03-27T16:54:00Z"/>
                <w:rFonts w:asciiTheme="minorEastAsia" w:eastAsiaTheme="minorEastAsia" w:hAnsiTheme="minorEastAsia"/>
                <w:strike/>
                <w:sz w:val="24"/>
                <w:szCs w:val="24"/>
              </w:rPr>
            </w:pPr>
            <w:del w:id="252" w:author="金鹏波" w:date="2019-03-27T16:54:00Z">
              <w:r>
                <w:rPr>
                  <w:rFonts w:asciiTheme="minorEastAsia" w:eastAsiaTheme="minorEastAsia" w:hAnsiTheme="minorEastAsia" w:hint="eastAsia"/>
                  <w:strike/>
                  <w:sz w:val="24"/>
                  <w:szCs w:val="24"/>
                </w:rPr>
                <w:delText>项目名称</w:delText>
              </w:r>
            </w:del>
          </w:p>
        </w:tc>
        <w:tc>
          <w:tcPr>
            <w:tcW w:w="1451" w:type="dxa"/>
            <w:shd w:val="clear" w:color="auto" w:fill="DBE5F1"/>
          </w:tcPr>
          <w:p w:rsidR="000D5243" w:rsidRDefault="006F229F">
            <w:pPr>
              <w:jc w:val="center"/>
              <w:rPr>
                <w:del w:id="253" w:author="金鹏波" w:date="2019-03-27T16:54:00Z"/>
                <w:rFonts w:asciiTheme="minorEastAsia" w:eastAsiaTheme="minorEastAsia" w:hAnsiTheme="minorEastAsia"/>
                <w:strike/>
                <w:sz w:val="24"/>
                <w:szCs w:val="24"/>
              </w:rPr>
            </w:pPr>
            <w:del w:id="254" w:author="金鹏波" w:date="2019-03-27T16:54:00Z">
              <w:r>
                <w:rPr>
                  <w:rFonts w:asciiTheme="minorEastAsia" w:eastAsiaTheme="minorEastAsia" w:hAnsiTheme="minorEastAsia" w:hint="eastAsia"/>
                  <w:strike/>
                  <w:sz w:val="24"/>
                  <w:szCs w:val="24"/>
                </w:rPr>
                <w:delText>含义</w:delText>
              </w:r>
            </w:del>
          </w:p>
        </w:tc>
        <w:tc>
          <w:tcPr>
            <w:tcW w:w="1559" w:type="dxa"/>
            <w:shd w:val="clear" w:color="auto" w:fill="DBE5F1"/>
          </w:tcPr>
          <w:p w:rsidR="000D5243" w:rsidRDefault="006F229F">
            <w:pPr>
              <w:jc w:val="center"/>
              <w:rPr>
                <w:del w:id="255" w:author="金鹏波" w:date="2019-03-27T16:54:00Z"/>
                <w:rFonts w:asciiTheme="minorEastAsia" w:eastAsiaTheme="minorEastAsia" w:hAnsiTheme="minorEastAsia"/>
                <w:strike/>
                <w:sz w:val="24"/>
                <w:szCs w:val="24"/>
              </w:rPr>
            </w:pPr>
            <w:del w:id="256" w:author="金鹏波" w:date="2019-03-27T16:54:00Z">
              <w:r>
                <w:rPr>
                  <w:rFonts w:asciiTheme="minorEastAsia" w:eastAsiaTheme="minorEastAsia" w:hAnsiTheme="minorEastAsia" w:hint="eastAsia"/>
                  <w:strike/>
                  <w:sz w:val="24"/>
                  <w:szCs w:val="24"/>
                </w:rPr>
                <w:delText>示例值</w:delText>
              </w:r>
            </w:del>
          </w:p>
        </w:tc>
        <w:tc>
          <w:tcPr>
            <w:tcW w:w="3121" w:type="dxa"/>
            <w:shd w:val="clear" w:color="auto" w:fill="DBE5F1"/>
          </w:tcPr>
          <w:p w:rsidR="000D5243" w:rsidRDefault="006F229F">
            <w:pPr>
              <w:jc w:val="center"/>
              <w:rPr>
                <w:del w:id="257" w:author="金鹏波" w:date="2019-03-27T16:54:00Z"/>
                <w:rFonts w:asciiTheme="minorEastAsia" w:eastAsiaTheme="minorEastAsia" w:hAnsiTheme="minorEastAsia"/>
                <w:strike/>
                <w:sz w:val="24"/>
                <w:szCs w:val="24"/>
              </w:rPr>
            </w:pPr>
            <w:del w:id="258" w:author="金鹏波" w:date="2019-03-27T16:54:00Z">
              <w:r>
                <w:rPr>
                  <w:rFonts w:asciiTheme="minorEastAsia" w:eastAsiaTheme="minorEastAsia" w:hAnsiTheme="minorEastAsia" w:hint="eastAsia"/>
                  <w:strike/>
                  <w:sz w:val="24"/>
                  <w:szCs w:val="24"/>
                </w:rPr>
                <w:delText>说明</w:delText>
              </w:r>
            </w:del>
          </w:p>
        </w:tc>
      </w:tr>
      <w:tr w:rsidR="000D5243">
        <w:trPr>
          <w:trHeight w:val="90"/>
          <w:del w:id="259" w:author="金鹏波" w:date="2019-03-27T16:54:00Z"/>
        </w:trPr>
        <w:tc>
          <w:tcPr>
            <w:tcW w:w="2091" w:type="dxa"/>
          </w:tcPr>
          <w:p w:rsidR="000D5243" w:rsidRDefault="006F229F">
            <w:pPr>
              <w:rPr>
                <w:del w:id="260" w:author="金鹏波" w:date="2019-03-27T16:54:00Z"/>
                <w:rFonts w:asciiTheme="minorEastAsia" w:eastAsiaTheme="minorEastAsia" w:hAnsiTheme="minorEastAsia"/>
                <w:strike/>
                <w:sz w:val="24"/>
                <w:szCs w:val="24"/>
                <w:lang w:val="de-DE"/>
              </w:rPr>
            </w:pPr>
            <w:del w:id="261" w:author="金鹏波" w:date="2019-03-27T16:54:00Z">
              <w:r>
                <w:rPr>
                  <w:rFonts w:asciiTheme="minorEastAsia" w:eastAsiaTheme="minorEastAsia" w:hAnsiTheme="minorEastAsia" w:hint="eastAsia"/>
                  <w:strike/>
                  <w:color w:val="000000"/>
                  <w:sz w:val="24"/>
                  <w:szCs w:val="24"/>
                </w:rPr>
                <w:delText>resultcode</w:delText>
              </w:r>
            </w:del>
          </w:p>
        </w:tc>
        <w:tc>
          <w:tcPr>
            <w:tcW w:w="1451" w:type="dxa"/>
          </w:tcPr>
          <w:p w:rsidR="000D5243" w:rsidRDefault="006F229F">
            <w:pPr>
              <w:widowControl/>
              <w:jc w:val="center"/>
              <w:rPr>
                <w:del w:id="262" w:author="金鹏波" w:date="2019-03-27T16:54:00Z"/>
                <w:rFonts w:asciiTheme="minorEastAsia" w:eastAsiaTheme="minorEastAsia" w:hAnsiTheme="minorEastAsia" w:cs="宋体"/>
                <w:strike/>
                <w:color w:val="000000"/>
                <w:kern w:val="0"/>
                <w:sz w:val="24"/>
                <w:szCs w:val="24"/>
              </w:rPr>
            </w:pPr>
            <w:del w:id="263" w:author="金鹏波" w:date="2019-03-27T16:54:00Z">
              <w:r>
                <w:rPr>
                  <w:rFonts w:asciiTheme="minorEastAsia" w:eastAsiaTheme="minorEastAsia" w:hAnsiTheme="minorEastAsia" w:cs="宋体" w:hint="eastAsia"/>
                  <w:strike/>
                  <w:color w:val="000000"/>
                  <w:kern w:val="0"/>
                  <w:sz w:val="24"/>
                  <w:szCs w:val="24"/>
                </w:rPr>
                <w:delText>返回编码</w:delText>
              </w:r>
            </w:del>
          </w:p>
        </w:tc>
        <w:tc>
          <w:tcPr>
            <w:tcW w:w="1559" w:type="dxa"/>
          </w:tcPr>
          <w:p w:rsidR="000D5243" w:rsidRDefault="006F229F">
            <w:pPr>
              <w:rPr>
                <w:del w:id="264" w:author="金鹏波" w:date="2019-03-27T16:54:00Z"/>
                <w:rFonts w:asciiTheme="minorEastAsia" w:eastAsiaTheme="minorEastAsia" w:hAnsiTheme="minorEastAsia"/>
                <w:strike/>
                <w:sz w:val="24"/>
                <w:szCs w:val="24"/>
              </w:rPr>
            </w:pPr>
            <w:del w:id="265" w:author="金鹏波" w:date="2019-03-27T16:54:00Z">
              <w:r>
                <w:rPr>
                  <w:rFonts w:asciiTheme="minorEastAsia" w:eastAsiaTheme="minorEastAsia" w:hAnsiTheme="minorEastAsia" w:hint="eastAsia"/>
                  <w:strike/>
                  <w:sz w:val="24"/>
                  <w:szCs w:val="24"/>
                </w:rPr>
                <w:delText>000000</w:delText>
              </w:r>
            </w:del>
          </w:p>
        </w:tc>
        <w:tc>
          <w:tcPr>
            <w:tcW w:w="3121" w:type="dxa"/>
          </w:tcPr>
          <w:p w:rsidR="000D5243" w:rsidRDefault="006F229F">
            <w:pPr>
              <w:rPr>
                <w:del w:id="266" w:author="金鹏波" w:date="2019-03-27T16:54:00Z"/>
                <w:rFonts w:asciiTheme="minorEastAsia" w:eastAsiaTheme="minorEastAsia" w:hAnsiTheme="minorEastAsia"/>
                <w:strike/>
                <w:sz w:val="24"/>
                <w:szCs w:val="24"/>
              </w:rPr>
            </w:pPr>
            <w:del w:id="267" w:author="金鹏波" w:date="2019-03-27T16:54:00Z">
              <w:r>
                <w:rPr>
                  <w:rFonts w:asciiTheme="minorEastAsia" w:eastAsiaTheme="minorEastAsia" w:hAnsiTheme="minorEastAsia" w:hint="eastAsia"/>
                  <w:strike/>
                  <w:sz w:val="24"/>
                  <w:szCs w:val="24"/>
                </w:rPr>
                <w:delText>000000</w:delText>
              </w:r>
              <w:r>
                <w:rPr>
                  <w:rFonts w:asciiTheme="minorEastAsia" w:eastAsiaTheme="minorEastAsia" w:hAnsiTheme="minorEastAsia" w:hint="eastAsia"/>
                  <w:strike/>
                  <w:sz w:val="24"/>
                  <w:szCs w:val="24"/>
                </w:rPr>
                <w:delText>为成功，其他为失败</w:delText>
              </w:r>
            </w:del>
          </w:p>
        </w:tc>
      </w:tr>
      <w:tr w:rsidR="000D5243">
        <w:trPr>
          <w:trHeight w:val="157"/>
          <w:del w:id="268" w:author="金鹏波" w:date="2019-03-27T16:54:00Z"/>
        </w:trPr>
        <w:tc>
          <w:tcPr>
            <w:tcW w:w="2091" w:type="dxa"/>
          </w:tcPr>
          <w:p w:rsidR="000D5243" w:rsidRDefault="006F229F">
            <w:pPr>
              <w:rPr>
                <w:del w:id="269" w:author="金鹏波" w:date="2019-03-27T16:54:00Z"/>
                <w:rFonts w:asciiTheme="minorEastAsia" w:eastAsiaTheme="minorEastAsia" w:hAnsiTheme="minorEastAsia"/>
                <w:strike/>
                <w:sz w:val="24"/>
                <w:szCs w:val="24"/>
                <w:lang w:val="de-DE"/>
              </w:rPr>
            </w:pPr>
            <w:del w:id="270" w:author="金鹏波" w:date="2019-03-27T16:54:00Z">
              <w:r>
                <w:rPr>
                  <w:rFonts w:asciiTheme="minorEastAsia" w:eastAsiaTheme="minorEastAsia" w:hAnsiTheme="minorEastAsia" w:hint="eastAsia"/>
                  <w:strike/>
                  <w:sz w:val="24"/>
                  <w:szCs w:val="24"/>
                </w:rPr>
                <w:delText>resultmsg</w:delText>
              </w:r>
            </w:del>
          </w:p>
        </w:tc>
        <w:tc>
          <w:tcPr>
            <w:tcW w:w="1451" w:type="dxa"/>
          </w:tcPr>
          <w:p w:rsidR="000D5243" w:rsidRDefault="006F229F">
            <w:pPr>
              <w:widowControl/>
              <w:jc w:val="center"/>
              <w:rPr>
                <w:del w:id="271" w:author="金鹏波" w:date="2019-03-27T16:54:00Z"/>
                <w:rFonts w:asciiTheme="minorEastAsia" w:eastAsiaTheme="minorEastAsia" w:hAnsiTheme="minorEastAsia" w:cs="宋体"/>
                <w:strike/>
                <w:color w:val="000000"/>
                <w:kern w:val="0"/>
                <w:sz w:val="24"/>
                <w:szCs w:val="24"/>
              </w:rPr>
            </w:pPr>
            <w:del w:id="272" w:author="金鹏波" w:date="2019-03-27T16:54:00Z">
              <w:r>
                <w:rPr>
                  <w:rFonts w:asciiTheme="minorEastAsia" w:eastAsiaTheme="minorEastAsia" w:hAnsiTheme="minorEastAsia" w:cs="宋体" w:hint="eastAsia"/>
                  <w:strike/>
                  <w:color w:val="000000"/>
                  <w:kern w:val="0"/>
                  <w:sz w:val="24"/>
                  <w:szCs w:val="24"/>
                </w:rPr>
                <w:delText>具体的消息</w:delText>
              </w:r>
            </w:del>
          </w:p>
        </w:tc>
        <w:tc>
          <w:tcPr>
            <w:tcW w:w="1559" w:type="dxa"/>
          </w:tcPr>
          <w:p w:rsidR="000D5243" w:rsidRDefault="006F229F">
            <w:pPr>
              <w:rPr>
                <w:del w:id="273" w:author="金鹏波" w:date="2019-03-27T16:54:00Z"/>
                <w:rFonts w:asciiTheme="minorEastAsia" w:eastAsiaTheme="minorEastAsia" w:hAnsiTheme="minorEastAsia"/>
                <w:strike/>
                <w:sz w:val="24"/>
                <w:szCs w:val="24"/>
              </w:rPr>
            </w:pPr>
            <w:del w:id="274" w:author="金鹏波" w:date="2019-03-27T16:54:00Z">
              <w:r>
                <w:rPr>
                  <w:rFonts w:asciiTheme="minorEastAsia" w:eastAsiaTheme="minorEastAsia" w:hAnsiTheme="minorEastAsia" w:hint="eastAsia"/>
                  <w:strike/>
                  <w:sz w:val="24"/>
                  <w:szCs w:val="24"/>
                </w:rPr>
                <w:delText>成功</w:delText>
              </w:r>
            </w:del>
          </w:p>
        </w:tc>
        <w:tc>
          <w:tcPr>
            <w:tcW w:w="3121" w:type="dxa"/>
          </w:tcPr>
          <w:p w:rsidR="000D5243" w:rsidRDefault="006F229F">
            <w:pPr>
              <w:rPr>
                <w:del w:id="275" w:author="金鹏波" w:date="2019-03-27T16:54:00Z"/>
                <w:rFonts w:asciiTheme="minorEastAsia" w:eastAsiaTheme="minorEastAsia" w:hAnsiTheme="minorEastAsia"/>
                <w:strike/>
                <w:sz w:val="24"/>
                <w:szCs w:val="24"/>
              </w:rPr>
            </w:pPr>
            <w:del w:id="276" w:author="金鹏波" w:date="2019-03-27T16:54:00Z">
              <w:r>
                <w:rPr>
                  <w:rFonts w:asciiTheme="minorEastAsia" w:eastAsiaTheme="minorEastAsia" w:hAnsiTheme="minorEastAsia" w:hint="eastAsia"/>
                  <w:strike/>
                  <w:sz w:val="24"/>
                  <w:szCs w:val="24"/>
                </w:rPr>
                <w:delText>具体的消息</w:delText>
              </w:r>
            </w:del>
          </w:p>
        </w:tc>
      </w:tr>
      <w:tr w:rsidR="000D5243">
        <w:trPr>
          <w:trHeight w:val="157"/>
          <w:del w:id="277" w:author="金鹏波" w:date="2019-03-27T16:54:00Z"/>
        </w:trPr>
        <w:tc>
          <w:tcPr>
            <w:tcW w:w="2091" w:type="dxa"/>
            <w:vAlign w:val="center"/>
          </w:tcPr>
          <w:p w:rsidR="000D5243" w:rsidRDefault="006F229F">
            <w:pPr>
              <w:widowControl/>
              <w:tabs>
                <w:tab w:val="center" w:pos="1033"/>
                <w:tab w:val="right" w:pos="1944"/>
              </w:tabs>
              <w:jc w:val="left"/>
              <w:rPr>
                <w:del w:id="278" w:author="金鹏波" w:date="2019-03-27T16:54:00Z"/>
                <w:rFonts w:asciiTheme="minorEastAsia" w:eastAsiaTheme="minorEastAsia" w:hAnsiTheme="minorEastAsia"/>
                <w:strike/>
                <w:sz w:val="24"/>
                <w:szCs w:val="24"/>
              </w:rPr>
            </w:pPr>
            <w:del w:id="279" w:author="金鹏波" w:date="2019-03-27T16:54:00Z">
              <w:r>
                <w:rPr>
                  <w:rFonts w:asciiTheme="minorEastAsia" w:eastAsiaTheme="minorEastAsia" w:hAnsiTheme="minorEastAsia" w:cs="宋体"/>
                  <w:strike/>
                  <w:color w:val="000000"/>
                  <w:kern w:val="0"/>
                  <w:sz w:val="24"/>
                  <w:szCs w:val="24"/>
                </w:rPr>
                <w:delText>jylsh</w:delText>
              </w:r>
            </w:del>
          </w:p>
        </w:tc>
        <w:tc>
          <w:tcPr>
            <w:tcW w:w="1451" w:type="dxa"/>
            <w:vAlign w:val="center"/>
          </w:tcPr>
          <w:p w:rsidR="000D5243" w:rsidRDefault="006F229F">
            <w:pPr>
              <w:rPr>
                <w:del w:id="280" w:author="金鹏波" w:date="2019-03-27T16:54:00Z"/>
                <w:rFonts w:asciiTheme="minorEastAsia" w:eastAsiaTheme="minorEastAsia" w:hAnsiTheme="minorEastAsia" w:cs="宋体"/>
                <w:strike/>
                <w:color w:val="000000"/>
                <w:kern w:val="0"/>
                <w:sz w:val="24"/>
                <w:szCs w:val="24"/>
              </w:rPr>
            </w:pPr>
            <w:del w:id="281" w:author="金鹏波" w:date="2019-03-27T16:54:00Z">
              <w:r>
                <w:rPr>
                  <w:rFonts w:asciiTheme="minorEastAsia" w:eastAsiaTheme="minorEastAsia" w:hAnsiTheme="minorEastAsia" w:cs="宋体" w:hint="eastAsia"/>
                  <w:strike/>
                  <w:kern w:val="0"/>
                  <w:sz w:val="24"/>
                  <w:szCs w:val="24"/>
                </w:rPr>
                <w:delText>交易流水号</w:delText>
              </w:r>
            </w:del>
          </w:p>
        </w:tc>
        <w:tc>
          <w:tcPr>
            <w:tcW w:w="1559" w:type="dxa"/>
          </w:tcPr>
          <w:p w:rsidR="000D5243" w:rsidRDefault="006F229F">
            <w:pPr>
              <w:rPr>
                <w:del w:id="282" w:author="金鹏波" w:date="2019-03-27T16:54:00Z"/>
                <w:rFonts w:asciiTheme="minorEastAsia" w:eastAsiaTheme="minorEastAsia" w:hAnsiTheme="minorEastAsia"/>
                <w:strike/>
                <w:sz w:val="24"/>
                <w:szCs w:val="24"/>
              </w:rPr>
            </w:pPr>
            <w:del w:id="283" w:author="金鹏波" w:date="2019-03-27T16:54:00Z">
              <w:r>
                <w:rPr>
                  <w:rFonts w:asciiTheme="minorEastAsia" w:eastAsiaTheme="minorEastAsia" w:hAnsiTheme="minorEastAsia"/>
                  <w:strike/>
                  <w:sz w:val="24"/>
                  <w:szCs w:val="24"/>
                </w:rPr>
                <w:delText>varchar(32)</w:delText>
              </w:r>
            </w:del>
          </w:p>
        </w:tc>
        <w:tc>
          <w:tcPr>
            <w:tcW w:w="3121" w:type="dxa"/>
            <w:vAlign w:val="center"/>
          </w:tcPr>
          <w:p w:rsidR="000D5243" w:rsidRDefault="000D5243">
            <w:pPr>
              <w:rPr>
                <w:del w:id="284" w:author="金鹏波" w:date="2019-03-27T16:54:00Z"/>
                <w:rFonts w:asciiTheme="minorEastAsia" w:eastAsiaTheme="minorEastAsia" w:hAnsiTheme="minorEastAsia"/>
                <w:strike/>
                <w:sz w:val="24"/>
                <w:szCs w:val="24"/>
              </w:rPr>
            </w:pPr>
          </w:p>
        </w:tc>
      </w:tr>
      <w:tr w:rsidR="000D5243">
        <w:trPr>
          <w:trHeight w:val="157"/>
          <w:del w:id="285" w:author="金鹏波" w:date="2019-03-27T16:54:00Z"/>
        </w:trPr>
        <w:tc>
          <w:tcPr>
            <w:tcW w:w="8222" w:type="dxa"/>
            <w:gridSpan w:val="4"/>
          </w:tcPr>
          <w:p w:rsidR="000D5243" w:rsidRDefault="006F229F">
            <w:pPr>
              <w:widowControl/>
              <w:rPr>
                <w:del w:id="286" w:author="金鹏波" w:date="2019-03-27T16:54:00Z"/>
                <w:rFonts w:asciiTheme="minorEastAsia" w:eastAsiaTheme="minorEastAsia" w:hAnsiTheme="minorEastAsia" w:cs="宋体"/>
                <w:strike/>
                <w:color w:val="000000"/>
                <w:kern w:val="0"/>
                <w:sz w:val="24"/>
                <w:szCs w:val="24"/>
              </w:rPr>
            </w:pPr>
            <w:del w:id="287" w:author="金鹏波" w:date="2019-03-27T16:54:00Z">
              <w:r>
                <w:rPr>
                  <w:rFonts w:asciiTheme="minorEastAsia" w:eastAsiaTheme="minorEastAsia" w:hAnsiTheme="minorEastAsia" w:cs="宋体" w:hint="eastAsia"/>
                  <w:strike/>
                  <w:color w:val="000000"/>
                  <w:kern w:val="0"/>
                  <w:sz w:val="24"/>
                  <w:szCs w:val="24"/>
                </w:rPr>
                <w:delText>resultobj</w:delText>
              </w:r>
            </w:del>
          </w:p>
        </w:tc>
      </w:tr>
      <w:tr w:rsidR="000D5243">
        <w:trPr>
          <w:trHeight w:val="202"/>
          <w:del w:id="288" w:author="金鹏波" w:date="2019-03-27T16:54:00Z"/>
        </w:trPr>
        <w:tc>
          <w:tcPr>
            <w:tcW w:w="2091" w:type="dxa"/>
            <w:vAlign w:val="center"/>
          </w:tcPr>
          <w:p w:rsidR="000D5243" w:rsidRDefault="006F229F">
            <w:pPr>
              <w:widowControl/>
              <w:rPr>
                <w:del w:id="289" w:author="金鹏波" w:date="2019-03-27T16:54:00Z"/>
                <w:rFonts w:asciiTheme="minorEastAsia" w:eastAsiaTheme="minorEastAsia" w:hAnsiTheme="minorEastAsia"/>
                <w:strike/>
                <w:sz w:val="24"/>
                <w:szCs w:val="24"/>
              </w:rPr>
            </w:pPr>
            <w:del w:id="290" w:author="金鹏波" w:date="2019-03-27T16:54:00Z">
              <w:r>
                <w:rPr>
                  <w:rFonts w:asciiTheme="minorEastAsia" w:eastAsiaTheme="minorEastAsia" w:hAnsiTheme="minorEastAsia" w:hint="eastAsia"/>
                  <w:strike/>
                  <w:sz w:val="24"/>
                  <w:szCs w:val="24"/>
                </w:rPr>
                <w:delText>cljg</w:delText>
              </w:r>
            </w:del>
          </w:p>
        </w:tc>
        <w:tc>
          <w:tcPr>
            <w:tcW w:w="1451" w:type="dxa"/>
            <w:vAlign w:val="center"/>
          </w:tcPr>
          <w:p w:rsidR="000D5243" w:rsidRDefault="006F229F">
            <w:pPr>
              <w:widowControl/>
              <w:jc w:val="center"/>
              <w:rPr>
                <w:del w:id="291" w:author="金鹏波" w:date="2019-03-27T16:54:00Z"/>
                <w:rFonts w:asciiTheme="minorEastAsia" w:eastAsiaTheme="minorEastAsia" w:hAnsiTheme="minorEastAsia" w:cs="宋体"/>
                <w:strike/>
                <w:color w:val="000000"/>
                <w:kern w:val="0"/>
                <w:sz w:val="24"/>
                <w:szCs w:val="24"/>
              </w:rPr>
            </w:pPr>
            <w:del w:id="292" w:author="金鹏波" w:date="2019-03-27T16:54:00Z">
              <w:r>
                <w:rPr>
                  <w:rFonts w:asciiTheme="minorEastAsia" w:eastAsiaTheme="minorEastAsia" w:hAnsiTheme="minorEastAsia" w:cs="宋体" w:hint="eastAsia"/>
                  <w:strike/>
                  <w:color w:val="000000"/>
                  <w:kern w:val="0"/>
                  <w:sz w:val="24"/>
                  <w:szCs w:val="24"/>
                </w:rPr>
                <w:delText>处理结果</w:delText>
              </w:r>
            </w:del>
          </w:p>
        </w:tc>
        <w:tc>
          <w:tcPr>
            <w:tcW w:w="1559" w:type="dxa"/>
          </w:tcPr>
          <w:p w:rsidR="000D5243" w:rsidRDefault="000D5243">
            <w:pPr>
              <w:rPr>
                <w:del w:id="293" w:author="金鹏波" w:date="2019-03-27T16:54:00Z"/>
                <w:rFonts w:asciiTheme="minorEastAsia" w:eastAsiaTheme="minorEastAsia" w:hAnsiTheme="minorEastAsia"/>
                <w:strike/>
                <w:sz w:val="24"/>
                <w:szCs w:val="24"/>
              </w:rPr>
            </w:pPr>
          </w:p>
        </w:tc>
        <w:tc>
          <w:tcPr>
            <w:tcW w:w="3121" w:type="dxa"/>
          </w:tcPr>
          <w:p w:rsidR="000D5243" w:rsidRDefault="006F229F">
            <w:pPr>
              <w:rPr>
                <w:del w:id="294" w:author="金鹏波" w:date="2019-03-27T16:54:00Z"/>
                <w:rFonts w:asciiTheme="minorEastAsia" w:eastAsiaTheme="minorEastAsia" w:hAnsiTheme="minorEastAsia"/>
                <w:strike/>
                <w:sz w:val="24"/>
                <w:szCs w:val="24"/>
              </w:rPr>
            </w:pPr>
            <w:del w:id="295" w:author="金鹏波" w:date="2019-03-27T16:54:00Z">
              <w:r>
                <w:rPr>
                  <w:rFonts w:asciiTheme="minorEastAsia" w:eastAsiaTheme="minorEastAsia" w:hAnsiTheme="minorEastAsia" w:hint="eastAsia"/>
                  <w:strike/>
                  <w:sz w:val="24"/>
                  <w:szCs w:val="24"/>
                </w:rPr>
                <w:delText>000000</w:delText>
              </w:r>
              <w:r>
                <w:rPr>
                  <w:rFonts w:asciiTheme="minorEastAsia" w:eastAsiaTheme="minorEastAsia" w:hAnsiTheme="minorEastAsia" w:hint="eastAsia"/>
                  <w:strike/>
                  <w:sz w:val="24"/>
                  <w:szCs w:val="24"/>
                </w:rPr>
                <w:delText>为成功，其他为失败</w:delText>
              </w:r>
            </w:del>
          </w:p>
        </w:tc>
      </w:tr>
    </w:tbl>
    <w:p w:rsidR="000D5243" w:rsidRDefault="000D5243">
      <w:pPr>
        <w:rPr>
          <w:rFonts w:asciiTheme="minorEastAsia" w:eastAsiaTheme="minorEastAsia" w:hAnsiTheme="minorEastAsia"/>
          <w:sz w:val="24"/>
          <w:szCs w:val="24"/>
        </w:rPr>
      </w:pPr>
    </w:p>
    <w:p w:rsidR="000D5243" w:rsidRPr="0007615C" w:rsidRDefault="006F229F">
      <w:pPr>
        <w:pStyle w:val="1111"/>
        <w:ind w:left="864" w:hanging="864"/>
        <w:rPr>
          <w:color w:val="C00000"/>
        </w:rPr>
      </w:pPr>
      <w:ins w:id="296" w:author="nj" w:date="2019-03-27T16:50:00Z">
        <w:r w:rsidRPr="0007615C">
          <w:rPr>
            <w:rFonts w:hint="eastAsia"/>
            <w:color w:val="C00000"/>
          </w:rPr>
          <w:t>税局发起</w:t>
        </w:r>
      </w:ins>
      <w:r w:rsidRPr="0007615C">
        <w:rPr>
          <w:rFonts w:hint="eastAsia"/>
          <w:color w:val="C00000"/>
        </w:rPr>
        <w:t>银行缴费协议</w:t>
      </w:r>
      <w:r w:rsidRPr="0007615C">
        <w:rPr>
          <w:rFonts w:hint="eastAsia"/>
          <w:color w:val="C00000"/>
        </w:rPr>
        <w:t>变更</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ins w:id="297" w:author="nj" w:date="2019-03-27T16:49:00Z">
        <w:r>
          <w:rPr>
            <w:rFonts w:asciiTheme="minorEastAsia" w:eastAsiaTheme="minorEastAsia" w:hAnsiTheme="minorEastAsia" w:cs="宋体" w:hint="eastAsia"/>
            <w:sz w:val="24"/>
            <w:szCs w:val="24"/>
          </w:rPr>
          <w:t>税局</w:t>
        </w:r>
      </w:ins>
      <w:del w:id="298" w:author="nj" w:date="2019-03-27T16:49:00Z">
        <w:r>
          <w:rPr>
            <w:rFonts w:asciiTheme="minorEastAsia" w:eastAsiaTheme="minorEastAsia" w:hAnsiTheme="minorEastAsia" w:cs="宋体" w:hint="eastAsia"/>
            <w:sz w:val="24"/>
            <w:szCs w:val="24"/>
          </w:rPr>
          <w:delText>银行</w:delText>
        </w:r>
      </w:del>
      <w:r>
        <w:rPr>
          <w:rFonts w:asciiTheme="minorEastAsia" w:eastAsiaTheme="minorEastAsia" w:hAnsiTheme="minorEastAsia" w:cs="宋体" w:hint="eastAsia"/>
          <w:sz w:val="24"/>
          <w:szCs w:val="24"/>
        </w:rPr>
        <w:t>通过接口推送</w:t>
      </w:r>
      <w:r>
        <w:rPr>
          <w:rFonts w:asciiTheme="minorEastAsia" w:eastAsiaTheme="minorEastAsia" w:hAnsiTheme="minorEastAsia" w:cs="宋体" w:hint="eastAsia"/>
          <w:sz w:val="24"/>
          <w:szCs w:val="24"/>
        </w:rPr>
        <w:t>变更的缴费协议信息。</w:t>
      </w:r>
    </w:p>
    <w:p w:rsidR="000D5243" w:rsidRDefault="006F229F">
      <w:pPr>
        <w:spacing w:line="360" w:lineRule="auto"/>
        <w:ind w:firstLineChars="200" w:firstLine="480"/>
        <w:rPr>
          <w:ins w:id="299" w:author="nj" w:date="2019-03-27T16:49:00Z"/>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可变更的字段：联系人、联系人电话、有效期起止。</w:t>
      </w:r>
    </w:p>
    <w:p w:rsidR="000D5243" w:rsidRDefault="000D5243">
      <w:pPr>
        <w:spacing w:line="360" w:lineRule="auto"/>
        <w:ind w:firstLineChars="200" w:firstLine="480"/>
        <w:rPr>
          <w:rFonts w:asciiTheme="minorEastAsia" w:eastAsiaTheme="minorEastAsia" w:hAnsiTheme="minorEastAsia" w:cs="宋体"/>
          <w:sz w:val="24"/>
          <w:szCs w:val="24"/>
        </w:rPr>
      </w:pP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银行柜台、银行自助机。</w:t>
      </w:r>
    </w:p>
    <w:p w:rsidR="000D5243" w:rsidRDefault="006F229F">
      <w:pPr>
        <w:pStyle w:val="5"/>
        <w:numPr>
          <w:ilvl w:val="0"/>
          <w:numId w:val="42"/>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42"/>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/grsbfdj/grdjyhjfxx/djyhjfxyzz/</w:t>
            </w:r>
            <w:r>
              <w:rPr>
                <w:rFonts w:asciiTheme="minorEastAsia" w:eastAsiaTheme="minorEastAsia" w:hAnsiTheme="minorEastAsia" w:hint="eastAsia"/>
                <w:sz w:val="24"/>
                <w:szCs w:val="24"/>
              </w:rPr>
              <w:t>jfxxbg</w:t>
            </w:r>
            <w:r>
              <w:rPr>
                <w:rFonts w:asciiTheme="minorEastAsia" w:eastAsiaTheme="minorEastAsia" w:hAnsiTheme="minorEastAsia" w:hint="eastAsia"/>
                <w:sz w:val="24"/>
                <w:szCs w:val="24"/>
              </w:rPr>
              <w:t>.do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/grsbfdj/grdjyhjfxx/djyhjfxyzz/</w:t>
            </w:r>
            <w:r>
              <w:rPr>
                <w:rFonts w:asciiTheme="minorEastAsia" w:eastAsiaTheme="minorEastAsia" w:hAnsiTheme="minorEastAsia" w:hint="eastAsia"/>
                <w:sz w:val="24"/>
                <w:szCs w:val="24"/>
              </w:rPr>
              <w:t>jfxxbg</w:t>
            </w:r>
            <w:r>
              <w:rPr>
                <w:rFonts w:asciiTheme="minorEastAsia" w:eastAsiaTheme="minorEastAsia" w:hAnsiTheme="minorEastAsia" w:hint="eastAsia"/>
                <w:sz w:val="24"/>
                <w:szCs w:val="24"/>
              </w:rPr>
              <w:t>.do</w:t>
            </w:r>
          </w:p>
        </w:tc>
      </w:tr>
      <w:tr w:rsidR="000D5243">
        <w:tc>
          <w:tcPr>
            <w:tcW w:w="2376" w:type="dxa"/>
          </w:tcPr>
          <w:p w:rsidR="000D5243" w:rsidRDefault="000D5243">
            <w:pPr>
              <w:rPr>
                <w:rFonts w:asciiTheme="minorEastAsia" w:eastAsiaTheme="minorEastAsia" w:hAnsiTheme="minorEastAsia"/>
                <w:sz w:val="24"/>
                <w:szCs w:val="24"/>
              </w:rPr>
            </w:pPr>
          </w:p>
        </w:tc>
        <w:tc>
          <w:tcPr>
            <w:tcW w:w="5846" w:type="dxa"/>
          </w:tcPr>
          <w:p w:rsidR="000D5243" w:rsidRDefault="000D5243">
            <w:pPr>
              <w:rPr>
                <w:rFonts w:asciiTheme="minorEastAsia" w:eastAsiaTheme="minorEastAsia" w:hAnsiTheme="minorEastAsia"/>
                <w:sz w:val="24"/>
                <w:szCs w:val="24"/>
              </w:rPr>
            </w:pPr>
          </w:p>
        </w:tc>
      </w:tr>
    </w:tbl>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p w:rsidR="000D5243" w:rsidRDefault="006F229F">
      <w:pPr>
        <w:pStyle w:val="5"/>
        <w:numPr>
          <w:ilvl w:val="0"/>
          <w:numId w:val="42"/>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.SW</w:t>
            </w:r>
            <w:r>
              <w:rPr>
                <w:rFonts w:asciiTheme="minorEastAsia" w:eastAsiaTheme="minorEastAsia" w:hAnsiTheme="minorEastAsia" w:hint="eastAsia"/>
                <w:sz w:val="24"/>
                <w:szCs w:val="24"/>
              </w:rPr>
              <w:t>YHJFXYBG</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lastRenderedPageBreak/>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银行缴费协议号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新协议号规则（</w:t>
            </w:r>
            <w:r>
              <w:rPr>
                <w:rFonts w:asciiTheme="minorEastAsia" w:eastAsiaTheme="minorEastAsia" w:hAnsiTheme="minorEastAsia" w:hint="eastAsia"/>
                <w:sz w:val="24"/>
                <w:szCs w:val="24"/>
              </w:rPr>
              <w:t>20</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批扣银行代码（</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地区代码（</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年月日（</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顺序号（</w:t>
            </w:r>
            <w:r>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102</w:t>
            </w:r>
            <w:r>
              <w:rPr>
                <w:rFonts w:asciiTheme="minorEastAsia" w:eastAsiaTheme="minorEastAsia" w:hAnsiTheme="minorEastAsia" w:hint="eastAsia"/>
                <w:sz w:val="24"/>
                <w:szCs w:val="24"/>
              </w:rPr>
              <w:t>（工商银行）</w:t>
            </w:r>
            <w:r>
              <w:rPr>
                <w:rFonts w:asciiTheme="minorEastAsia" w:eastAsiaTheme="minorEastAsia" w:hAnsiTheme="minorEastAsia" w:hint="eastAsia"/>
                <w:sz w:val="24"/>
                <w:szCs w:val="24"/>
              </w:rPr>
              <w:t xml:space="preserve"> 330183</w:t>
            </w:r>
            <w:r>
              <w:rPr>
                <w:rFonts w:asciiTheme="minorEastAsia" w:eastAsiaTheme="minorEastAsia" w:hAnsiTheme="minorEastAsia" w:hint="eastAsia"/>
                <w:sz w:val="24"/>
                <w:szCs w:val="24"/>
              </w:rPr>
              <w:t>（富阳）</w:t>
            </w:r>
            <w:r>
              <w:rPr>
                <w:rFonts w:asciiTheme="minorEastAsia" w:eastAsiaTheme="minorEastAsia" w:hAnsiTheme="minorEastAsia" w:hint="eastAsia"/>
                <w:sz w:val="24"/>
                <w:szCs w:val="24"/>
              </w:rPr>
              <w:t>190320 00001</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w:t>
            </w:r>
            <w:r>
              <w:rPr>
                <w:rFonts w:asciiTheme="minorEastAsia" w:eastAsiaTheme="minorEastAsia" w:hAnsiTheme="minorEastAsia" w:hint="eastAsia"/>
                <w:sz w:val="24"/>
                <w:szCs w:val="24"/>
              </w:rPr>
              <w:t>kyhdm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批扣银行代码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附件：批扣银行代码表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代扣</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hint="eastAsia"/>
                <w:sz w:val="24"/>
                <w:szCs w:val="24"/>
              </w:rPr>
              <w:t>q</w:t>
            </w:r>
            <w:r>
              <w:rPr>
                <w:rFonts w:asciiTheme="minorEastAsia" w:eastAsiaTheme="minorEastAsia" w:hAnsiTheme="minorEastAsia" w:hint="eastAsia"/>
                <w:sz w:val="24"/>
                <w:szCs w:val="24"/>
              </w:rPr>
              <w:t>ylx</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1.14</w:t>
            </w:r>
            <w:r>
              <w:rPr>
                <w:rFonts w:asciiTheme="minorEastAsia" w:eastAsiaTheme="minorEastAsia" w:hAnsiTheme="minorEastAsia" w:hint="eastAsia"/>
                <w:sz w:val="24"/>
                <w:szCs w:val="24"/>
              </w:rPr>
              <w:t>附件：签约类型代码表</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q</w:t>
            </w:r>
            <w:r>
              <w:rPr>
                <w:rFonts w:asciiTheme="minorEastAsia" w:eastAsiaTheme="minorEastAsia" w:hAnsiTheme="minorEastAsia" w:cs="宋体"/>
                <w:sz w:val="24"/>
                <w:szCs w:val="24"/>
              </w:rPr>
              <w:t>ysj</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签约时间</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yxqq</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有效期起</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yxqz</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有效期止</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lxr</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联系人</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sz w:val="24"/>
                <w:szCs w:val="24"/>
              </w:rPr>
              <w:t>lxdh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联系电话</w:t>
            </w:r>
          </w:p>
        </w:tc>
        <w:tc>
          <w:tcPr>
            <w:tcW w:w="155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xnhbm</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虚拟户编码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 w:rsidR="000D5243" w:rsidRDefault="006F229F">
      <w:pPr>
        <w:pStyle w:val="5"/>
        <w:numPr>
          <w:ilvl w:val="0"/>
          <w:numId w:val="42"/>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42"/>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olor w:val="000000"/>
          <w:sz w:val="24"/>
          <w:szCs w:val="24"/>
        </w:rPr>
      </w:pPr>
    </w:p>
    <w:p w:rsidR="000D5243" w:rsidRPr="0007615C" w:rsidRDefault="006F229F">
      <w:pPr>
        <w:pStyle w:val="1111"/>
        <w:ind w:left="864" w:hanging="864"/>
        <w:rPr>
          <w:color w:val="C00000"/>
        </w:rPr>
      </w:pPr>
      <w:r w:rsidRPr="0007615C">
        <w:rPr>
          <w:rFonts w:hint="eastAsia"/>
          <w:color w:val="C00000"/>
        </w:rPr>
        <w:t>税务发起查询银行开户行号信息</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税局</w:t>
      </w:r>
      <w:r>
        <w:rPr>
          <w:rFonts w:asciiTheme="minorEastAsia" w:eastAsiaTheme="minorEastAsia" w:hAnsiTheme="minorEastAsia" w:cs="宋体" w:hint="eastAsia"/>
          <w:sz w:val="24"/>
          <w:szCs w:val="24"/>
        </w:rPr>
        <w:t>想银行查询账号信息是否存在、银行开户行号</w:t>
      </w:r>
      <w:r>
        <w:rPr>
          <w:rFonts w:asciiTheme="minorEastAsia" w:eastAsiaTheme="minorEastAsia" w:hAnsiTheme="minorEastAsia" w:cs="宋体" w:hint="eastAsia"/>
          <w:sz w:val="24"/>
          <w:szCs w:val="24"/>
        </w:rPr>
        <w:t>。</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【对接方】</w:t>
      </w:r>
    </w:p>
    <w:p w:rsidR="000D5243" w:rsidRDefault="006F229F">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w:t>
      </w:r>
    </w:p>
    <w:p w:rsidR="000D5243" w:rsidRDefault="006F229F">
      <w:pPr>
        <w:pStyle w:val="5"/>
        <w:numPr>
          <w:ilvl w:val="0"/>
          <w:numId w:val="43"/>
        </w:numPr>
        <w:rPr>
          <w:rFonts w:asciiTheme="minorEastAsia" w:eastAsiaTheme="minorEastAsia" w:hAnsiTheme="minorEastAsia"/>
          <w:b/>
          <w:bCs/>
          <w:szCs w:val="24"/>
        </w:rPr>
      </w:pPr>
      <w:r>
        <w:rPr>
          <w:rFonts w:asciiTheme="minorEastAsia" w:eastAsiaTheme="minorEastAsia" w:hAnsiTheme="minorEastAsia" w:hint="eastAsia"/>
          <w:b/>
          <w:bCs/>
          <w:szCs w:val="24"/>
        </w:rPr>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43"/>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/grsbfdj/grjbxx/djcbjbxx/</w:t>
            </w:r>
            <w:r>
              <w:rPr>
                <w:rFonts w:asciiTheme="minorEastAsia" w:eastAsiaTheme="minorEastAsia" w:hAnsiTheme="minorEastAsia" w:hint="eastAsia"/>
                <w:sz w:val="24"/>
                <w:szCs w:val="24"/>
              </w:rPr>
              <w:t>yhhhcx.do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/grsbfdj/grjbxx/djcbjbxx/</w:t>
            </w:r>
            <w:r>
              <w:rPr>
                <w:rFonts w:asciiTheme="minorEastAsia" w:eastAsiaTheme="minorEastAsia" w:hAnsiTheme="minorEastAsia" w:hint="eastAsia"/>
                <w:sz w:val="24"/>
                <w:szCs w:val="24"/>
              </w:rPr>
              <w:t>yhhhcx.do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43"/>
        </w:numPr>
        <w:rPr>
          <w:rFonts w:asciiTheme="minorEastAsia" w:eastAsiaTheme="minorEastAsia" w:hAnsiTheme="minorEastAsia"/>
          <w:b/>
          <w:bCs/>
          <w:szCs w:val="24"/>
        </w:rPr>
      </w:pPr>
      <w:r>
        <w:rPr>
          <w:rFonts w:asciiTheme="minorEastAsia" w:eastAsiaTheme="minorEastAsia" w:hAnsiTheme="minorEastAsia" w:hint="eastAsia"/>
          <w:b/>
          <w:bCs/>
          <w:szCs w:val="24"/>
        </w:rPr>
        <w:t>请求参数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3"/>
        <w:gridCol w:w="1379"/>
        <w:gridCol w:w="1559"/>
        <w:gridCol w:w="3121"/>
      </w:tblGrid>
      <w:tr w:rsidR="000D5243">
        <w:trPr>
          <w:trHeight w:val="158"/>
        </w:trPr>
        <w:tc>
          <w:tcPr>
            <w:tcW w:w="2163"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37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157"/>
        </w:trPr>
        <w:tc>
          <w:tcPr>
            <w:tcW w:w="2163"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businesstype</w:t>
            </w:r>
          </w:p>
        </w:tc>
        <w:tc>
          <w:tcPr>
            <w:tcW w:w="137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.SW</w:t>
            </w:r>
            <w:r>
              <w:rPr>
                <w:rFonts w:asciiTheme="minorEastAsia" w:eastAsiaTheme="minorEastAsia" w:hAnsiTheme="minorEastAsia" w:hint="eastAsia"/>
                <w:sz w:val="24"/>
                <w:szCs w:val="24"/>
              </w:rPr>
              <w:t>CXYHHH</w:t>
            </w:r>
          </w:p>
        </w:tc>
      </w:tr>
      <w:tr w:rsidR="000D5243">
        <w:trPr>
          <w:trHeight w:val="157"/>
        </w:trPr>
        <w:tc>
          <w:tcPr>
            <w:tcW w:w="2163"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379"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w:t>
            </w:r>
            <w:r>
              <w:rPr>
                <w:rFonts w:asciiTheme="minorEastAsia" w:eastAsiaTheme="minorEastAsia" w:hAnsiTheme="minorEastAsia" w:hint="eastAsia"/>
                <w:sz w:val="24"/>
                <w:szCs w:val="24"/>
              </w:rPr>
              <w:lastRenderedPageBreak/>
              <w:t>交易</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content</w:t>
            </w:r>
          </w:p>
        </w:tc>
      </w:tr>
      <w:tr w:rsidR="000D5243">
        <w:trPr>
          <w:trHeight w:val="157"/>
        </w:trPr>
        <w:tc>
          <w:tcPr>
            <w:tcW w:w="2163"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sbdjxh</w:t>
            </w:r>
          </w:p>
        </w:tc>
        <w:tc>
          <w:tcPr>
            <w:tcW w:w="137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缴费人编号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对应数据库中的</w:t>
            </w:r>
            <w:r>
              <w:rPr>
                <w:rFonts w:asciiTheme="minorEastAsia" w:eastAsiaTheme="minorEastAsia" w:hAnsiTheme="minorEastAsia" w:hint="eastAsia"/>
                <w:sz w:val="24"/>
                <w:szCs w:val="24"/>
              </w:rPr>
              <w:t>jfrbm</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dkyhkh</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扣款</w:t>
            </w:r>
            <w:r>
              <w:rPr>
                <w:rFonts w:asciiTheme="minorEastAsia" w:eastAsiaTheme="minorEastAsia" w:hAnsiTheme="minorEastAsia" w:cs="宋体" w:hint="eastAsia"/>
                <w:sz w:val="24"/>
                <w:szCs w:val="24"/>
                <w:lang w:val="zh-CN"/>
              </w:rPr>
              <w:t>银行</w:t>
            </w:r>
            <w:r>
              <w:rPr>
                <w:rFonts w:asciiTheme="minorEastAsia" w:eastAsiaTheme="minorEastAsia" w:hAnsiTheme="minorEastAsia" w:cs="宋体" w:hint="eastAsia"/>
                <w:sz w:val="24"/>
                <w:szCs w:val="24"/>
              </w:rPr>
              <w:t>卡号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163"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yhkhm</w:t>
            </w:r>
          </w:p>
        </w:tc>
        <w:tc>
          <w:tcPr>
            <w:tcW w:w="1379" w:type="dxa"/>
            <w:vAlign w:val="center"/>
          </w:tcPr>
          <w:p w:rsidR="000D5243" w:rsidRDefault="006F229F">
            <w:pPr>
              <w:jc w:val="left"/>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银行开户名</w:t>
            </w:r>
          </w:p>
        </w:tc>
        <w:tc>
          <w:tcPr>
            <w:tcW w:w="1559"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43"/>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Yhhh</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银行</w:t>
            </w:r>
            <w:r>
              <w:rPr>
                <w:rFonts w:asciiTheme="minorEastAsia" w:eastAsiaTheme="minorEastAsia" w:hAnsiTheme="minorEastAsia" w:cs="宋体" w:hint="eastAsia"/>
                <w:sz w:val="24"/>
                <w:szCs w:val="24"/>
              </w:rPr>
              <w:t>行号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15</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bl>
    <w:p w:rsidR="000D5243" w:rsidRDefault="000D5243">
      <w:pPr>
        <w:pStyle w:val="a3"/>
        <w:rPr>
          <w:rFonts w:asciiTheme="minorEastAsia" w:eastAsiaTheme="minorEastAsia" w:hAnsiTheme="minorEastAsia"/>
          <w:szCs w:val="24"/>
        </w:rPr>
      </w:pPr>
    </w:p>
    <w:p w:rsidR="000D5243" w:rsidRDefault="006F229F">
      <w:pPr>
        <w:pStyle w:val="5"/>
        <w:numPr>
          <w:ilvl w:val="0"/>
          <w:numId w:val="43"/>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782"/>
      </w:tblGrid>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440"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Pr>
        <w:spacing w:line="360" w:lineRule="auto"/>
        <w:rPr>
          <w:rFonts w:asciiTheme="minorEastAsia" w:eastAsiaTheme="minorEastAsia" w:hAnsiTheme="minorEastAsia" w:cs="宋体"/>
          <w:sz w:val="24"/>
          <w:szCs w:val="24"/>
        </w:rPr>
      </w:pPr>
    </w:p>
    <w:p w:rsidR="000D5243" w:rsidRPr="0007615C" w:rsidRDefault="006F229F">
      <w:pPr>
        <w:pStyle w:val="1111"/>
        <w:ind w:left="864" w:hanging="864"/>
        <w:rPr>
          <w:color w:val="C00000"/>
        </w:rPr>
      </w:pPr>
      <w:r w:rsidRPr="0007615C">
        <w:rPr>
          <w:rFonts w:hint="eastAsia"/>
          <w:color w:val="C00000"/>
        </w:rPr>
        <w:t>税局发起补充</w:t>
      </w:r>
      <w:r w:rsidRPr="0007615C">
        <w:rPr>
          <w:rFonts w:hint="eastAsia"/>
          <w:color w:val="C00000"/>
        </w:rPr>
        <w:t>日终</w:t>
      </w:r>
      <w:r w:rsidRPr="0007615C">
        <w:rPr>
          <w:rFonts w:hint="eastAsia"/>
          <w:color w:val="C00000"/>
        </w:rPr>
        <w:t>对账批量处理扣款状态（明细）</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【功能描述】</w:t>
      </w:r>
    </w:p>
    <w:p w:rsidR="000D5243" w:rsidRDefault="006F229F">
      <w:pPr>
        <w:spacing w:line="360" w:lineRule="auto"/>
        <w:ind w:firstLine="42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税局发起推送</w:t>
      </w:r>
      <w:r>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税务比银行多的缴费记录，由进行对账，对账后结果返回对账反馈结果</w:t>
      </w:r>
      <w:r>
        <w:rPr>
          <w:rFonts w:asciiTheme="minorEastAsia" w:eastAsiaTheme="minorEastAsia" w:hAnsiTheme="minorEastAsia" w:cs="宋体" w:hint="eastAsia"/>
          <w:sz w:val="24"/>
          <w:szCs w:val="24"/>
        </w:rPr>
        <w:t>。</w:t>
      </w:r>
    </w:p>
    <w:p w:rsidR="000D5243" w:rsidRDefault="006F229F">
      <w:pPr>
        <w:spacing w:line="360" w:lineRule="auto"/>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【适用渠道】</w:t>
      </w:r>
    </w:p>
    <w:p w:rsidR="000D5243" w:rsidRDefault="006F229F">
      <w:pPr>
        <w:spacing w:line="360" w:lineRule="auto"/>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支付宝、银行柜台、银行自助机。</w:t>
      </w:r>
    </w:p>
    <w:p w:rsidR="000D5243" w:rsidRDefault="006F229F">
      <w:pPr>
        <w:pStyle w:val="5"/>
        <w:numPr>
          <w:ilvl w:val="0"/>
          <w:numId w:val="44"/>
        </w:numPr>
        <w:rPr>
          <w:rFonts w:asciiTheme="minorEastAsia" w:eastAsiaTheme="minorEastAsia" w:hAnsiTheme="minorEastAsia"/>
          <w:b/>
          <w:bCs/>
          <w:szCs w:val="24"/>
        </w:rPr>
      </w:pPr>
      <w:r>
        <w:rPr>
          <w:rFonts w:asciiTheme="minorEastAsia" w:eastAsiaTheme="minorEastAsia" w:hAnsiTheme="minorEastAsia" w:hint="eastAsia"/>
          <w:b/>
          <w:bCs/>
          <w:szCs w:val="24"/>
        </w:rPr>
        <w:lastRenderedPageBreak/>
        <w:t>请求方式</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POST</w:t>
      </w:r>
    </w:p>
    <w:p w:rsidR="000D5243" w:rsidRDefault="000D5243">
      <w:pPr>
        <w:rPr>
          <w:rFonts w:asciiTheme="minorEastAsia" w:eastAsiaTheme="minorEastAsia" w:hAnsiTheme="minorEastAsia"/>
          <w:sz w:val="24"/>
          <w:szCs w:val="24"/>
        </w:rPr>
      </w:pPr>
    </w:p>
    <w:p w:rsidR="000D5243" w:rsidRDefault="006F229F">
      <w:pPr>
        <w:pStyle w:val="5"/>
        <w:numPr>
          <w:ilvl w:val="0"/>
          <w:numId w:val="44"/>
        </w:numPr>
        <w:rPr>
          <w:rFonts w:asciiTheme="minorEastAsia" w:eastAsiaTheme="minorEastAsia" w:hAnsiTheme="minorEastAsia"/>
          <w:b/>
          <w:bCs/>
          <w:szCs w:val="24"/>
        </w:rPr>
      </w:pPr>
      <w:r>
        <w:rPr>
          <w:rFonts w:asciiTheme="minorEastAsia" w:eastAsiaTheme="minorEastAsia" w:hAnsiTheme="minorEastAsia" w:hint="eastAsia"/>
          <w:b/>
          <w:bCs/>
          <w:szCs w:val="24"/>
        </w:rPr>
        <w:t>请求地址</w:t>
      </w:r>
    </w:p>
    <w:tbl>
      <w:tblPr>
        <w:tblStyle w:val="aa"/>
        <w:tblW w:w="8222" w:type="dxa"/>
        <w:tblInd w:w="108" w:type="dxa"/>
        <w:tblLayout w:type="fixed"/>
        <w:tblLook w:val="04A0" w:firstRow="1" w:lastRow="0" w:firstColumn="1" w:lastColumn="0" w:noHBand="0" w:noVBand="1"/>
      </w:tblPr>
      <w:tblGrid>
        <w:gridCol w:w="2376"/>
        <w:gridCol w:w="5846"/>
      </w:tblGrid>
      <w:tr w:rsidR="000D5243">
        <w:tc>
          <w:tcPr>
            <w:tcW w:w="237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环境</w:t>
            </w:r>
          </w:p>
        </w:tc>
        <w:tc>
          <w:tcPr>
            <w:tcW w:w="5846" w:type="dxa"/>
          </w:tcPr>
          <w:p w:rsidR="000D5243" w:rsidRDefault="006F229F">
            <w:pPr>
              <w:jc w:val="cente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http</w:t>
            </w:r>
            <w:r>
              <w:rPr>
                <w:rFonts w:asciiTheme="minorEastAsia" w:eastAsiaTheme="minorEastAsia" w:hAnsiTheme="minorEastAsia" w:hint="eastAsia"/>
                <w:b/>
                <w:bCs/>
                <w:sz w:val="24"/>
                <w:szCs w:val="24"/>
              </w:rPr>
              <w:t>请求地址</w:t>
            </w:r>
          </w:p>
        </w:tc>
      </w:tr>
      <w:tr w:rsidR="000D5243">
        <w:trPr>
          <w:trHeight w:val="379"/>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生产环境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rzdz.do</w:t>
            </w:r>
          </w:p>
        </w:tc>
      </w:tr>
      <w:tr w:rsidR="000D5243">
        <w:trPr>
          <w:trHeight w:val="424"/>
        </w:trPr>
        <w:tc>
          <w:tcPr>
            <w:tcW w:w="237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测试环境</w:t>
            </w:r>
          </w:p>
        </w:tc>
        <w:tc>
          <w:tcPr>
            <w:tcW w:w="5846"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地址</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上下文</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rzdz.do</w:t>
            </w:r>
          </w:p>
        </w:tc>
      </w:tr>
    </w:tbl>
    <w:p w:rsidR="000D5243" w:rsidRDefault="000D5243">
      <w:pPr>
        <w:rPr>
          <w:rFonts w:asciiTheme="minorEastAsia" w:eastAsiaTheme="minorEastAsia" w:hAnsiTheme="minorEastAsia"/>
          <w:sz w:val="24"/>
          <w:szCs w:val="24"/>
        </w:rPr>
      </w:pPr>
    </w:p>
    <w:p w:rsidR="000D5243" w:rsidRDefault="006F229F">
      <w:pPr>
        <w:pStyle w:val="5"/>
        <w:numPr>
          <w:ilvl w:val="0"/>
          <w:numId w:val="44"/>
        </w:numPr>
        <w:rPr>
          <w:rFonts w:asciiTheme="minorEastAsia" w:eastAsiaTheme="minorEastAsia" w:hAnsiTheme="minorEastAsia"/>
          <w:b/>
          <w:bCs/>
          <w:szCs w:val="24"/>
        </w:rPr>
      </w:pPr>
      <w:r>
        <w:rPr>
          <w:rFonts w:asciiTheme="minorEastAsia" w:eastAsiaTheme="minorEastAsia" w:hAnsiTheme="minorEastAsia" w:hint="eastAsia"/>
          <w:b/>
          <w:bCs/>
          <w:szCs w:val="24"/>
        </w:rPr>
        <w:t>请求</w:t>
      </w:r>
      <w:r>
        <w:rPr>
          <w:rFonts w:asciiTheme="minorEastAsia" w:eastAsiaTheme="minorEastAsia" w:hAnsiTheme="minorEastAsia" w:hint="eastAsia"/>
          <w:b/>
          <w:bCs/>
          <w:szCs w:val="24"/>
        </w:rPr>
        <w:t>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businesstype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业务类型</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grsbfdj</w:t>
            </w:r>
            <w:r>
              <w:rPr>
                <w:rFonts w:asciiTheme="minorEastAsia" w:eastAsiaTheme="minorEastAsia" w:hAnsiTheme="minorEastAsia"/>
                <w:sz w:val="24"/>
                <w:szCs w:val="24"/>
              </w:rPr>
              <w:t>.</w:t>
            </w:r>
            <w:r>
              <w:rPr>
                <w:rFonts w:asciiTheme="minorEastAsia" w:eastAsiaTheme="minorEastAsia" w:hAnsiTheme="minorEastAsia" w:hint="eastAsia"/>
                <w:sz w:val="24"/>
                <w:szCs w:val="24"/>
              </w:rPr>
              <w:t>grjbxx.djcbjbxx.jbxx</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DZSWJ.GRSBF.</w:t>
            </w:r>
            <w:r>
              <w:rPr>
                <w:rFonts w:asciiTheme="minorEastAsia" w:eastAsiaTheme="minorEastAsia" w:hAnsiTheme="minorEastAsia" w:hint="eastAsia"/>
                <w:sz w:val="24"/>
                <w:szCs w:val="24"/>
              </w:rPr>
              <w:t>DJ</w:t>
            </w:r>
            <w:r>
              <w:rPr>
                <w:rFonts w:asciiTheme="minorEastAsia" w:eastAsiaTheme="minorEastAsia" w:hAnsiTheme="minorEastAsia" w:hint="eastAsia"/>
                <w:sz w:val="24"/>
                <w:szCs w:val="24"/>
              </w:rPr>
              <w:t>.SW</w:t>
            </w:r>
            <w:r>
              <w:rPr>
                <w:rFonts w:asciiTheme="minorEastAsia" w:eastAsiaTheme="minorEastAsia" w:hAnsiTheme="minorEastAsia" w:hint="eastAsia"/>
                <w:sz w:val="24"/>
                <w:szCs w:val="24"/>
              </w:rPr>
              <w:t>CXYHHH</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lang w:val="de-DE"/>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必需，发起方编写，</w:t>
            </w: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位随机字符串，用于标识每一笔交易</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sl</w:t>
            </w:r>
          </w:p>
        </w:tc>
        <w:tc>
          <w:tcPr>
            <w:tcW w:w="1451"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数量</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Content</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多条</w:t>
            </w:r>
            <w:r>
              <w:rPr>
                <w:rFonts w:asciiTheme="minorEastAsia" w:eastAsiaTheme="minorEastAsia" w:hAnsiTheme="minorEastAsia" w:hint="eastAsia"/>
                <w:sz w:val="24"/>
                <w:szCs w:val="24"/>
              </w:rPr>
              <w:t>）</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jfflsh</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缴费方流水号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yzpzxh</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应征凭证序号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varchar(20)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zgswjgdm</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varchar(11)</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支付宝接口要的</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zgswjg</w:t>
            </w:r>
            <w:r>
              <w:rPr>
                <w:rFonts w:asciiTheme="minorEastAsia" w:eastAsiaTheme="minorEastAsia" w:hAnsiTheme="minorEastAsia"/>
                <w:sz w:val="24"/>
                <w:szCs w:val="24"/>
              </w:rPr>
              <w:t>mc</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lang w:val="zh-CN"/>
              </w:rPr>
              <w:t>主管税务机关名称</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80</w:t>
            </w:r>
            <w:r>
              <w:rPr>
                <w:rFonts w:asciiTheme="minorEastAsia" w:eastAsiaTheme="minorEastAsia" w:hAnsiTheme="minorEastAsia"/>
                <w:sz w:val="24"/>
                <w:szCs w:val="24"/>
              </w:rPr>
              <w:t>)</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支付宝接口要的</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jfrq</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缴费日期</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Date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hint="eastAsia"/>
                <w:color w:val="000000"/>
                <w:kern w:val="0"/>
                <w:sz w:val="24"/>
                <w:szCs w:val="24"/>
              </w:rPr>
              <w:t>j</w:t>
            </w:r>
            <w:r>
              <w:rPr>
                <w:rFonts w:asciiTheme="minorEastAsia" w:eastAsiaTheme="minorEastAsia" w:hAnsiTheme="minorEastAsia" w:cs="宋体" w:hint="eastAsia"/>
                <w:color w:val="000000"/>
                <w:kern w:val="0"/>
                <w:sz w:val="24"/>
                <w:szCs w:val="24"/>
              </w:rPr>
              <w:t>fje</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kern w:val="0"/>
                <w:sz w:val="24"/>
                <w:szCs w:val="24"/>
              </w:rPr>
              <w:t>缴费</w:t>
            </w:r>
            <w:r>
              <w:rPr>
                <w:rFonts w:asciiTheme="minorEastAsia" w:eastAsiaTheme="minorEastAsia" w:hAnsiTheme="minorEastAsia" w:cs="宋体" w:hint="eastAsia"/>
                <w:kern w:val="0"/>
                <w:sz w:val="24"/>
                <w:szCs w:val="24"/>
                <w:lang w:val="zh-CN"/>
              </w:rPr>
              <w:t>金额</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double</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w:t>
            </w:r>
            <w:r>
              <w:rPr>
                <w:rFonts w:asciiTheme="minorEastAsia" w:eastAsiaTheme="minorEastAsia" w:hAnsiTheme="minorEastAsia"/>
                <w:sz w:val="24"/>
                <w:szCs w:val="24"/>
              </w:rPr>
              <w:t>ylx</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人员类别</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参见：</w:t>
            </w:r>
            <w:r>
              <w:rPr>
                <w:rFonts w:asciiTheme="minorEastAsia" w:eastAsiaTheme="minorEastAsia" w:hAnsiTheme="minorEastAsia" w:hint="eastAsia"/>
                <w:sz w:val="24"/>
                <w:szCs w:val="24"/>
              </w:rPr>
              <w:t>1.10</w:t>
            </w:r>
            <w:r>
              <w:rPr>
                <w:rFonts w:asciiTheme="minorEastAsia" w:eastAsiaTheme="minorEastAsia" w:hAnsiTheme="minorEastAsia" w:hint="eastAsia"/>
                <w:sz w:val="24"/>
                <w:szCs w:val="24"/>
              </w:rPr>
              <w:t>附件：人员类别代码表</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jfzt</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缴费状态</w:t>
            </w:r>
            <w:r>
              <w:rPr>
                <w:rFonts w:asciiTheme="minorEastAsia" w:eastAsiaTheme="minorEastAsia" w:hAnsiTheme="minorEastAsia" w:cs="宋体" w:hint="eastAsia"/>
                <w:sz w:val="24"/>
                <w:szCs w:val="24"/>
              </w:rPr>
              <w:t xml:space="preserve"> </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税局缴费状态</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参见：</w:t>
            </w:r>
            <w:r>
              <w:rPr>
                <w:rFonts w:asciiTheme="minorEastAsia" w:eastAsiaTheme="minorEastAsia" w:hAnsiTheme="minorEastAsia" w:hint="eastAsia"/>
                <w:sz w:val="24"/>
                <w:szCs w:val="24"/>
              </w:rPr>
              <w:t>1.8</w:t>
            </w:r>
            <w:r>
              <w:rPr>
                <w:rFonts w:asciiTheme="minorEastAsia" w:eastAsiaTheme="minorEastAsia" w:hAnsiTheme="minorEastAsia" w:hint="eastAsia"/>
                <w:sz w:val="24"/>
                <w:szCs w:val="24"/>
              </w:rPr>
              <w:t>附件：缴费状态代码表</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yxbz</w:t>
            </w:r>
          </w:p>
        </w:tc>
        <w:tc>
          <w:tcPr>
            <w:tcW w:w="1451" w:type="dxa"/>
            <w:vAlign w:val="center"/>
          </w:tcPr>
          <w:p w:rsidR="000D5243" w:rsidRDefault="006F229F">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作废状态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必需</w:t>
            </w:r>
          </w:p>
          <w:p w:rsidR="000D5243" w:rsidRDefault="000D5243">
            <w:pPr>
              <w:rPr>
                <w:rFonts w:asciiTheme="minorEastAsia" w:eastAsiaTheme="minorEastAsia" w:hAnsiTheme="minorEastAsia"/>
                <w:sz w:val="24"/>
                <w:szCs w:val="24"/>
              </w:rPr>
            </w:pP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w:t>
            </w:r>
            <w:r>
              <w:rPr>
                <w:rFonts w:asciiTheme="minorEastAsia" w:eastAsiaTheme="minorEastAsia" w:hAnsiTheme="minorEastAsia" w:hint="eastAsia"/>
                <w:sz w:val="24"/>
                <w:szCs w:val="24"/>
              </w:rPr>
              <w:t>有效</w:t>
            </w:r>
            <w:r>
              <w:rPr>
                <w:rFonts w:asciiTheme="minorEastAsia" w:eastAsiaTheme="minorEastAsia" w:hAnsiTheme="minorEastAsia" w:hint="eastAsia"/>
                <w:sz w:val="24"/>
                <w:szCs w:val="24"/>
              </w:rPr>
              <w:t>,N</w:t>
            </w:r>
            <w:r>
              <w:rPr>
                <w:rFonts w:asciiTheme="minorEastAsia" w:eastAsiaTheme="minorEastAsia" w:hAnsiTheme="minorEastAsia" w:hint="eastAsia"/>
                <w:sz w:val="24"/>
                <w:szCs w:val="24"/>
              </w:rPr>
              <w:t>无效</w:t>
            </w:r>
          </w:p>
        </w:tc>
      </w:tr>
    </w:tbl>
    <w:p w:rsidR="000D5243" w:rsidRDefault="006F229F">
      <w:pPr>
        <w:pStyle w:val="5"/>
        <w:numPr>
          <w:ilvl w:val="0"/>
          <w:numId w:val="44"/>
        </w:numPr>
        <w:rPr>
          <w:rFonts w:asciiTheme="minorEastAsia" w:eastAsiaTheme="minorEastAsia" w:hAnsiTheme="minorEastAsia"/>
          <w:b/>
          <w:bCs/>
          <w:szCs w:val="24"/>
        </w:rPr>
      </w:pPr>
      <w:r>
        <w:rPr>
          <w:rFonts w:asciiTheme="minorEastAsia" w:eastAsiaTheme="minorEastAsia" w:hAnsiTheme="minorEastAsia" w:hint="eastAsia"/>
          <w:b/>
          <w:bCs/>
          <w:szCs w:val="24"/>
        </w:rPr>
        <w:t>响应参数</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51"/>
        <w:gridCol w:w="1559"/>
        <w:gridCol w:w="3121"/>
      </w:tblGrid>
      <w:tr w:rsidR="000D5243">
        <w:trPr>
          <w:trHeight w:val="158"/>
        </w:trPr>
        <w:tc>
          <w:tcPr>
            <w:tcW w:w="209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p>
        </w:tc>
        <w:tc>
          <w:tcPr>
            <w:tcW w:w="145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c>
          <w:tcPr>
            <w:tcW w:w="1559"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示例值</w:t>
            </w:r>
          </w:p>
        </w:tc>
        <w:tc>
          <w:tcPr>
            <w:tcW w:w="3121" w:type="dxa"/>
            <w:shd w:val="clear" w:color="auto" w:fill="DBE5F1"/>
          </w:tcPr>
          <w:p w:rsidR="000D5243" w:rsidRDefault="006F229F">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说明</w:t>
            </w:r>
          </w:p>
        </w:tc>
      </w:tr>
      <w:tr w:rsidR="000D5243">
        <w:trPr>
          <w:trHeight w:val="90"/>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color w:val="000000"/>
                <w:sz w:val="24"/>
                <w:szCs w:val="24"/>
              </w:rPr>
              <w:t>resultcode</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返回编码</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000000</w:t>
            </w:r>
            <w:r>
              <w:rPr>
                <w:rFonts w:asciiTheme="minorEastAsia" w:eastAsiaTheme="minorEastAsia" w:hAnsiTheme="minorEastAsia" w:hint="eastAsia"/>
                <w:sz w:val="24"/>
                <w:szCs w:val="24"/>
              </w:rPr>
              <w:t>为成功，其他为失败</w:t>
            </w:r>
          </w:p>
        </w:tc>
      </w:tr>
      <w:tr w:rsidR="000D5243">
        <w:trPr>
          <w:trHeight w:val="157"/>
        </w:trPr>
        <w:tc>
          <w:tcPr>
            <w:tcW w:w="2091" w:type="dxa"/>
          </w:tcPr>
          <w:p w:rsidR="000D5243" w:rsidRDefault="006F229F">
            <w:pPr>
              <w:rPr>
                <w:rFonts w:asciiTheme="minorEastAsia" w:eastAsiaTheme="minorEastAsia" w:hAnsiTheme="minorEastAsia"/>
                <w:sz w:val="24"/>
                <w:szCs w:val="24"/>
                <w:lang w:val="de-DE"/>
              </w:rPr>
            </w:pPr>
            <w:r>
              <w:rPr>
                <w:rFonts w:asciiTheme="minorEastAsia" w:eastAsiaTheme="minorEastAsia" w:hAnsiTheme="minorEastAsia" w:hint="eastAsia"/>
                <w:sz w:val="24"/>
                <w:szCs w:val="24"/>
              </w:rPr>
              <w:t>resultmsg</w:t>
            </w:r>
          </w:p>
        </w:tc>
        <w:tc>
          <w:tcPr>
            <w:tcW w:w="145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成功</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具体的消息</w:t>
            </w:r>
          </w:p>
        </w:tc>
      </w:tr>
      <w:tr w:rsidR="000D5243">
        <w:trPr>
          <w:trHeight w:val="157"/>
        </w:trPr>
        <w:tc>
          <w:tcPr>
            <w:tcW w:w="2091"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145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3121" w:type="dxa"/>
            <w:vAlign w:val="center"/>
          </w:tcPr>
          <w:p w:rsidR="000D5243" w:rsidRDefault="000D5243">
            <w:pPr>
              <w:rPr>
                <w:rFonts w:asciiTheme="minorEastAsia" w:eastAsiaTheme="minorEastAsia" w:hAnsiTheme="minorEastAsia"/>
                <w:sz w:val="24"/>
                <w:szCs w:val="24"/>
              </w:rPr>
            </w:pPr>
          </w:p>
        </w:tc>
      </w:tr>
      <w:tr w:rsidR="000D5243">
        <w:trPr>
          <w:trHeight w:val="157"/>
        </w:trPr>
        <w:tc>
          <w:tcPr>
            <w:tcW w:w="8222" w:type="dxa"/>
            <w:gridSpan w:val="4"/>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resultobj</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cljg</w:t>
            </w:r>
          </w:p>
        </w:tc>
        <w:tc>
          <w:tcPr>
            <w:tcW w:w="1451" w:type="dxa"/>
            <w:vAlign w:val="center"/>
          </w:tcPr>
          <w:p w:rsidR="000D5243" w:rsidRDefault="006F229F">
            <w:pPr>
              <w:jc w:val="left"/>
              <w:rPr>
                <w:rFonts w:asciiTheme="minorEastAsia" w:eastAsiaTheme="minorEastAsia" w:hAnsiTheme="minorEastAsia"/>
                <w:sz w:val="24"/>
                <w:szCs w:val="24"/>
              </w:rPr>
            </w:pPr>
            <w:r>
              <w:rPr>
                <w:rFonts w:asciiTheme="minorEastAsia" w:eastAsiaTheme="minorEastAsia" w:hAnsiTheme="minorEastAsia" w:cs="宋体" w:hint="eastAsia"/>
                <w:sz w:val="24"/>
                <w:szCs w:val="24"/>
              </w:rPr>
              <w:t>处理结果</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3121"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处理成功</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02</w:t>
            </w:r>
            <w:r>
              <w:rPr>
                <w:rFonts w:asciiTheme="minorEastAsia" w:eastAsiaTheme="minorEastAsia" w:hAnsiTheme="minorEastAsia" w:hint="eastAsia"/>
                <w:sz w:val="24"/>
                <w:szCs w:val="24"/>
              </w:rPr>
              <w:t>处理异常</w:t>
            </w:r>
          </w:p>
        </w:tc>
      </w:tr>
      <w:tr w:rsidR="000D5243">
        <w:trPr>
          <w:trHeight w:val="157"/>
        </w:trPr>
        <w:tc>
          <w:tcPr>
            <w:tcW w:w="2091"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ycyy</w:t>
            </w:r>
          </w:p>
        </w:tc>
        <w:tc>
          <w:tcPr>
            <w:tcW w:w="1451" w:type="dxa"/>
            <w:vAlign w:val="center"/>
          </w:tcPr>
          <w:p w:rsidR="000D5243" w:rsidRDefault="006F229F">
            <w:pPr>
              <w:widowControl/>
              <w:rPr>
                <w:rFonts w:asciiTheme="minorEastAsia" w:eastAsiaTheme="minorEastAsia" w:hAnsiTheme="minorEastAsia"/>
                <w:sz w:val="24"/>
                <w:szCs w:val="24"/>
              </w:rPr>
            </w:pPr>
            <w:r>
              <w:rPr>
                <w:rFonts w:asciiTheme="minorEastAsia" w:eastAsiaTheme="minorEastAsia" w:hAnsiTheme="minorEastAsia" w:hint="eastAsia"/>
                <w:sz w:val="24"/>
                <w:szCs w:val="24"/>
              </w:rPr>
              <w:t>异常原因</w:t>
            </w:r>
          </w:p>
        </w:tc>
        <w:tc>
          <w:tcPr>
            <w:tcW w:w="1559"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300</w:t>
            </w:r>
            <w:r>
              <w:rPr>
                <w:rFonts w:asciiTheme="minorEastAsia" w:eastAsiaTheme="minorEastAsia" w:hAnsiTheme="minorEastAsia"/>
                <w:sz w:val="24"/>
                <w:szCs w:val="24"/>
              </w:rPr>
              <w:t>)</w:t>
            </w:r>
          </w:p>
        </w:tc>
        <w:tc>
          <w:tcPr>
            <w:tcW w:w="3121" w:type="dxa"/>
          </w:tcPr>
          <w:p w:rsidR="000D5243" w:rsidRDefault="000D5243">
            <w:pPr>
              <w:rPr>
                <w:rFonts w:asciiTheme="minorEastAsia" w:eastAsiaTheme="minorEastAsia" w:hAnsiTheme="minorEastAsia"/>
                <w:sz w:val="24"/>
                <w:szCs w:val="24"/>
              </w:rPr>
            </w:pPr>
          </w:p>
        </w:tc>
      </w:tr>
    </w:tbl>
    <w:p w:rsidR="000D5243" w:rsidRDefault="000D5243">
      <w:pPr>
        <w:pStyle w:val="a3"/>
        <w:ind w:firstLine="0"/>
        <w:rPr>
          <w:rFonts w:asciiTheme="minorEastAsia" w:eastAsiaTheme="minorEastAsia" w:hAnsiTheme="minorEastAsia"/>
          <w:szCs w:val="24"/>
        </w:rPr>
      </w:pPr>
    </w:p>
    <w:p w:rsidR="000D5243" w:rsidRDefault="000D5243">
      <w:pPr>
        <w:pStyle w:val="a3"/>
        <w:ind w:firstLine="0"/>
        <w:rPr>
          <w:rFonts w:asciiTheme="minorEastAsia" w:eastAsiaTheme="minorEastAsia" w:hAnsiTheme="minorEastAsia"/>
          <w:szCs w:val="24"/>
        </w:rPr>
      </w:pPr>
    </w:p>
    <w:p w:rsidR="000D5243" w:rsidRDefault="006F229F">
      <w:pPr>
        <w:pStyle w:val="5"/>
        <w:numPr>
          <w:ilvl w:val="0"/>
          <w:numId w:val="44"/>
        </w:numPr>
        <w:rPr>
          <w:rFonts w:asciiTheme="minorEastAsia" w:eastAsiaTheme="minorEastAsia" w:hAnsiTheme="minorEastAsia"/>
          <w:b/>
          <w:bCs/>
          <w:szCs w:val="24"/>
        </w:rPr>
      </w:pPr>
      <w:r>
        <w:rPr>
          <w:rFonts w:asciiTheme="minorEastAsia" w:eastAsiaTheme="minorEastAsia" w:hAnsiTheme="minorEastAsia" w:hint="eastAsia"/>
          <w:b/>
          <w:bCs/>
          <w:szCs w:val="24"/>
        </w:rPr>
        <w:t>接口定义</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6782"/>
      </w:tblGrid>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kern w:val="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接口声明</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实现类</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版本</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上下文</w:t>
            </w:r>
          </w:p>
        </w:tc>
        <w:tc>
          <w:tcPr>
            <w:tcW w:w="6782" w:type="dxa"/>
          </w:tcPr>
          <w:p w:rsidR="000D5243" w:rsidRDefault="000D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EastAsia" w:eastAsiaTheme="minorEastAsia" w:hAnsiTheme="minorEastAsia" w:cs="宋体"/>
                <w:color w:val="000000"/>
                <w:sz w:val="24"/>
                <w:szCs w:val="24"/>
              </w:rPr>
            </w:pPr>
          </w:p>
        </w:tc>
      </w:tr>
      <w:tr w:rsidR="000D5243">
        <w:tc>
          <w:tcPr>
            <w:tcW w:w="1548" w:type="dxa"/>
            <w:shd w:val="clear" w:color="auto" w:fill="CCCCCC"/>
          </w:tcPr>
          <w:p w:rsidR="000D5243" w:rsidRDefault="006F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t>路由服务</w:t>
            </w:r>
          </w:p>
        </w:tc>
        <w:tc>
          <w:tcPr>
            <w:tcW w:w="6782" w:type="dxa"/>
          </w:tcPr>
          <w:p w:rsidR="000D5243" w:rsidRDefault="000D524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inorEastAsia" w:eastAsiaTheme="minorEastAsia" w:hAnsiTheme="minorEastAsia" w:cs="宋体"/>
                <w:szCs w:val="24"/>
              </w:rPr>
            </w:pPr>
          </w:p>
        </w:tc>
      </w:tr>
    </w:tbl>
    <w:p w:rsidR="000D5243" w:rsidRDefault="000D5243"/>
    <w:p w:rsidR="000D5243" w:rsidRDefault="000D5243">
      <w:pPr>
        <w:spacing w:line="360" w:lineRule="auto"/>
        <w:rPr>
          <w:rFonts w:asciiTheme="minorEastAsia" w:eastAsiaTheme="minorEastAsia" w:hAnsiTheme="minorEastAsia"/>
          <w:color w:val="000000"/>
          <w:sz w:val="24"/>
          <w:szCs w:val="24"/>
        </w:rPr>
      </w:pPr>
    </w:p>
    <w:p w:rsidR="000D5243" w:rsidRDefault="000D5243">
      <w:pPr>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color w:val="000000"/>
          <w:szCs w:val="24"/>
        </w:rPr>
      </w:pPr>
      <w:bookmarkStart w:id="300" w:name="_Toc4076253"/>
      <w:r>
        <w:rPr>
          <w:rFonts w:asciiTheme="minorEastAsia" w:eastAsiaTheme="minorEastAsia" w:hAnsiTheme="minorEastAsia" w:hint="eastAsia"/>
          <w:color w:val="000000"/>
          <w:szCs w:val="24"/>
        </w:rPr>
        <w:t>附件：证件类型代码表</w:t>
      </w:r>
      <w:bookmarkEnd w:id="300"/>
    </w:p>
    <w:tbl>
      <w:tblPr>
        <w:tblW w:w="5727" w:type="dxa"/>
        <w:tblLayout w:type="fixed"/>
        <w:tblCellMar>
          <w:left w:w="0" w:type="dxa"/>
          <w:right w:w="0" w:type="dxa"/>
        </w:tblCellMar>
        <w:tblLook w:val="04A0" w:firstRow="1" w:lastRow="0" w:firstColumn="1" w:lastColumn="0" w:noHBand="0" w:noVBand="1"/>
      </w:tblPr>
      <w:tblGrid>
        <w:gridCol w:w="1887"/>
        <w:gridCol w:w="3840"/>
      </w:tblGrid>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证件类型代码</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证件类型</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200</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个人</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201</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居民身份证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208</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外国护照</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209</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港澳同胞回乡证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210</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港澳居民来往内地通行证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211</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台胞证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212</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中华人民共和国往来港澳通行证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213</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台湾居民来往大陆通行证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214</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大陆居民往来台湾通行证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215</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外国人居留证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216</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外交官证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217</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使（领事）馆证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218</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海员证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219</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香港身份证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220</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台湾身份证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221</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澳门身份证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222</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外国人身份证件</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227</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中国护照</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233</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外国人永久居留证</w:t>
            </w:r>
          </w:p>
        </w:tc>
      </w:tr>
      <w:tr w:rsidR="000D5243">
        <w:trPr>
          <w:trHeight w:val="272"/>
        </w:trPr>
        <w:tc>
          <w:tcPr>
            <w:tcW w:w="1887"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299</w:t>
            </w:r>
          </w:p>
        </w:tc>
        <w:tc>
          <w:tcPr>
            <w:tcW w:w="384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其他个人证件</w:t>
            </w:r>
          </w:p>
        </w:tc>
      </w:tr>
    </w:tbl>
    <w:p w:rsidR="000D5243" w:rsidRDefault="000D5243">
      <w:pPr>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color w:val="000000"/>
          <w:szCs w:val="24"/>
        </w:rPr>
      </w:pPr>
      <w:bookmarkStart w:id="301" w:name="_Toc4076254"/>
      <w:r>
        <w:rPr>
          <w:rFonts w:asciiTheme="minorEastAsia" w:eastAsiaTheme="minorEastAsia" w:hAnsiTheme="minorEastAsia" w:hint="eastAsia"/>
          <w:color w:val="000000"/>
          <w:szCs w:val="24"/>
        </w:rPr>
        <w:t>附件：国籍代码表</w:t>
      </w:r>
      <w:bookmarkEnd w:id="301"/>
    </w:p>
    <w:p w:rsidR="000D5243" w:rsidRDefault="000D5243">
      <w:pPr>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tbl>
      <w:tblPr>
        <w:tblW w:w="9324" w:type="dxa"/>
        <w:tblLayout w:type="fixed"/>
        <w:tblCellMar>
          <w:left w:w="0" w:type="dxa"/>
          <w:right w:w="0" w:type="dxa"/>
        </w:tblCellMar>
        <w:tblLook w:val="04A0" w:firstRow="1" w:lastRow="0" w:firstColumn="1" w:lastColumn="0" w:noHBand="0" w:noVBand="1"/>
      </w:tblPr>
      <w:tblGrid>
        <w:gridCol w:w="1080"/>
        <w:gridCol w:w="1189"/>
        <w:gridCol w:w="4385"/>
        <w:gridCol w:w="2670"/>
      </w:tblGrid>
      <w:tr w:rsidR="000D5243">
        <w:trPr>
          <w:trHeight w:val="270"/>
        </w:trPr>
        <w:tc>
          <w:tcPr>
            <w:tcW w:w="1080" w:type="dxa"/>
            <w:tcBorders>
              <w:top w:val="single" w:sz="4" w:space="0" w:color="000000"/>
              <w:left w:val="single" w:sz="4" w:space="0" w:color="000000"/>
              <w:bottom w:val="single" w:sz="4" w:space="0" w:color="000000"/>
              <w:right w:val="nil"/>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序号</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国籍代码</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国家名称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国家简称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阿富汗</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阿富汗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阿尔巴尼亚共和国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阿尔巴尼亚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南极洲</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南极洲</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阿尔及利亚民主人民共和国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阿尔及利亚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美属萨摩亚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美属萨摩亚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安道尔公国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安道尔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安哥拉共和国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安哥拉</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安提瓜和巴布达</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安提瓜和巴布达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阿塞拜疆共和国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阿塞拜疆</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阿根廷共和国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阿根廷</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澳大利亚联邦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澳大利亚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奥地利共和国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奥地利</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巴哈马联邦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巴哈马</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巴林国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盂加拉人民共和国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孟加拉国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亚美尼亚共和国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亚美尼亚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巴巴多斯</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巴巴多斯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比利时王国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比利时</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百慕大</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百慕大</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不丹王国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不丹</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21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玻利维亚共和国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玻利维亚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波斯尼亚和黑塞哥维那</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波黑</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博茨瓦纳共和国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博茨瓦纳</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布维岛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布维岛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巴西联邦共和国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巴西</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伯利兹</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伯利兹</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英属印度洋领地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英属印度洋领地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所罗门群岛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所罗门群岛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英属维尔京群岛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英属维尔京群岛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文莱达鲁萨兰国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文莱</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保加利亚共和国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保加利亚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缅甸联邦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缅甸</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布隆迪共和国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布隆迪</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白俄罗斯共和国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白俄罗斯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柬埔寨王国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柬埔寨</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喀麦隆共和国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喀麦隆</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加拿大</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加拿大</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佛得角共和国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佛得角</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开曼群岛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开曼群岛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中非共和国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中非</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斯里兰卡民主社会主义共和国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斯里兰卡</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乍得共和国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乍得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智利共和国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智利</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中华人民共和国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中国台湾</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台湾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圣诞岛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圣诞岛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科科斯（基林）群岛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科科斯（基林）群岛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哥伦比亚共和国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哥伦比亚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科摩罗伊斯兰联邦共和国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科摩罗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175</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马约特</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马约特</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刚果共和国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刚果（布）</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刚果民主共和国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刚果（金）</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库克群岛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库克群岛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哥斯达黎加共和国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哥斯达黎加</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克罗地亚共和国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克罗地亚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古巴共和国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古巴</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塞浦路斯共和国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塞浦路斯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203</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捷克共和国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捷克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贝宁共和国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贝宁</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丹麦王国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丹麦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多米尼克国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多米尼克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62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多米尼加共和国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多米尼加</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厄瓜多尔共和国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厄瓜多尔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萨尔瓦多共和国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萨尔瓦多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赤道几内亚共和国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赤道几内亚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埃塞俄比亚联邦民主共和国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埃塞俄比亚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厄立特里亚国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厄立特里亚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233</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爱沙尼亚共和国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爱沙尼亚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法罗群岛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法罗群岛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福克兰群岛（马尔维纳斯）</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福克兰群岛（马尔维纳斯）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239</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南乔治亚岛和南桑德韦奇岛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南乔治亚岛和南桑德韦奇岛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斐济群岛共和国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斐济</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芬兰共和国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芬兰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250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法兰西共和国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254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法属圭亚那</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法属圭亚那</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258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法属波利尼西亚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法属波利尼西亚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260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法属南部领地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法属南部领地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吉布提共和国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吉布提</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266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加蓬共和国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加蓬</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268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格鲁吉亚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格鲁吉亚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270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冈比亚共和国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冈比亚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275</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巴勒斯坦国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巴勒斯坦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276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德意志联邦共和国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德国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288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加纳共和国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加纳</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292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直布罗陀</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直布罗陀</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296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基里巴斯共和国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基里巴斯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300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希腊共和国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希腊</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格陵兰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格陵兰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308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格林纳达</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格林纳达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312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瓜德罗普</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瓜德罗普</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316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关岛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关岛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320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危地马拉共和国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危地马</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324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几内亚共和国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几内亚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328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圭亚那合作共和国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圭亚那</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332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海地共和国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海地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334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赫德岛和麦克唐纳岛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赫德岛和麦克唐纳岛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336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梵蒂冈城国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梵蒂冈</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洪都拉斯共和国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洪都拉斯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99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344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中国香港特别行政区</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香港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348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匈牙利共和国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匈牙利</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352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冰岛共和国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冰岛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356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印度共和国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印度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103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360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印度尼西亚共和国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印度尼西亚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364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伊朗伊斯兰共和国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伊朗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368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伊拉克共和国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伊拉克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372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爱尔兰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爱尔兰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376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以色列国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以色列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380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意大利共和国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意大利</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109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384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科特迪瓦共和国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科特迪瓦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388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牙买加</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牙买加</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392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日本国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日本</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398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哈萨克斯坦共和国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哈萨克斯坦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400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约旦哈希姆王国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约旦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肯尼亚共和国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肯尼亚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408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朝鲜民主主义人民共和国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朝鲜</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410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大韩民国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韩国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414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科威特国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科威特</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417</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吉尔吉斯共和国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吉尔吉斯斯坦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119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418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老挝人民民主共和国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老挝</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422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黎巴嫩共和国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黎巴嫩</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426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莱索托王国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莱索托</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428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拉脱维亚共和国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拉脱维亚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430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利比里亚共和国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利比里亚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434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大阿拉伯利比亚人民社会主义民众国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利比亚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438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列支敦士登公国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列支敦士登</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立陶宛共和国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立陶宛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442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卢森堡大公国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卢森堡</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446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中国澳门特别行政区</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澳门</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129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450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马达加斯加共和国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马达加斯加</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454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马拉维共和国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马拉维</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458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马来西亚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马来西亚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马尔代夫共和国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马尔代夫</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466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马里共和国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马里</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470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马耳他共和国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马耳他</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474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马提尼克</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马提尼克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478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毛里塔尼亚伊斯兰共和国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毛里塔尼亚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480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毛里求斯共和国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毛里求斯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484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墨西哥合众国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墨西哥</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139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492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摩纳哥公国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摩纳哥</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496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蒙古国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蒙古</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498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摩尔多瓦共和国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摩尔多瓦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499</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黑山</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黑山</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500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蒙特塞拉特</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蒙特塞拉特</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144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摩洛哥王国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摩洛哥</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508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莫桑比克共和国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莫桑比克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512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阿曼苏丹国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阿曼</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516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纳米比亚共和国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纳米比亚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520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瑙鲁共和国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瑙鲁</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149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524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尼泊尔王国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尼泊尔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528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荷兰王国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荷兰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530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荷属安的列斯</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荷属安的列斯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533</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阿鲁巴</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阿鲁巴</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新喀里多尼亚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新喀里多尼亚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548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瓦努阿图共和国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瓦努阿图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554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新西兰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新西兰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558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尼加拉瓜共和国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尼加拉瓜</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尼日尔共和国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尼日尔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566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尼日利亚联邦共和国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尼日利亚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159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570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纽埃</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纽埃</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574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诺福克岛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诺福克岛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578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挪威王国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挪威</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北马里亚纳自由联邦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北马里亚纳</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美国本土外小岛屿</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美国本土外小岛屿</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583</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密克罗尼西亚联邦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密克罗尼西亚联邦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马绍尔群岛共和国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马绍尔群岛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585</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帕劳共和国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帕劳</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586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巴基斯坦伊斯兰共和国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巴基斯坦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591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巴拿马共和国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巴拿马</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169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598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巴布亚新几内亚独立国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巴布亚新几内亚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600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巴拉圭共和国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巴拉圭</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秘鲁共和国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秘鲁</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608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菲律宾共和国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菲律宾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612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皮特凯恩</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皮特凯恩</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616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波兰共和国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波兰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620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葡萄牙共和国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葡萄牙</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624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几内亚比绍共和国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几内亚比绍</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626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东帝汶</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东帝汶</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630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波多黎各</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波多黎各</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179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634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卡塔尔国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卡塔尔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638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留尼汪</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留尼汪</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642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罗马尼亚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罗马尼亚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643</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俄罗斯联邦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俄罗斯联邦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646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卢旺达共和国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卢旺达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654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圣赫勒拿</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圣赫勒拿</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185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659</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圣基茨和尼维斯联邦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圣基茨和尼维斯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660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安圭拉</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安圭拉</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圣卢西亚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圣卢西亚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666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圣皮埃尔和密克隆</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圣皮埃尔和密克隆</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189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670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圣文森特和格林纳丁斯</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圣文森特和格林纳丁斯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674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圣马力诺共和国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圣马力诺</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678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圣多美和普林西比民主共和国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圣多美和普林西比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682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沙特阿拉伯王国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沙特阿拉伯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686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塞内加尔共和国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塞内加尔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688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塞尔维亚</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塞尔维亚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690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塞舌尔共和国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塞舌尔</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694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塞拉利昂共和国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塞拉利昂</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新加坡共和国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新加坡</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703</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斯洛伐克共和国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斯洛伐克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199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越南社会主义共和国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越南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705</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斯洛文尼亚共和国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斯洛文尼亚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706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索马里共和国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索马里</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710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南非共和国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南非</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716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津巴布韦共和国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津巴布韦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724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西班牙王国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西班牙</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732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西撒哈拉</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西撒哈拉</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736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苏丹共和国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苏丹</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苏里南共和国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苏里南</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744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斯瓦尔巴岛和扬马延岛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斯瓦尔巴岛和扬马延岛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209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748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斯威士兰王国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斯威士兰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752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瑞典王国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瑞典</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756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瑞士联邦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瑞士</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阿拉伯叙利亚共和国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叙利亚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塔吉克斯坦共和国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塔吉克斯坦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泰王国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泰国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768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多哥共和国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多哥</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772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托克劳</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托克劳</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776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汤加王国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汤加</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780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特立尼达和多巴哥共和国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特立尼达和多巴哥</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219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784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阿拉伯联合酋长国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阿联酋</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788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突尼斯共和国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突尼斯</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792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土耳其共和国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土耳其</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795</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土库曼斯坦</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土库曼斯坦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796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特克斯和凯科斯群岛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特克斯和凯科斯群岛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798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图瓦卢</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图瓦卢</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800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乌干达共和国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乌干达</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lastRenderedPageBreak/>
              <w:t>226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804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乌克兰</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乌克兰</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807</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前南斯拉夫马其顿共和国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前南马其顿</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818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阿拉伯埃及共和国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埃及</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229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826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大不列颠及北爱尔兰联合王国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英国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834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坦桑尼亚联合共和国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坦桑尼亚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840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美利坚合众国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美国</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232</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850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美属维尔京群岛</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美属维尔京群岛</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233</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854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布基纳法索</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布基纳法索</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234</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858</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乌拉圭东岸共和国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乌拉圭</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235</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860</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乌兹别克斯坦共和国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乌兹别克斯坦</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236</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862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委内瑞拉共和国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委内瑞拉</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237</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876</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瓦利斯和富图纳</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瓦利斯和富图纳</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238</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882</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萨摩亚独立国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萨摩亚</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239</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887</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也门共和国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也门</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240</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891</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南斯拉夫联盟共和国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南斯拉夫</w:t>
            </w:r>
          </w:p>
        </w:tc>
      </w:tr>
      <w:tr w:rsidR="000D5243">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241</w:t>
            </w:r>
          </w:p>
        </w:tc>
        <w:tc>
          <w:tcPr>
            <w:tcW w:w="118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rPr>
              <w:t>894</w:t>
            </w:r>
          </w:p>
        </w:tc>
        <w:tc>
          <w:tcPr>
            <w:tcW w:w="438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赞比亚共和国</w:t>
            </w:r>
          </w:p>
        </w:tc>
        <w:tc>
          <w:tcPr>
            <w:tcW w:w="26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rPr>
              <w:t>赞比亚</w:t>
            </w:r>
          </w:p>
        </w:tc>
      </w:tr>
    </w:tbl>
    <w:p w:rsidR="000D5243" w:rsidRDefault="006F229F">
      <w:pPr>
        <w:pStyle w:val="11"/>
        <w:numPr>
          <w:ilvl w:val="1"/>
          <w:numId w:val="4"/>
        </w:numPr>
        <w:spacing w:line="360" w:lineRule="auto"/>
        <w:rPr>
          <w:rFonts w:asciiTheme="minorEastAsia" w:eastAsiaTheme="minorEastAsia" w:hAnsiTheme="minorEastAsia"/>
          <w:szCs w:val="24"/>
        </w:rPr>
      </w:pPr>
      <w:bookmarkStart w:id="302" w:name="_Toc4076255"/>
      <w:r>
        <w:rPr>
          <w:rFonts w:asciiTheme="minorEastAsia" w:eastAsiaTheme="minorEastAsia" w:hAnsiTheme="minorEastAsia" w:hint="eastAsia"/>
          <w:szCs w:val="24"/>
        </w:rPr>
        <w:t>附件：缴费方式代码表</w:t>
      </w:r>
      <w:bookmarkEnd w:id="302"/>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r>
              <w:rPr>
                <w:rFonts w:hint="eastAsia"/>
              </w:rPr>
              <w:t>代码</w:t>
            </w:r>
          </w:p>
        </w:tc>
        <w:tc>
          <w:tcPr>
            <w:tcW w:w="2505" w:type="dxa"/>
          </w:tcPr>
          <w:p w:rsidR="000D5243" w:rsidRDefault="006F229F">
            <w:r>
              <w:rPr>
                <w:rFonts w:hint="eastAsia"/>
              </w:rPr>
              <w:t>名称</w:t>
            </w:r>
          </w:p>
        </w:tc>
        <w:tc>
          <w:tcPr>
            <w:tcW w:w="5071" w:type="dxa"/>
          </w:tcPr>
          <w:p w:rsidR="000D5243" w:rsidRDefault="006F229F">
            <w:r>
              <w:rPr>
                <w:rFonts w:hint="eastAsia"/>
              </w:rPr>
              <w:t>说明</w:t>
            </w:r>
          </w:p>
        </w:tc>
      </w:tr>
      <w:tr w:rsidR="000D5243">
        <w:tc>
          <w:tcPr>
            <w:tcW w:w="946" w:type="dxa"/>
          </w:tcPr>
          <w:p w:rsidR="000D5243" w:rsidRDefault="006F229F">
            <w:r>
              <w:rPr>
                <w:rFonts w:hint="eastAsia"/>
              </w:rPr>
              <w:t>0</w:t>
            </w:r>
            <w:r>
              <w:t>1</w:t>
            </w:r>
          </w:p>
        </w:tc>
        <w:tc>
          <w:tcPr>
            <w:tcW w:w="2505" w:type="dxa"/>
          </w:tcPr>
          <w:p w:rsidR="000D5243" w:rsidRDefault="006F229F">
            <w:r>
              <w:rPr>
                <w:rFonts w:hint="eastAsia"/>
              </w:rPr>
              <w:t>批扣</w:t>
            </w:r>
          </w:p>
        </w:tc>
        <w:tc>
          <w:tcPr>
            <w:tcW w:w="5071" w:type="dxa"/>
          </w:tcPr>
          <w:p w:rsidR="000D5243" w:rsidRDefault="006F229F">
            <w:r>
              <w:rPr>
                <w:rFonts w:hint="eastAsia"/>
              </w:rPr>
              <w:t>税局批量发起扣款</w:t>
            </w:r>
          </w:p>
        </w:tc>
      </w:tr>
      <w:tr w:rsidR="000D5243">
        <w:tc>
          <w:tcPr>
            <w:tcW w:w="946" w:type="dxa"/>
          </w:tcPr>
          <w:p w:rsidR="000D5243" w:rsidRDefault="006F229F">
            <w:r>
              <w:rPr>
                <w:rFonts w:hint="eastAsia"/>
              </w:rPr>
              <w:t>0</w:t>
            </w:r>
            <w:r>
              <w:t>2</w:t>
            </w:r>
          </w:p>
        </w:tc>
        <w:tc>
          <w:tcPr>
            <w:tcW w:w="2505" w:type="dxa"/>
          </w:tcPr>
          <w:p w:rsidR="000D5243" w:rsidRDefault="006F229F">
            <w:r>
              <w:rPr>
                <w:rFonts w:hint="eastAsia"/>
              </w:rPr>
              <w:t>银行柜台</w:t>
            </w:r>
          </w:p>
        </w:tc>
        <w:tc>
          <w:tcPr>
            <w:tcW w:w="5071" w:type="dxa"/>
          </w:tcPr>
          <w:p w:rsidR="000D5243" w:rsidRDefault="006F229F">
            <w:r>
              <w:rPr>
                <w:rFonts w:hint="eastAsia"/>
              </w:rPr>
              <w:t>银行柜面收现</w:t>
            </w:r>
          </w:p>
        </w:tc>
      </w:tr>
      <w:tr w:rsidR="000D5243">
        <w:tc>
          <w:tcPr>
            <w:tcW w:w="946" w:type="dxa"/>
          </w:tcPr>
          <w:p w:rsidR="000D5243" w:rsidRDefault="006F229F">
            <w:r>
              <w:rPr>
                <w:rFonts w:hint="eastAsia"/>
              </w:rPr>
              <w:t>0</w:t>
            </w:r>
            <w:r>
              <w:t>3</w:t>
            </w:r>
          </w:p>
        </w:tc>
        <w:tc>
          <w:tcPr>
            <w:tcW w:w="2505" w:type="dxa"/>
          </w:tcPr>
          <w:p w:rsidR="000D5243" w:rsidRDefault="006F229F">
            <w:r>
              <w:rPr>
                <w:rFonts w:hint="eastAsia"/>
              </w:rPr>
              <w:t>支付宝城市服务</w:t>
            </w:r>
          </w:p>
        </w:tc>
        <w:tc>
          <w:tcPr>
            <w:tcW w:w="5071" w:type="dxa"/>
          </w:tcPr>
          <w:p w:rsidR="000D5243" w:rsidRDefault="006F229F">
            <w:r>
              <w:rPr>
                <w:rFonts w:hint="eastAsia"/>
              </w:rPr>
              <w:t>支付宝渠道</w:t>
            </w:r>
          </w:p>
        </w:tc>
      </w:tr>
      <w:tr w:rsidR="000D5243">
        <w:tc>
          <w:tcPr>
            <w:tcW w:w="946" w:type="dxa"/>
          </w:tcPr>
          <w:p w:rsidR="000D5243" w:rsidRDefault="006F229F">
            <w:r>
              <w:rPr>
                <w:rFonts w:hint="eastAsia"/>
              </w:rPr>
              <w:t>0</w:t>
            </w:r>
            <w:r>
              <w:t>4</w:t>
            </w:r>
          </w:p>
        </w:tc>
        <w:tc>
          <w:tcPr>
            <w:tcW w:w="2505" w:type="dxa"/>
          </w:tcPr>
          <w:p w:rsidR="000D5243" w:rsidRDefault="006F229F">
            <w:r>
              <w:rPr>
                <w:rFonts w:hint="eastAsia"/>
              </w:rPr>
              <w:t>虚拟户缴费</w:t>
            </w:r>
          </w:p>
        </w:tc>
        <w:tc>
          <w:tcPr>
            <w:tcW w:w="5071" w:type="dxa"/>
          </w:tcPr>
          <w:p w:rsidR="000D5243" w:rsidRDefault="006F229F">
            <w:r>
              <w:rPr>
                <w:rFonts w:hint="eastAsia"/>
              </w:rPr>
              <w:t>村镇等虚拟户现金渠道或</w:t>
            </w:r>
            <w:r>
              <w:rPr>
                <w:rFonts w:hint="eastAsia"/>
              </w:rPr>
              <w:t>T</w:t>
            </w:r>
            <w:r>
              <w:t>IPS</w:t>
            </w:r>
            <w:r>
              <w:rPr>
                <w:rFonts w:hint="eastAsia"/>
              </w:rPr>
              <w:t>渠道</w:t>
            </w:r>
          </w:p>
        </w:tc>
      </w:tr>
      <w:tr w:rsidR="000D5243">
        <w:tc>
          <w:tcPr>
            <w:tcW w:w="946" w:type="dxa"/>
          </w:tcPr>
          <w:p w:rsidR="000D5243" w:rsidRDefault="006F229F">
            <w:r>
              <w:rPr>
                <w:rFonts w:hint="eastAsia"/>
              </w:rPr>
              <w:t>0</w:t>
            </w:r>
            <w:r>
              <w:t>5</w:t>
            </w:r>
          </w:p>
        </w:tc>
        <w:tc>
          <w:tcPr>
            <w:tcW w:w="2505" w:type="dxa"/>
          </w:tcPr>
          <w:p w:rsidR="000D5243" w:rsidRDefault="006F229F">
            <w:r>
              <w:rPr>
                <w:rFonts w:hint="eastAsia"/>
              </w:rPr>
              <w:t>其他，待更新</w:t>
            </w:r>
          </w:p>
        </w:tc>
        <w:tc>
          <w:tcPr>
            <w:tcW w:w="5071" w:type="dxa"/>
          </w:tcPr>
          <w:p w:rsidR="000D5243" w:rsidRDefault="000D5243"/>
        </w:tc>
      </w:tr>
      <w:tr w:rsidR="000D5243">
        <w:tc>
          <w:tcPr>
            <w:tcW w:w="946" w:type="dxa"/>
          </w:tcPr>
          <w:p w:rsidR="000D5243" w:rsidRDefault="000D5243"/>
        </w:tc>
        <w:tc>
          <w:tcPr>
            <w:tcW w:w="2505" w:type="dxa"/>
          </w:tcPr>
          <w:p w:rsidR="000D5243" w:rsidRDefault="000D5243"/>
        </w:tc>
        <w:tc>
          <w:tcPr>
            <w:tcW w:w="5071" w:type="dxa"/>
          </w:tcPr>
          <w:p w:rsidR="000D5243" w:rsidRDefault="000D5243"/>
        </w:tc>
      </w:tr>
    </w:tbl>
    <w:p w:rsidR="000D5243" w:rsidRDefault="006F229F">
      <w:pPr>
        <w:pStyle w:val="11"/>
        <w:numPr>
          <w:ilvl w:val="1"/>
          <w:numId w:val="4"/>
        </w:numPr>
        <w:spacing w:line="360" w:lineRule="auto"/>
        <w:rPr>
          <w:rFonts w:asciiTheme="minorEastAsia" w:eastAsiaTheme="minorEastAsia" w:hAnsiTheme="minorEastAsia"/>
          <w:szCs w:val="24"/>
        </w:rPr>
      </w:pPr>
      <w:bookmarkStart w:id="303" w:name="_Toc4076256"/>
      <w:r>
        <w:rPr>
          <w:rFonts w:asciiTheme="minorEastAsia" w:eastAsiaTheme="minorEastAsia" w:hAnsiTheme="minorEastAsia" w:hint="eastAsia"/>
          <w:szCs w:val="24"/>
        </w:rPr>
        <w:t>附件：缴费状态代码表</w:t>
      </w:r>
      <w:bookmarkEnd w:id="303"/>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r>
              <w:rPr>
                <w:rFonts w:hint="eastAsia"/>
              </w:rPr>
              <w:t>代码</w:t>
            </w:r>
          </w:p>
        </w:tc>
        <w:tc>
          <w:tcPr>
            <w:tcW w:w="2505" w:type="dxa"/>
          </w:tcPr>
          <w:p w:rsidR="000D5243" w:rsidRDefault="006F229F">
            <w:r>
              <w:rPr>
                <w:rFonts w:hint="eastAsia"/>
              </w:rPr>
              <w:t>名称</w:t>
            </w:r>
          </w:p>
        </w:tc>
        <w:tc>
          <w:tcPr>
            <w:tcW w:w="5071" w:type="dxa"/>
          </w:tcPr>
          <w:p w:rsidR="000D5243" w:rsidRDefault="006F229F">
            <w:r>
              <w:rPr>
                <w:rFonts w:hint="eastAsia"/>
              </w:rPr>
              <w:t>说明</w:t>
            </w:r>
          </w:p>
        </w:tc>
      </w:tr>
      <w:tr w:rsidR="000D5243">
        <w:tc>
          <w:tcPr>
            <w:tcW w:w="946" w:type="dxa"/>
          </w:tcPr>
          <w:p w:rsidR="000D5243" w:rsidRDefault="006F229F">
            <w:pPr>
              <w:rPr>
                <w:szCs w:val="22"/>
              </w:rPr>
            </w:pPr>
            <w:r>
              <w:rPr>
                <w:rFonts w:hint="eastAsia"/>
                <w:szCs w:val="22"/>
              </w:rPr>
              <w:t>01</w:t>
            </w:r>
          </w:p>
        </w:tc>
        <w:tc>
          <w:tcPr>
            <w:tcW w:w="2505" w:type="dxa"/>
          </w:tcPr>
          <w:p w:rsidR="000D5243" w:rsidRDefault="006F229F">
            <w:pPr>
              <w:rPr>
                <w:szCs w:val="22"/>
              </w:rPr>
            </w:pPr>
            <w:r>
              <w:rPr>
                <w:rFonts w:hint="eastAsia"/>
                <w:szCs w:val="22"/>
              </w:rPr>
              <w:t>未缴费</w:t>
            </w:r>
          </w:p>
        </w:tc>
        <w:tc>
          <w:tcPr>
            <w:tcW w:w="5071" w:type="dxa"/>
          </w:tcPr>
          <w:p w:rsidR="000D5243" w:rsidRDefault="006F229F">
            <w:pPr>
              <w:rPr>
                <w:szCs w:val="22"/>
              </w:rPr>
            </w:pPr>
            <w:del w:id="304" w:author="nj" w:date="2019-03-27T17:33:00Z">
              <w:r>
                <w:rPr>
                  <w:rFonts w:hint="eastAsia"/>
                  <w:szCs w:val="22"/>
                </w:rPr>
                <w:delText>税局批量发起扣款</w:delText>
              </w:r>
            </w:del>
          </w:p>
        </w:tc>
      </w:tr>
      <w:tr w:rsidR="000D5243">
        <w:tc>
          <w:tcPr>
            <w:tcW w:w="946" w:type="dxa"/>
          </w:tcPr>
          <w:p w:rsidR="000D5243" w:rsidRDefault="006F229F">
            <w:pPr>
              <w:rPr>
                <w:szCs w:val="22"/>
              </w:rPr>
            </w:pPr>
            <w:r>
              <w:rPr>
                <w:rFonts w:hint="eastAsia"/>
                <w:szCs w:val="22"/>
              </w:rPr>
              <w:t>02</w:t>
            </w:r>
          </w:p>
        </w:tc>
        <w:tc>
          <w:tcPr>
            <w:tcW w:w="2505" w:type="dxa"/>
          </w:tcPr>
          <w:p w:rsidR="000D5243" w:rsidRDefault="006F229F">
            <w:pPr>
              <w:rPr>
                <w:szCs w:val="22"/>
              </w:rPr>
            </w:pPr>
            <w:r>
              <w:rPr>
                <w:rFonts w:hint="eastAsia"/>
                <w:szCs w:val="22"/>
              </w:rPr>
              <w:t>已缴费</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03</w:t>
            </w:r>
          </w:p>
        </w:tc>
        <w:tc>
          <w:tcPr>
            <w:tcW w:w="2505" w:type="dxa"/>
          </w:tcPr>
          <w:p w:rsidR="000D5243" w:rsidRDefault="006F229F">
            <w:pPr>
              <w:rPr>
                <w:szCs w:val="22"/>
              </w:rPr>
            </w:pPr>
            <w:r>
              <w:rPr>
                <w:rFonts w:hint="eastAsia"/>
                <w:szCs w:val="22"/>
              </w:rPr>
              <w:t>已锁定</w:t>
            </w:r>
          </w:p>
        </w:tc>
        <w:tc>
          <w:tcPr>
            <w:tcW w:w="5071" w:type="dxa"/>
          </w:tcPr>
          <w:p w:rsidR="000D5243" w:rsidRDefault="006F229F">
            <w:pPr>
              <w:rPr>
                <w:szCs w:val="22"/>
              </w:rPr>
            </w:pPr>
            <w:r>
              <w:rPr>
                <w:rFonts w:hint="eastAsia"/>
                <w:szCs w:val="22"/>
              </w:rPr>
              <w:t>该笔待缴费信息由其他渠道锁定</w:t>
            </w:r>
          </w:p>
        </w:tc>
      </w:tr>
      <w:tr w:rsidR="000D5243">
        <w:tc>
          <w:tcPr>
            <w:tcW w:w="946" w:type="dxa"/>
          </w:tcPr>
          <w:p w:rsidR="000D5243" w:rsidRDefault="006F229F">
            <w:pPr>
              <w:rPr>
                <w:szCs w:val="22"/>
              </w:rPr>
            </w:pPr>
            <w:r>
              <w:rPr>
                <w:rFonts w:hint="eastAsia"/>
                <w:szCs w:val="22"/>
              </w:rPr>
              <w:t>04</w:t>
            </w:r>
          </w:p>
        </w:tc>
        <w:tc>
          <w:tcPr>
            <w:tcW w:w="2505" w:type="dxa"/>
          </w:tcPr>
          <w:p w:rsidR="000D5243" w:rsidRDefault="006F229F">
            <w:pPr>
              <w:rPr>
                <w:szCs w:val="22"/>
              </w:rPr>
            </w:pPr>
            <w:r>
              <w:rPr>
                <w:rFonts w:hint="eastAsia"/>
                <w:szCs w:val="22"/>
              </w:rPr>
              <w:t>已退费</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05</w:t>
            </w:r>
          </w:p>
        </w:tc>
        <w:tc>
          <w:tcPr>
            <w:tcW w:w="2505" w:type="dxa"/>
          </w:tcPr>
          <w:p w:rsidR="000D5243" w:rsidRDefault="006F229F">
            <w:pPr>
              <w:rPr>
                <w:szCs w:val="22"/>
              </w:rPr>
            </w:pPr>
            <w:r>
              <w:rPr>
                <w:rFonts w:hint="eastAsia"/>
                <w:szCs w:val="22"/>
              </w:rPr>
              <w:t>已作废</w:t>
            </w:r>
          </w:p>
        </w:tc>
        <w:tc>
          <w:tcPr>
            <w:tcW w:w="5071" w:type="dxa"/>
          </w:tcPr>
          <w:p w:rsidR="000D5243" w:rsidRDefault="000D5243">
            <w:pPr>
              <w:rPr>
                <w:szCs w:val="22"/>
              </w:rPr>
            </w:pPr>
          </w:p>
        </w:tc>
      </w:tr>
      <w:tr w:rsidR="000D5243">
        <w:tc>
          <w:tcPr>
            <w:tcW w:w="946" w:type="dxa"/>
          </w:tcPr>
          <w:p w:rsidR="000D5243" w:rsidRDefault="000D5243"/>
        </w:tc>
        <w:tc>
          <w:tcPr>
            <w:tcW w:w="2505" w:type="dxa"/>
          </w:tcPr>
          <w:p w:rsidR="000D5243" w:rsidRDefault="000D5243"/>
        </w:tc>
        <w:tc>
          <w:tcPr>
            <w:tcW w:w="5071" w:type="dxa"/>
          </w:tcPr>
          <w:p w:rsidR="000D5243" w:rsidRDefault="000D5243"/>
        </w:tc>
      </w:tr>
    </w:tbl>
    <w:p w:rsidR="000D5243" w:rsidRDefault="000D5243"/>
    <w:p w:rsidR="000D5243" w:rsidRDefault="006F229F">
      <w:pPr>
        <w:pStyle w:val="11"/>
        <w:numPr>
          <w:ilvl w:val="1"/>
          <w:numId w:val="4"/>
        </w:numPr>
        <w:spacing w:line="360" w:lineRule="auto"/>
        <w:rPr>
          <w:rFonts w:asciiTheme="minorEastAsia" w:eastAsiaTheme="minorEastAsia" w:hAnsiTheme="minorEastAsia"/>
          <w:szCs w:val="24"/>
        </w:rPr>
      </w:pPr>
      <w:bookmarkStart w:id="305" w:name="_Toc4076257"/>
      <w:r>
        <w:rPr>
          <w:rFonts w:asciiTheme="minorEastAsia" w:eastAsiaTheme="minorEastAsia" w:hAnsiTheme="minorEastAsia" w:hint="eastAsia"/>
          <w:szCs w:val="24"/>
        </w:rPr>
        <w:t>附件：应征缴费方式代码表</w:t>
      </w:r>
      <w:bookmarkEnd w:id="305"/>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r>
              <w:rPr>
                <w:rFonts w:hint="eastAsia"/>
              </w:rPr>
              <w:t>代码</w:t>
            </w:r>
          </w:p>
        </w:tc>
        <w:tc>
          <w:tcPr>
            <w:tcW w:w="2505" w:type="dxa"/>
          </w:tcPr>
          <w:p w:rsidR="000D5243" w:rsidRDefault="006F229F">
            <w:r>
              <w:rPr>
                <w:rFonts w:hint="eastAsia"/>
              </w:rPr>
              <w:t>名称</w:t>
            </w:r>
          </w:p>
        </w:tc>
        <w:tc>
          <w:tcPr>
            <w:tcW w:w="5071" w:type="dxa"/>
          </w:tcPr>
          <w:p w:rsidR="000D5243" w:rsidRDefault="006F229F">
            <w:r>
              <w:rPr>
                <w:rFonts w:hint="eastAsia"/>
              </w:rPr>
              <w:t>说明</w:t>
            </w:r>
          </w:p>
        </w:tc>
      </w:tr>
      <w:tr w:rsidR="000D5243">
        <w:tc>
          <w:tcPr>
            <w:tcW w:w="946" w:type="dxa"/>
          </w:tcPr>
          <w:p w:rsidR="000D5243" w:rsidRDefault="006F229F">
            <w:r>
              <w:rPr>
                <w:rFonts w:hint="eastAsia"/>
              </w:rPr>
              <w:t>0</w:t>
            </w:r>
            <w:r>
              <w:t>1</w:t>
            </w:r>
          </w:p>
        </w:tc>
        <w:tc>
          <w:tcPr>
            <w:tcW w:w="2505" w:type="dxa"/>
          </w:tcPr>
          <w:p w:rsidR="000D5243" w:rsidRDefault="006F229F">
            <w:pPr>
              <w:rPr>
                <w:szCs w:val="22"/>
              </w:rPr>
            </w:pPr>
            <w:r>
              <w:rPr>
                <w:rFonts w:hint="eastAsia"/>
                <w:szCs w:val="22"/>
              </w:rPr>
              <w:t>自主缴费</w:t>
            </w:r>
          </w:p>
        </w:tc>
        <w:tc>
          <w:tcPr>
            <w:tcW w:w="5071" w:type="dxa"/>
          </w:tcPr>
          <w:p w:rsidR="000D5243" w:rsidRDefault="006F229F">
            <w:r>
              <w:rPr>
                <w:rFonts w:hint="eastAsia"/>
              </w:rPr>
              <w:t>应征档次可改</w:t>
            </w:r>
          </w:p>
        </w:tc>
      </w:tr>
      <w:tr w:rsidR="000D5243">
        <w:tc>
          <w:tcPr>
            <w:tcW w:w="946" w:type="dxa"/>
          </w:tcPr>
          <w:p w:rsidR="000D5243" w:rsidRDefault="006F229F">
            <w:r>
              <w:rPr>
                <w:rFonts w:hint="eastAsia"/>
              </w:rPr>
              <w:t>0</w:t>
            </w:r>
            <w:r>
              <w:t>2</w:t>
            </w:r>
          </w:p>
        </w:tc>
        <w:tc>
          <w:tcPr>
            <w:tcW w:w="2505" w:type="dxa"/>
          </w:tcPr>
          <w:p w:rsidR="000D5243" w:rsidRDefault="006F229F">
            <w:pPr>
              <w:rPr>
                <w:szCs w:val="22"/>
              </w:rPr>
            </w:pPr>
            <w:r>
              <w:rPr>
                <w:rFonts w:hint="eastAsia"/>
                <w:szCs w:val="22"/>
              </w:rPr>
              <w:t>确认缴费</w:t>
            </w:r>
          </w:p>
        </w:tc>
        <w:tc>
          <w:tcPr>
            <w:tcW w:w="5071" w:type="dxa"/>
          </w:tcPr>
          <w:p w:rsidR="000D5243" w:rsidRDefault="006F229F">
            <w:r>
              <w:rPr>
                <w:rFonts w:hint="eastAsia"/>
              </w:rPr>
              <w:t>应征不可修改</w:t>
            </w:r>
          </w:p>
        </w:tc>
      </w:tr>
    </w:tbl>
    <w:p w:rsidR="000D5243" w:rsidRDefault="000D5243">
      <w:pPr>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szCs w:val="24"/>
        </w:rPr>
      </w:pPr>
      <w:bookmarkStart w:id="306" w:name="_Toc4076258"/>
      <w:r>
        <w:rPr>
          <w:rFonts w:asciiTheme="minorEastAsia" w:eastAsiaTheme="minorEastAsia" w:hAnsiTheme="minorEastAsia" w:hint="eastAsia"/>
          <w:szCs w:val="24"/>
        </w:rPr>
        <w:lastRenderedPageBreak/>
        <w:t>附件：人员类别代码表</w:t>
      </w:r>
      <w:bookmarkEnd w:id="306"/>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r>
              <w:rPr>
                <w:rFonts w:hint="eastAsia"/>
              </w:rPr>
              <w:t>代码</w:t>
            </w:r>
          </w:p>
        </w:tc>
        <w:tc>
          <w:tcPr>
            <w:tcW w:w="2505" w:type="dxa"/>
          </w:tcPr>
          <w:p w:rsidR="000D5243" w:rsidRDefault="006F229F">
            <w:r>
              <w:rPr>
                <w:rFonts w:hint="eastAsia"/>
              </w:rPr>
              <w:t>名称</w:t>
            </w:r>
          </w:p>
        </w:tc>
        <w:tc>
          <w:tcPr>
            <w:tcW w:w="5071" w:type="dxa"/>
          </w:tcPr>
          <w:p w:rsidR="000D5243" w:rsidRDefault="006F229F">
            <w:r>
              <w:rPr>
                <w:rFonts w:hint="eastAsia"/>
              </w:rPr>
              <w:t>说明</w:t>
            </w:r>
          </w:p>
        </w:tc>
      </w:tr>
      <w:tr w:rsidR="000D5243">
        <w:tc>
          <w:tcPr>
            <w:tcW w:w="946" w:type="dxa"/>
          </w:tcPr>
          <w:p w:rsidR="000D5243" w:rsidRDefault="006F229F">
            <w:r>
              <w:rPr>
                <w:rFonts w:hint="eastAsia"/>
              </w:rPr>
              <w:t>0</w:t>
            </w:r>
            <w:r>
              <w:t>1</w:t>
            </w:r>
          </w:p>
        </w:tc>
        <w:tc>
          <w:tcPr>
            <w:tcW w:w="2505" w:type="dxa"/>
          </w:tcPr>
          <w:p w:rsidR="000D5243" w:rsidRDefault="006F229F">
            <w:pPr>
              <w:rPr>
                <w:szCs w:val="22"/>
              </w:rPr>
            </w:pPr>
            <w:r>
              <w:rPr>
                <w:rFonts w:hint="eastAsia"/>
                <w:szCs w:val="22"/>
              </w:rPr>
              <w:t>城乡居民</w:t>
            </w:r>
          </w:p>
        </w:tc>
        <w:tc>
          <w:tcPr>
            <w:tcW w:w="5071" w:type="dxa"/>
          </w:tcPr>
          <w:p w:rsidR="000D5243" w:rsidRDefault="000D5243"/>
        </w:tc>
      </w:tr>
      <w:tr w:rsidR="000D5243">
        <w:tc>
          <w:tcPr>
            <w:tcW w:w="946" w:type="dxa"/>
          </w:tcPr>
          <w:p w:rsidR="000D5243" w:rsidRDefault="006F229F">
            <w:r>
              <w:rPr>
                <w:rFonts w:hint="eastAsia"/>
              </w:rPr>
              <w:t>0</w:t>
            </w:r>
            <w:r>
              <w:t>2</w:t>
            </w:r>
          </w:p>
        </w:tc>
        <w:tc>
          <w:tcPr>
            <w:tcW w:w="2505" w:type="dxa"/>
          </w:tcPr>
          <w:p w:rsidR="000D5243" w:rsidRDefault="006F229F">
            <w:pPr>
              <w:rPr>
                <w:szCs w:val="22"/>
              </w:rPr>
            </w:pPr>
            <w:r>
              <w:rPr>
                <w:rFonts w:hint="eastAsia"/>
                <w:szCs w:val="22"/>
              </w:rPr>
              <w:t>灵活就业人员</w:t>
            </w:r>
          </w:p>
        </w:tc>
        <w:tc>
          <w:tcPr>
            <w:tcW w:w="5071" w:type="dxa"/>
          </w:tcPr>
          <w:p w:rsidR="000D5243" w:rsidRDefault="000D5243"/>
        </w:tc>
      </w:tr>
    </w:tbl>
    <w:p w:rsidR="000D5243" w:rsidRDefault="000D5243">
      <w:pPr>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szCs w:val="24"/>
        </w:rPr>
      </w:pPr>
      <w:bookmarkStart w:id="307" w:name="_Toc4076259"/>
      <w:r>
        <w:rPr>
          <w:rFonts w:asciiTheme="minorEastAsia" w:eastAsiaTheme="minorEastAsia" w:hAnsiTheme="minorEastAsia" w:hint="eastAsia"/>
          <w:szCs w:val="24"/>
        </w:rPr>
        <w:t>附件：扣款结果代码表</w:t>
      </w:r>
      <w:bookmarkEnd w:id="307"/>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pPr>
              <w:rPr>
                <w:szCs w:val="22"/>
              </w:rPr>
            </w:pPr>
            <w:r>
              <w:rPr>
                <w:rFonts w:hint="eastAsia"/>
                <w:szCs w:val="22"/>
              </w:rPr>
              <w:t>代码</w:t>
            </w:r>
          </w:p>
        </w:tc>
        <w:tc>
          <w:tcPr>
            <w:tcW w:w="2505" w:type="dxa"/>
          </w:tcPr>
          <w:p w:rsidR="000D5243" w:rsidRDefault="006F229F">
            <w:pPr>
              <w:rPr>
                <w:szCs w:val="22"/>
              </w:rPr>
            </w:pPr>
            <w:r>
              <w:rPr>
                <w:rFonts w:hint="eastAsia"/>
                <w:szCs w:val="22"/>
              </w:rPr>
              <w:t>名称</w:t>
            </w:r>
          </w:p>
        </w:tc>
        <w:tc>
          <w:tcPr>
            <w:tcW w:w="5071" w:type="dxa"/>
          </w:tcPr>
          <w:p w:rsidR="000D5243" w:rsidRDefault="006F229F">
            <w:r>
              <w:rPr>
                <w:rFonts w:hint="eastAsia"/>
              </w:rPr>
              <w:t>说明</w:t>
            </w:r>
          </w:p>
        </w:tc>
      </w:tr>
      <w:tr w:rsidR="000D5243">
        <w:tc>
          <w:tcPr>
            <w:tcW w:w="946" w:type="dxa"/>
          </w:tcPr>
          <w:p w:rsidR="000D5243" w:rsidRDefault="006F229F">
            <w:pPr>
              <w:rPr>
                <w:szCs w:val="22"/>
              </w:rPr>
            </w:pPr>
            <w:r>
              <w:rPr>
                <w:rFonts w:hint="eastAsia"/>
                <w:szCs w:val="22"/>
              </w:rPr>
              <w:t>01</w:t>
            </w:r>
          </w:p>
        </w:tc>
        <w:tc>
          <w:tcPr>
            <w:tcW w:w="2505" w:type="dxa"/>
          </w:tcPr>
          <w:p w:rsidR="000D5243" w:rsidRDefault="006F229F">
            <w:pPr>
              <w:rPr>
                <w:szCs w:val="22"/>
              </w:rPr>
            </w:pPr>
            <w:r>
              <w:rPr>
                <w:rFonts w:hint="eastAsia"/>
                <w:szCs w:val="22"/>
              </w:rPr>
              <w:t>扣款成功</w:t>
            </w:r>
          </w:p>
        </w:tc>
        <w:tc>
          <w:tcPr>
            <w:tcW w:w="5071" w:type="dxa"/>
          </w:tcPr>
          <w:p w:rsidR="000D5243" w:rsidRDefault="000D5243"/>
        </w:tc>
      </w:tr>
      <w:tr w:rsidR="000D5243">
        <w:tc>
          <w:tcPr>
            <w:tcW w:w="946" w:type="dxa"/>
          </w:tcPr>
          <w:p w:rsidR="000D5243" w:rsidRDefault="006F229F">
            <w:pPr>
              <w:rPr>
                <w:szCs w:val="22"/>
              </w:rPr>
            </w:pPr>
            <w:r>
              <w:rPr>
                <w:rFonts w:hint="eastAsia"/>
                <w:szCs w:val="22"/>
              </w:rPr>
              <w:t>02</w:t>
            </w:r>
          </w:p>
        </w:tc>
        <w:tc>
          <w:tcPr>
            <w:tcW w:w="2505" w:type="dxa"/>
          </w:tcPr>
          <w:p w:rsidR="000D5243" w:rsidRDefault="006F229F">
            <w:pPr>
              <w:rPr>
                <w:szCs w:val="22"/>
              </w:rPr>
            </w:pPr>
            <w:r>
              <w:rPr>
                <w:rFonts w:hint="eastAsia"/>
                <w:szCs w:val="22"/>
              </w:rPr>
              <w:t>扣款失败</w:t>
            </w:r>
          </w:p>
        </w:tc>
        <w:tc>
          <w:tcPr>
            <w:tcW w:w="5071" w:type="dxa"/>
          </w:tcPr>
          <w:p w:rsidR="000D5243" w:rsidRDefault="000D5243"/>
        </w:tc>
      </w:tr>
      <w:tr w:rsidR="000D5243">
        <w:tc>
          <w:tcPr>
            <w:tcW w:w="946" w:type="dxa"/>
          </w:tcPr>
          <w:p w:rsidR="000D5243" w:rsidRDefault="006F229F">
            <w:pPr>
              <w:rPr>
                <w:szCs w:val="22"/>
              </w:rPr>
            </w:pPr>
            <w:r>
              <w:rPr>
                <w:rFonts w:hint="eastAsia"/>
                <w:szCs w:val="22"/>
              </w:rPr>
              <w:t>03</w:t>
            </w:r>
          </w:p>
        </w:tc>
        <w:tc>
          <w:tcPr>
            <w:tcW w:w="2505" w:type="dxa"/>
          </w:tcPr>
          <w:p w:rsidR="000D5243" w:rsidRDefault="006F229F">
            <w:pPr>
              <w:rPr>
                <w:szCs w:val="22"/>
              </w:rPr>
            </w:pPr>
            <w:r>
              <w:rPr>
                <w:rFonts w:hint="eastAsia"/>
                <w:szCs w:val="22"/>
              </w:rPr>
              <w:t>未扣款</w:t>
            </w:r>
          </w:p>
        </w:tc>
        <w:tc>
          <w:tcPr>
            <w:tcW w:w="5071" w:type="dxa"/>
          </w:tcPr>
          <w:p w:rsidR="000D5243" w:rsidRDefault="000D5243"/>
        </w:tc>
      </w:tr>
    </w:tbl>
    <w:p w:rsidR="000D5243" w:rsidRDefault="000D5243">
      <w:pPr>
        <w:rPr>
          <w:rFonts w:asciiTheme="minorEastAsia" w:eastAsiaTheme="minorEastAsia" w:hAnsiTheme="minorEastAsia"/>
          <w:sz w:val="24"/>
          <w:szCs w:val="24"/>
        </w:rPr>
      </w:pPr>
    </w:p>
    <w:p w:rsidR="000D5243" w:rsidRDefault="006F229F">
      <w:pPr>
        <w:pStyle w:val="11"/>
        <w:numPr>
          <w:ilvl w:val="1"/>
          <w:numId w:val="4"/>
        </w:numPr>
        <w:spacing w:line="360" w:lineRule="auto"/>
        <w:rPr>
          <w:rFonts w:asciiTheme="minorEastAsia" w:eastAsiaTheme="minorEastAsia" w:hAnsiTheme="minorEastAsia"/>
          <w:szCs w:val="24"/>
        </w:rPr>
      </w:pPr>
      <w:bookmarkStart w:id="308" w:name="_Toc4076260"/>
      <w:r>
        <w:rPr>
          <w:rFonts w:asciiTheme="minorEastAsia" w:eastAsiaTheme="minorEastAsia" w:hAnsiTheme="minorEastAsia" w:hint="eastAsia"/>
          <w:szCs w:val="24"/>
        </w:rPr>
        <w:t>附件：退费审批结果代码表</w:t>
      </w:r>
      <w:bookmarkEnd w:id="308"/>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pPr>
              <w:rPr>
                <w:szCs w:val="22"/>
              </w:rPr>
            </w:pPr>
            <w:r>
              <w:rPr>
                <w:rFonts w:hint="eastAsia"/>
                <w:szCs w:val="22"/>
              </w:rPr>
              <w:t>代码</w:t>
            </w:r>
          </w:p>
        </w:tc>
        <w:tc>
          <w:tcPr>
            <w:tcW w:w="2505" w:type="dxa"/>
          </w:tcPr>
          <w:p w:rsidR="000D5243" w:rsidRDefault="006F229F">
            <w:pPr>
              <w:rPr>
                <w:szCs w:val="22"/>
              </w:rPr>
            </w:pPr>
            <w:r>
              <w:rPr>
                <w:rFonts w:hint="eastAsia"/>
                <w:szCs w:val="22"/>
              </w:rPr>
              <w:t>名称</w:t>
            </w:r>
          </w:p>
        </w:tc>
        <w:tc>
          <w:tcPr>
            <w:tcW w:w="5071" w:type="dxa"/>
          </w:tcPr>
          <w:p w:rsidR="000D5243" w:rsidRDefault="006F229F">
            <w:pPr>
              <w:rPr>
                <w:szCs w:val="22"/>
              </w:rPr>
            </w:pPr>
            <w:r>
              <w:rPr>
                <w:rFonts w:hint="eastAsia"/>
                <w:szCs w:val="22"/>
              </w:rPr>
              <w:t>说明</w:t>
            </w:r>
          </w:p>
        </w:tc>
      </w:tr>
      <w:tr w:rsidR="000D5243">
        <w:tc>
          <w:tcPr>
            <w:tcW w:w="946" w:type="dxa"/>
          </w:tcPr>
          <w:p w:rsidR="000D5243" w:rsidRDefault="006F229F">
            <w:pPr>
              <w:rPr>
                <w:szCs w:val="22"/>
              </w:rPr>
            </w:pPr>
            <w:r>
              <w:rPr>
                <w:rFonts w:hint="eastAsia"/>
                <w:szCs w:val="22"/>
              </w:rPr>
              <w:t>01</w:t>
            </w:r>
          </w:p>
        </w:tc>
        <w:tc>
          <w:tcPr>
            <w:tcW w:w="2505" w:type="dxa"/>
          </w:tcPr>
          <w:p w:rsidR="000D5243" w:rsidRDefault="006F229F">
            <w:pPr>
              <w:rPr>
                <w:szCs w:val="22"/>
              </w:rPr>
            </w:pPr>
            <w:r>
              <w:rPr>
                <w:rFonts w:hint="eastAsia"/>
                <w:szCs w:val="22"/>
              </w:rPr>
              <w:t>已申请未推送</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02</w:t>
            </w:r>
          </w:p>
        </w:tc>
        <w:tc>
          <w:tcPr>
            <w:tcW w:w="2505" w:type="dxa"/>
          </w:tcPr>
          <w:p w:rsidR="000D5243" w:rsidRDefault="006F229F">
            <w:pPr>
              <w:rPr>
                <w:szCs w:val="22"/>
              </w:rPr>
            </w:pPr>
            <w:r>
              <w:rPr>
                <w:rFonts w:hint="eastAsia"/>
                <w:szCs w:val="22"/>
              </w:rPr>
              <w:t>社保部门审批中</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03</w:t>
            </w:r>
          </w:p>
        </w:tc>
        <w:tc>
          <w:tcPr>
            <w:tcW w:w="2505" w:type="dxa"/>
          </w:tcPr>
          <w:p w:rsidR="000D5243" w:rsidRDefault="006F229F">
            <w:pPr>
              <w:rPr>
                <w:szCs w:val="22"/>
              </w:rPr>
            </w:pPr>
            <w:r>
              <w:rPr>
                <w:rFonts w:hint="eastAsia"/>
                <w:szCs w:val="22"/>
              </w:rPr>
              <w:t>退费成功</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04</w:t>
            </w:r>
          </w:p>
        </w:tc>
        <w:tc>
          <w:tcPr>
            <w:tcW w:w="2505" w:type="dxa"/>
          </w:tcPr>
          <w:p w:rsidR="000D5243" w:rsidRDefault="006F229F">
            <w:pPr>
              <w:rPr>
                <w:szCs w:val="22"/>
              </w:rPr>
            </w:pPr>
            <w:r>
              <w:rPr>
                <w:rFonts w:hint="eastAsia"/>
                <w:szCs w:val="22"/>
              </w:rPr>
              <w:t>退费失败</w:t>
            </w:r>
          </w:p>
        </w:tc>
        <w:tc>
          <w:tcPr>
            <w:tcW w:w="5071" w:type="dxa"/>
          </w:tcPr>
          <w:p w:rsidR="000D5243" w:rsidRDefault="000D5243">
            <w:pPr>
              <w:rPr>
                <w:szCs w:val="22"/>
              </w:rPr>
            </w:pPr>
          </w:p>
        </w:tc>
      </w:tr>
    </w:tbl>
    <w:p w:rsidR="000D5243" w:rsidRDefault="006F229F">
      <w:pPr>
        <w:pStyle w:val="11"/>
        <w:numPr>
          <w:ilvl w:val="1"/>
          <w:numId w:val="4"/>
        </w:numPr>
        <w:spacing w:line="360" w:lineRule="auto"/>
        <w:rPr>
          <w:rFonts w:asciiTheme="minorEastAsia" w:eastAsiaTheme="minorEastAsia" w:hAnsiTheme="minorEastAsia"/>
          <w:szCs w:val="24"/>
        </w:rPr>
      </w:pPr>
      <w:bookmarkStart w:id="309" w:name="_Toc4076261"/>
      <w:r>
        <w:rPr>
          <w:rFonts w:asciiTheme="minorEastAsia" w:eastAsiaTheme="minorEastAsia" w:hAnsiTheme="minorEastAsia" w:hint="eastAsia"/>
          <w:szCs w:val="24"/>
        </w:rPr>
        <w:t>附件：批扣银行代码表</w:t>
      </w:r>
      <w:bookmarkEnd w:id="309"/>
    </w:p>
    <w:tbl>
      <w:tblPr>
        <w:tblW w:w="8426" w:type="dxa"/>
        <w:tblLayout w:type="fixed"/>
        <w:tblCellMar>
          <w:left w:w="0" w:type="dxa"/>
          <w:right w:w="0" w:type="dxa"/>
        </w:tblCellMar>
        <w:tblLook w:val="04A0" w:firstRow="1" w:lastRow="0" w:firstColumn="1" w:lastColumn="0" w:noHBand="0" w:noVBand="1"/>
      </w:tblPr>
      <w:tblGrid>
        <w:gridCol w:w="1226"/>
        <w:gridCol w:w="3600"/>
        <w:gridCol w:w="3600"/>
      </w:tblGrid>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批扣银行代码</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银行名称</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b/>
                <w:color w:val="000000"/>
                <w:kern w:val="0"/>
                <w:sz w:val="22"/>
                <w:szCs w:val="22"/>
                <w:lang w:bidi="ar"/>
              </w:rPr>
            </w:pPr>
            <w:r>
              <w:rPr>
                <w:rFonts w:ascii="宋体" w:hAnsi="宋体" w:cs="宋体" w:hint="eastAsia"/>
                <w:b/>
                <w:color w:val="000000"/>
                <w:kern w:val="0"/>
                <w:sz w:val="22"/>
                <w:szCs w:val="22"/>
                <w:lang w:bidi="ar"/>
              </w:rPr>
              <w:t>渠道</w:t>
            </w:r>
            <w:r>
              <w:rPr>
                <w:rFonts w:ascii="宋体" w:hAnsi="宋体" w:cs="宋体" w:hint="eastAsia"/>
                <w:b/>
                <w:color w:val="000000"/>
                <w:kern w:val="0"/>
                <w:sz w:val="22"/>
                <w:szCs w:val="22"/>
                <w:lang w:bidi="ar"/>
              </w:rPr>
              <w:t>id</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402</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农商行（农村信用合作社）</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cxlf.ncxyhzs</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103</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中国农业银行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cxlf.zgnyyhz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102</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中国工商银行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cxlf.zggsyhz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105</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中国建设银行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cxlf.zgjsyhz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403</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中国邮政储蓄银行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cxlf.zgyzyhz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104</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中国银行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cxlf.zgyhyhz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301</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交通银行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cxlf.jtyhyhz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901</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民泰银行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cxlf.mtyhyhz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902</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杭州银行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cxlf.hzyhyhz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903</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温州银行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cxlf.wzyhyhz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904</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嘉兴银行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cxlf.jxyhyhz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905</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金华银行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cxlf.jhyhyhz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906</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绍兴银行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cxlf.sxyhyhz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907</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highlight w:val="red"/>
              </w:rPr>
            </w:pPr>
            <w:r>
              <w:rPr>
                <w:rFonts w:ascii="宋体" w:hAnsi="宋体" w:cs="宋体" w:hint="eastAsia"/>
                <w:color w:val="000000"/>
                <w:kern w:val="0"/>
                <w:sz w:val="22"/>
                <w:szCs w:val="22"/>
                <w:highlight w:val="red"/>
                <w:lang w:bidi="ar"/>
              </w:rPr>
              <w:t>湖州银行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highlight w:val="red"/>
                <w:lang w:bidi="ar"/>
              </w:rPr>
            </w:pPr>
            <w:r>
              <w:rPr>
                <w:rFonts w:ascii="宋体" w:hAnsi="宋体" w:cs="宋体" w:hint="eastAsia"/>
                <w:color w:val="000000"/>
                <w:kern w:val="0"/>
                <w:sz w:val="22"/>
                <w:szCs w:val="22"/>
                <w:highlight w:val="red"/>
                <w:lang w:bidi="ar"/>
              </w:rPr>
              <w:t>cxlf.hzyhyhh</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908</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台州银行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cxlf.tzyhyhz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泰隆银行（台州）</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cxlf.tlyhyhz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910</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稠州银行（义乌）</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cxlf.czyhyhz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302</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中信银行（嘉兴）</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cxlf.zxyhyhz</w:t>
            </w:r>
          </w:p>
        </w:tc>
      </w:tr>
      <w:tr w:rsidR="000D5243">
        <w:trPr>
          <w:trHeight w:val="280"/>
        </w:trPr>
        <w:tc>
          <w:tcPr>
            <w:tcW w:w="1226"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308</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招商银行（嘉兴）</w:t>
            </w:r>
          </w:p>
        </w:tc>
        <w:tc>
          <w:tcPr>
            <w:tcW w:w="3600" w:type="dxa"/>
            <w:tcBorders>
              <w:top w:val="single" w:sz="4" w:space="0" w:color="000000"/>
              <w:left w:val="single" w:sz="4" w:space="0" w:color="000000"/>
              <w:bottom w:val="single" w:sz="4" w:space="0" w:color="000000"/>
              <w:right w:val="single" w:sz="4" w:space="0" w:color="000000"/>
            </w:tcBorders>
            <w:shd w:val="clear" w:color="auto" w:fill="auto"/>
            <w:noWrap/>
            <w:tcMar>
              <w:top w:w="10" w:type="dxa"/>
              <w:left w:w="10" w:type="dxa"/>
              <w:right w:w="10" w:type="dxa"/>
            </w:tcMar>
            <w:vAlign w:val="center"/>
          </w:tcPr>
          <w:p w:rsidR="000D5243" w:rsidRDefault="006F229F">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cxlf.zsyhyhz</w:t>
            </w:r>
          </w:p>
        </w:tc>
      </w:tr>
    </w:tbl>
    <w:p w:rsidR="000D5243" w:rsidRDefault="000D5243"/>
    <w:p w:rsidR="000D5243" w:rsidRDefault="000D5243"/>
    <w:p w:rsidR="000D5243" w:rsidRDefault="006F229F">
      <w:pPr>
        <w:pStyle w:val="11"/>
        <w:numPr>
          <w:ilvl w:val="1"/>
          <w:numId w:val="4"/>
        </w:numPr>
        <w:spacing w:line="360" w:lineRule="auto"/>
        <w:rPr>
          <w:rFonts w:asciiTheme="minorEastAsia" w:eastAsiaTheme="minorEastAsia" w:hAnsiTheme="minorEastAsia"/>
          <w:szCs w:val="24"/>
        </w:rPr>
      </w:pPr>
      <w:bookmarkStart w:id="310" w:name="_Toc4076262"/>
      <w:r>
        <w:rPr>
          <w:rFonts w:asciiTheme="minorEastAsia" w:eastAsiaTheme="minorEastAsia" w:hAnsiTheme="minorEastAsia" w:hint="eastAsia"/>
          <w:szCs w:val="24"/>
        </w:rPr>
        <w:t>附件：签约类型代码表</w:t>
      </w:r>
      <w:bookmarkEnd w:id="310"/>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pPr>
              <w:rPr>
                <w:szCs w:val="22"/>
              </w:rPr>
            </w:pPr>
            <w:r>
              <w:rPr>
                <w:rFonts w:hint="eastAsia"/>
                <w:szCs w:val="22"/>
              </w:rPr>
              <w:t>代码</w:t>
            </w:r>
          </w:p>
        </w:tc>
        <w:tc>
          <w:tcPr>
            <w:tcW w:w="2505" w:type="dxa"/>
          </w:tcPr>
          <w:p w:rsidR="000D5243" w:rsidRDefault="006F229F">
            <w:pPr>
              <w:rPr>
                <w:szCs w:val="22"/>
              </w:rPr>
            </w:pPr>
            <w:r>
              <w:rPr>
                <w:rFonts w:hint="eastAsia"/>
                <w:szCs w:val="22"/>
              </w:rPr>
              <w:t>名称</w:t>
            </w:r>
          </w:p>
        </w:tc>
        <w:tc>
          <w:tcPr>
            <w:tcW w:w="5071" w:type="dxa"/>
          </w:tcPr>
          <w:p w:rsidR="000D5243" w:rsidRDefault="006F229F">
            <w:pPr>
              <w:rPr>
                <w:szCs w:val="22"/>
              </w:rPr>
            </w:pPr>
            <w:r>
              <w:rPr>
                <w:rFonts w:hint="eastAsia"/>
                <w:szCs w:val="22"/>
              </w:rPr>
              <w:t>说明</w:t>
            </w:r>
          </w:p>
        </w:tc>
      </w:tr>
      <w:tr w:rsidR="000D5243">
        <w:tc>
          <w:tcPr>
            <w:tcW w:w="946" w:type="dxa"/>
          </w:tcPr>
          <w:p w:rsidR="000D5243" w:rsidRDefault="006F229F">
            <w:pPr>
              <w:rPr>
                <w:szCs w:val="22"/>
              </w:rPr>
            </w:pPr>
            <w:r>
              <w:rPr>
                <w:rFonts w:hint="eastAsia"/>
                <w:szCs w:val="22"/>
              </w:rPr>
              <w:t>01</w:t>
            </w:r>
          </w:p>
        </w:tc>
        <w:tc>
          <w:tcPr>
            <w:tcW w:w="2505" w:type="dxa"/>
          </w:tcPr>
          <w:p w:rsidR="000D5243" w:rsidRDefault="006F229F">
            <w:pPr>
              <w:rPr>
                <w:szCs w:val="22"/>
              </w:rPr>
            </w:pPr>
            <w:r>
              <w:rPr>
                <w:rFonts w:hint="eastAsia"/>
                <w:szCs w:val="22"/>
              </w:rPr>
              <w:t>城乡居民医疗</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02</w:t>
            </w:r>
          </w:p>
        </w:tc>
        <w:tc>
          <w:tcPr>
            <w:tcW w:w="2505" w:type="dxa"/>
          </w:tcPr>
          <w:p w:rsidR="000D5243" w:rsidRDefault="006F229F">
            <w:pPr>
              <w:rPr>
                <w:szCs w:val="22"/>
              </w:rPr>
            </w:pPr>
            <w:r>
              <w:rPr>
                <w:rFonts w:hint="eastAsia"/>
                <w:szCs w:val="22"/>
              </w:rPr>
              <w:t>城乡居民养老</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03</w:t>
            </w:r>
          </w:p>
        </w:tc>
        <w:tc>
          <w:tcPr>
            <w:tcW w:w="2505" w:type="dxa"/>
          </w:tcPr>
          <w:p w:rsidR="000D5243" w:rsidRDefault="006F229F">
            <w:pPr>
              <w:rPr>
                <w:szCs w:val="22"/>
              </w:rPr>
            </w:pPr>
            <w:r>
              <w:rPr>
                <w:rFonts w:hint="eastAsia"/>
                <w:szCs w:val="22"/>
              </w:rPr>
              <w:t>灵活就业</w:t>
            </w:r>
          </w:p>
        </w:tc>
        <w:tc>
          <w:tcPr>
            <w:tcW w:w="5071" w:type="dxa"/>
          </w:tcPr>
          <w:p w:rsidR="000D5243" w:rsidRDefault="000D5243">
            <w:pPr>
              <w:rPr>
                <w:szCs w:val="22"/>
              </w:rPr>
            </w:pPr>
          </w:p>
        </w:tc>
      </w:tr>
    </w:tbl>
    <w:p w:rsidR="000D5243" w:rsidRDefault="006F229F">
      <w:pPr>
        <w:pStyle w:val="11"/>
        <w:numPr>
          <w:ilvl w:val="1"/>
          <w:numId w:val="4"/>
        </w:numPr>
        <w:spacing w:line="360" w:lineRule="auto"/>
        <w:rPr>
          <w:ins w:id="311" w:author="nj" w:date="2019-03-28T12:01:00Z"/>
          <w:rFonts w:asciiTheme="minorEastAsia" w:eastAsiaTheme="minorEastAsia" w:hAnsiTheme="minorEastAsia"/>
          <w:szCs w:val="24"/>
        </w:rPr>
      </w:pPr>
      <w:bookmarkStart w:id="312" w:name="_Toc4076263"/>
      <w:ins w:id="313" w:author="nj" w:date="2019-03-28T12:01:00Z">
        <w:r>
          <w:rPr>
            <w:rFonts w:asciiTheme="minorEastAsia" w:eastAsiaTheme="minorEastAsia" w:hAnsiTheme="minorEastAsia" w:hint="eastAsia"/>
            <w:szCs w:val="24"/>
          </w:rPr>
          <w:t>附件：</w:t>
        </w:r>
        <w:r>
          <w:rPr>
            <w:rFonts w:asciiTheme="minorEastAsia" w:eastAsiaTheme="minorEastAsia" w:hAnsiTheme="minorEastAsia" w:hint="eastAsia"/>
            <w:szCs w:val="24"/>
          </w:rPr>
          <w:t>退费原因</w:t>
        </w:r>
        <w:r>
          <w:rPr>
            <w:rFonts w:asciiTheme="minorEastAsia" w:eastAsiaTheme="minorEastAsia" w:hAnsiTheme="minorEastAsia" w:hint="eastAsia"/>
            <w:szCs w:val="24"/>
          </w:rPr>
          <w:t>代码表</w:t>
        </w:r>
      </w:ins>
    </w:p>
    <w:tbl>
      <w:tblPr>
        <w:tblStyle w:val="aa"/>
        <w:tblW w:w="8522" w:type="dxa"/>
        <w:tblLayout w:type="fixed"/>
        <w:tblLook w:val="04A0" w:firstRow="1" w:lastRow="0" w:firstColumn="1" w:lastColumn="0" w:noHBand="0" w:noVBand="1"/>
      </w:tblPr>
      <w:tblGrid>
        <w:gridCol w:w="946"/>
        <w:gridCol w:w="2505"/>
        <w:gridCol w:w="5071"/>
      </w:tblGrid>
      <w:tr w:rsidR="000D5243">
        <w:trPr>
          <w:ins w:id="314" w:author="nj" w:date="2019-03-28T12:01:00Z"/>
        </w:trPr>
        <w:tc>
          <w:tcPr>
            <w:tcW w:w="946" w:type="dxa"/>
          </w:tcPr>
          <w:p w:rsidR="000D5243" w:rsidRDefault="006F229F">
            <w:pPr>
              <w:rPr>
                <w:ins w:id="315" w:author="nj" w:date="2019-03-28T12:01:00Z"/>
                <w:szCs w:val="22"/>
              </w:rPr>
            </w:pPr>
            <w:ins w:id="316" w:author="nj" w:date="2019-03-28T12:01:00Z">
              <w:r>
                <w:rPr>
                  <w:rFonts w:hint="eastAsia"/>
                  <w:szCs w:val="22"/>
                </w:rPr>
                <w:t>代码</w:t>
              </w:r>
            </w:ins>
          </w:p>
        </w:tc>
        <w:tc>
          <w:tcPr>
            <w:tcW w:w="2505" w:type="dxa"/>
          </w:tcPr>
          <w:p w:rsidR="000D5243" w:rsidRDefault="006F229F">
            <w:pPr>
              <w:rPr>
                <w:ins w:id="317" w:author="nj" w:date="2019-03-28T12:01:00Z"/>
                <w:szCs w:val="22"/>
              </w:rPr>
            </w:pPr>
            <w:ins w:id="318" w:author="nj" w:date="2019-03-28T12:01:00Z">
              <w:r>
                <w:rPr>
                  <w:rFonts w:hint="eastAsia"/>
                  <w:szCs w:val="22"/>
                </w:rPr>
                <w:t>名称</w:t>
              </w:r>
            </w:ins>
          </w:p>
        </w:tc>
        <w:tc>
          <w:tcPr>
            <w:tcW w:w="5071" w:type="dxa"/>
          </w:tcPr>
          <w:p w:rsidR="000D5243" w:rsidRDefault="006F229F">
            <w:pPr>
              <w:rPr>
                <w:ins w:id="319" w:author="nj" w:date="2019-03-28T12:01:00Z"/>
                <w:szCs w:val="22"/>
              </w:rPr>
            </w:pPr>
            <w:ins w:id="320" w:author="nj" w:date="2019-03-28T12:01:00Z">
              <w:r>
                <w:rPr>
                  <w:rFonts w:hint="eastAsia"/>
                  <w:szCs w:val="22"/>
                </w:rPr>
                <w:t>说明</w:t>
              </w:r>
            </w:ins>
          </w:p>
        </w:tc>
      </w:tr>
      <w:tr w:rsidR="000D5243">
        <w:trPr>
          <w:ins w:id="321" w:author="nj" w:date="2019-03-28T12:01:00Z"/>
        </w:trPr>
        <w:tc>
          <w:tcPr>
            <w:tcW w:w="946" w:type="dxa"/>
          </w:tcPr>
          <w:p w:rsidR="000D5243" w:rsidRDefault="006F229F">
            <w:pPr>
              <w:rPr>
                <w:ins w:id="322" w:author="nj" w:date="2019-03-28T12:01:00Z"/>
                <w:szCs w:val="22"/>
              </w:rPr>
            </w:pPr>
            <w:ins w:id="323" w:author="nj" w:date="2019-03-28T12:01:00Z">
              <w:r>
                <w:rPr>
                  <w:rFonts w:hint="eastAsia"/>
                  <w:szCs w:val="22"/>
                </w:rPr>
                <w:t>01</w:t>
              </w:r>
            </w:ins>
          </w:p>
        </w:tc>
        <w:tc>
          <w:tcPr>
            <w:tcW w:w="2505" w:type="dxa"/>
          </w:tcPr>
          <w:p w:rsidR="000D5243" w:rsidRDefault="006F229F">
            <w:pPr>
              <w:rPr>
                <w:ins w:id="324" w:author="nj" w:date="2019-03-28T12:01:00Z"/>
                <w:szCs w:val="22"/>
              </w:rPr>
            </w:pPr>
            <w:ins w:id="325" w:author="nj" w:date="2019-03-28T12:02:00Z">
              <w:r>
                <w:rPr>
                  <w:rFonts w:hint="eastAsia"/>
                  <w:szCs w:val="22"/>
                </w:rPr>
                <w:t>误收退费</w:t>
              </w:r>
            </w:ins>
          </w:p>
        </w:tc>
        <w:tc>
          <w:tcPr>
            <w:tcW w:w="5071" w:type="dxa"/>
          </w:tcPr>
          <w:p w:rsidR="000D5243" w:rsidRDefault="000D5243">
            <w:pPr>
              <w:rPr>
                <w:ins w:id="326" w:author="nj" w:date="2019-03-28T12:01:00Z"/>
                <w:szCs w:val="22"/>
              </w:rPr>
            </w:pPr>
          </w:p>
        </w:tc>
      </w:tr>
      <w:tr w:rsidR="000D5243">
        <w:trPr>
          <w:ins w:id="327" w:author="nj" w:date="2019-03-28T12:01:00Z"/>
        </w:trPr>
        <w:tc>
          <w:tcPr>
            <w:tcW w:w="946" w:type="dxa"/>
          </w:tcPr>
          <w:p w:rsidR="000D5243" w:rsidRDefault="006F229F">
            <w:pPr>
              <w:rPr>
                <w:ins w:id="328" w:author="nj" w:date="2019-03-28T12:01:00Z"/>
                <w:szCs w:val="22"/>
              </w:rPr>
            </w:pPr>
            <w:ins w:id="329" w:author="nj" w:date="2019-03-28T12:01:00Z">
              <w:r>
                <w:rPr>
                  <w:rFonts w:hint="eastAsia"/>
                  <w:szCs w:val="22"/>
                </w:rPr>
                <w:t>02</w:t>
              </w:r>
            </w:ins>
          </w:p>
        </w:tc>
        <w:tc>
          <w:tcPr>
            <w:tcW w:w="2505" w:type="dxa"/>
          </w:tcPr>
          <w:p w:rsidR="000D5243" w:rsidRDefault="006F229F">
            <w:pPr>
              <w:rPr>
                <w:ins w:id="330" w:author="nj" w:date="2019-03-28T12:01:00Z"/>
                <w:szCs w:val="22"/>
              </w:rPr>
            </w:pPr>
            <w:ins w:id="331" w:author="nj" w:date="2019-03-28T12:02:00Z">
              <w:r>
                <w:rPr>
                  <w:rFonts w:hint="eastAsia"/>
                  <w:szCs w:val="22"/>
                </w:rPr>
                <w:t>减免退费</w:t>
              </w:r>
            </w:ins>
          </w:p>
        </w:tc>
        <w:tc>
          <w:tcPr>
            <w:tcW w:w="5071" w:type="dxa"/>
          </w:tcPr>
          <w:p w:rsidR="000D5243" w:rsidRDefault="000D5243">
            <w:pPr>
              <w:rPr>
                <w:ins w:id="332" w:author="nj" w:date="2019-03-28T12:01:00Z"/>
                <w:szCs w:val="22"/>
              </w:rPr>
            </w:pPr>
          </w:p>
        </w:tc>
      </w:tr>
      <w:tr w:rsidR="000D5243">
        <w:trPr>
          <w:ins w:id="333" w:author="nj" w:date="2019-03-28T12:01:00Z"/>
        </w:trPr>
        <w:tc>
          <w:tcPr>
            <w:tcW w:w="946" w:type="dxa"/>
          </w:tcPr>
          <w:p w:rsidR="000D5243" w:rsidRDefault="006F229F">
            <w:pPr>
              <w:rPr>
                <w:ins w:id="334" w:author="nj" w:date="2019-03-28T12:01:00Z"/>
                <w:szCs w:val="22"/>
              </w:rPr>
            </w:pPr>
            <w:ins w:id="335" w:author="nj" w:date="2019-03-28T12:01:00Z">
              <w:r>
                <w:rPr>
                  <w:rFonts w:hint="eastAsia"/>
                  <w:szCs w:val="22"/>
                </w:rPr>
                <w:t>03</w:t>
              </w:r>
            </w:ins>
          </w:p>
        </w:tc>
        <w:tc>
          <w:tcPr>
            <w:tcW w:w="2505" w:type="dxa"/>
          </w:tcPr>
          <w:p w:rsidR="000D5243" w:rsidRDefault="006F229F">
            <w:pPr>
              <w:rPr>
                <w:ins w:id="336" w:author="nj" w:date="2019-03-28T12:01:00Z"/>
                <w:szCs w:val="22"/>
              </w:rPr>
            </w:pPr>
            <w:ins w:id="337" w:author="nj" w:date="2019-03-28T12:02:00Z">
              <w:r>
                <w:rPr>
                  <w:rFonts w:hint="eastAsia"/>
                  <w:szCs w:val="22"/>
                </w:rPr>
                <w:t>其他退费</w:t>
              </w:r>
            </w:ins>
          </w:p>
        </w:tc>
        <w:tc>
          <w:tcPr>
            <w:tcW w:w="5071" w:type="dxa"/>
          </w:tcPr>
          <w:p w:rsidR="000D5243" w:rsidRDefault="000D5243">
            <w:pPr>
              <w:rPr>
                <w:ins w:id="338" w:author="nj" w:date="2019-03-28T12:01:00Z"/>
                <w:szCs w:val="22"/>
              </w:rPr>
            </w:pPr>
          </w:p>
        </w:tc>
      </w:tr>
    </w:tbl>
    <w:p w:rsidR="000D5243" w:rsidRDefault="000D5243">
      <w:pPr>
        <w:numPr>
          <w:ilvl w:val="1"/>
          <w:numId w:val="4"/>
        </w:numPr>
        <w:spacing w:line="360" w:lineRule="auto"/>
        <w:rPr>
          <w:ins w:id="339" w:author="nj" w:date="2019-03-28T12:01:00Z"/>
        </w:rPr>
      </w:pPr>
    </w:p>
    <w:p w:rsidR="000D5243" w:rsidRDefault="006F229F">
      <w:pPr>
        <w:pStyle w:val="11"/>
        <w:numPr>
          <w:ilvl w:val="1"/>
          <w:numId w:val="4"/>
        </w:numPr>
        <w:spacing w:line="360" w:lineRule="auto"/>
        <w:rPr>
          <w:rFonts w:asciiTheme="minorEastAsia" w:eastAsiaTheme="minorEastAsia" w:hAnsiTheme="minorEastAsia"/>
          <w:szCs w:val="24"/>
        </w:rPr>
      </w:pPr>
      <w:r>
        <w:rPr>
          <w:rFonts w:asciiTheme="minorEastAsia" w:eastAsiaTheme="minorEastAsia" w:hAnsiTheme="minorEastAsia" w:hint="eastAsia"/>
          <w:szCs w:val="24"/>
        </w:rPr>
        <w:t>附件：行政区划代码表</w:t>
      </w:r>
      <w:bookmarkEnd w:id="312"/>
    </w:p>
    <w:tbl>
      <w:tblPr>
        <w:tblW w:w="3901" w:type="dxa"/>
        <w:tblLayout w:type="fixed"/>
        <w:tblCellMar>
          <w:left w:w="0" w:type="dxa"/>
          <w:right w:w="0" w:type="dxa"/>
        </w:tblCellMar>
        <w:tblLook w:val="04A0" w:firstRow="1" w:lastRow="0" w:firstColumn="1" w:lastColumn="0" w:noHBand="0" w:noVBand="1"/>
      </w:tblPr>
      <w:tblGrid>
        <w:gridCol w:w="2131"/>
        <w:gridCol w:w="1770"/>
      </w:tblGrid>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行政区划代码</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行政区划名称</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330000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浙江省</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杭州市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宁波市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温州市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嘉兴市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湖州市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绍兴市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金华市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衢州市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330900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舟山市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331000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台州市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331100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丽水市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上城区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下城区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江干区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330105</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拱墅区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330106</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西湖区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330108</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滨江区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330109</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萧山区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330110</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余杭区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330111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富阳区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330122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桐庐县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330127</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淳安县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330182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建德市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330183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富阳市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330185</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临安区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海曙区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330204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江东区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330205</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江北区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330206</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北仑区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330211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镇海区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330212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鄞州区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330213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奉化区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330225</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象山县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330226</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宁海县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330281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余姚市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330282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慈溪市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330283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奉化市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鹿城区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龙湾区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330304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瓯海区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330305</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洞头区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330322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洞头县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330324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永嘉县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330326</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平阳县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330327</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苍南县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330328</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文成县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330329</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泰顺县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330381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瑞安市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330382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乐清市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南湖区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330411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秀洲区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330421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嘉善县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330424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海盐县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330481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海宁市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330482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平湖市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330483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桐乡市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吴兴区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南浔区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330521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德清县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330522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长兴县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330523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安吉县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越城区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330603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柯桥区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330604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上虞区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330621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绍兴县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330624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新昌县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330681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诸暨市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330682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上虞市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330683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嵊州市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婺城区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金东区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330723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武义县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330726</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浦江县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330727</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磐安县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330781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兰溪市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330782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义乌市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330783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东阳市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330784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永康市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柯城区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衢江区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330822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常山县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330824</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开化县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330825</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龙游县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330881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江山市</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330902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定海区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330903</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普陀区</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330921</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岱山县</w:t>
            </w:r>
          </w:p>
        </w:tc>
      </w:tr>
      <w:tr w:rsidR="000D5243">
        <w:trPr>
          <w:trHeight w:val="270"/>
        </w:trPr>
        <w:tc>
          <w:tcPr>
            <w:tcW w:w="21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330922</w:t>
            </w:r>
          </w:p>
        </w:tc>
        <w:tc>
          <w:tcPr>
            <w:tcW w:w="17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0D5243" w:rsidRDefault="006F229F">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嵊泗县</w:t>
            </w:r>
          </w:p>
        </w:tc>
      </w:tr>
    </w:tbl>
    <w:p w:rsidR="000D5243" w:rsidRDefault="006F229F">
      <w:pPr>
        <w:pStyle w:val="11"/>
        <w:numPr>
          <w:ilvl w:val="1"/>
          <w:numId w:val="4"/>
        </w:numPr>
        <w:spacing w:line="360" w:lineRule="auto"/>
        <w:rPr>
          <w:ins w:id="340" w:author="nj" w:date="2019-03-29T10:29:00Z"/>
          <w:rFonts w:asciiTheme="minorEastAsia" w:eastAsiaTheme="minorEastAsia" w:hAnsiTheme="minorEastAsia"/>
          <w:szCs w:val="24"/>
        </w:rPr>
      </w:pPr>
      <w:ins w:id="341" w:author="nj" w:date="2019-03-29T10:29:00Z">
        <w:r>
          <w:rPr>
            <w:rFonts w:asciiTheme="minorEastAsia" w:eastAsiaTheme="minorEastAsia" w:hAnsiTheme="minorEastAsia" w:hint="eastAsia"/>
            <w:szCs w:val="24"/>
          </w:rPr>
          <w:t>附件：</w:t>
        </w:r>
        <w:r>
          <w:rPr>
            <w:rFonts w:asciiTheme="minorEastAsia" w:eastAsiaTheme="minorEastAsia" w:hAnsiTheme="minorEastAsia" w:hint="eastAsia"/>
            <w:szCs w:val="24"/>
          </w:rPr>
          <w:t>签约项目</w:t>
        </w:r>
        <w:r>
          <w:rPr>
            <w:rFonts w:asciiTheme="minorEastAsia" w:eastAsiaTheme="minorEastAsia" w:hAnsiTheme="minorEastAsia" w:hint="eastAsia"/>
            <w:szCs w:val="24"/>
          </w:rPr>
          <w:t>代码表</w:t>
        </w:r>
      </w:ins>
    </w:p>
    <w:tbl>
      <w:tblPr>
        <w:tblStyle w:val="aa"/>
        <w:tblW w:w="8522" w:type="dxa"/>
        <w:tblLayout w:type="fixed"/>
        <w:tblLook w:val="04A0" w:firstRow="1" w:lastRow="0" w:firstColumn="1" w:lastColumn="0" w:noHBand="0" w:noVBand="1"/>
      </w:tblPr>
      <w:tblGrid>
        <w:gridCol w:w="946"/>
        <w:gridCol w:w="2505"/>
        <w:gridCol w:w="5071"/>
      </w:tblGrid>
      <w:tr w:rsidR="000D5243">
        <w:trPr>
          <w:ins w:id="342" w:author="nj" w:date="2019-03-29T10:29:00Z"/>
        </w:trPr>
        <w:tc>
          <w:tcPr>
            <w:tcW w:w="946" w:type="dxa"/>
          </w:tcPr>
          <w:p w:rsidR="000D5243" w:rsidRDefault="006F229F">
            <w:pPr>
              <w:rPr>
                <w:ins w:id="343" w:author="nj" w:date="2019-03-29T10:29:00Z"/>
                <w:szCs w:val="22"/>
              </w:rPr>
            </w:pPr>
            <w:ins w:id="344" w:author="nj" w:date="2019-03-29T10:29:00Z">
              <w:r>
                <w:rPr>
                  <w:rFonts w:hint="eastAsia"/>
                  <w:szCs w:val="22"/>
                </w:rPr>
                <w:t>代码</w:t>
              </w:r>
            </w:ins>
          </w:p>
        </w:tc>
        <w:tc>
          <w:tcPr>
            <w:tcW w:w="2505" w:type="dxa"/>
          </w:tcPr>
          <w:p w:rsidR="000D5243" w:rsidRDefault="006F229F">
            <w:pPr>
              <w:rPr>
                <w:ins w:id="345" w:author="nj" w:date="2019-03-29T10:29:00Z"/>
                <w:szCs w:val="22"/>
              </w:rPr>
            </w:pPr>
            <w:ins w:id="346" w:author="nj" w:date="2019-03-29T10:29:00Z">
              <w:r>
                <w:rPr>
                  <w:rFonts w:hint="eastAsia"/>
                  <w:szCs w:val="22"/>
                </w:rPr>
                <w:t>名称</w:t>
              </w:r>
            </w:ins>
          </w:p>
        </w:tc>
        <w:tc>
          <w:tcPr>
            <w:tcW w:w="5071" w:type="dxa"/>
          </w:tcPr>
          <w:p w:rsidR="000D5243" w:rsidRDefault="006F229F">
            <w:pPr>
              <w:rPr>
                <w:ins w:id="347" w:author="nj" w:date="2019-03-29T10:29:00Z"/>
                <w:szCs w:val="22"/>
              </w:rPr>
            </w:pPr>
            <w:ins w:id="348" w:author="nj" w:date="2019-03-29T10:29:00Z">
              <w:r>
                <w:rPr>
                  <w:rFonts w:hint="eastAsia"/>
                  <w:szCs w:val="22"/>
                </w:rPr>
                <w:t>说明</w:t>
              </w:r>
            </w:ins>
          </w:p>
        </w:tc>
      </w:tr>
      <w:tr w:rsidR="000D5243">
        <w:trPr>
          <w:ins w:id="349" w:author="nj" w:date="2019-03-29T10:29:00Z"/>
        </w:trPr>
        <w:tc>
          <w:tcPr>
            <w:tcW w:w="946" w:type="dxa"/>
          </w:tcPr>
          <w:p w:rsidR="000D5243" w:rsidRDefault="006F229F">
            <w:pPr>
              <w:rPr>
                <w:ins w:id="350" w:author="nj" w:date="2019-03-29T10:29:00Z"/>
                <w:szCs w:val="22"/>
              </w:rPr>
            </w:pPr>
            <w:ins w:id="351" w:author="nj" w:date="2019-03-29T10:29:00Z">
              <w:r>
                <w:rPr>
                  <w:rFonts w:hint="eastAsia"/>
                  <w:szCs w:val="22"/>
                </w:rPr>
                <w:t>01</w:t>
              </w:r>
            </w:ins>
          </w:p>
        </w:tc>
        <w:tc>
          <w:tcPr>
            <w:tcW w:w="2505" w:type="dxa"/>
          </w:tcPr>
          <w:p w:rsidR="000D5243" w:rsidRDefault="006F229F">
            <w:pPr>
              <w:rPr>
                <w:ins w:id="352" w:author="nj" w:date="2019-03-29T10:29:00Z"/>
                <w:szCs w:val="22"/>
              </w:rPr>
            </w:pPr>
            <w:ins w:id="353" w:author="nj" w:date="2019-03-29T10:29:00Z">
              <w:r>
                <w:rPr>
                  <w:rFonts w:hint="eastAsia"/>
                  <w:szCs w:val="22"/>
                </w:rPr>
                <w:t>城乡</w:t>
              </w:r>
            </w:ins>
            <w:ins w:id="354" w:author="nj" w:date="2019-03-29T10:30:00Z">
              <w:r>
                <w:rPr>
                  <w:rFonts w:hint="eastAsia"/>
                  <w:szCs w:val="22"/>
                </w:rPr>
                <w:t>居民</w:t>
              </w:r>
            </w:ins>
            <w:ins w:id="355" w:author="nj" w:date="2019-03-29T10:31:00Z">
              <w:r>
                <w:rPr>
                  <w:rFonts w:hint="eastAsia"/>
                  <w:szCs w:val="22"/>
                </w:rPr>
                <w:t>医疗</w:t>
              </w:r>
            </w:ins>
          </w:p>
        </w:tc>
        <w:tc>
          <w:tcPr>
            <w:tcW w:w="5071" w:type="dxa"/>
          </w:tcPr>
          <w:p w:rsidR="000D5243" w:rsidRDefault="000D5243">
            <w:pPr>
              <w:rPr>
                <w:ins w:id="356" w:author="nj" w:date="2019-03-29T10:29:00Z"/>
                <w:szCs w:val="22"/>
              </w:rPr>
            </w:pPr>
          </w:p>
        </w:tc>
      </w:tr>
      <w:tr w:rsidR="000D5243">
        <w:trPr>
          <w:ins w:id="357" w:author="nj" w:date="2019-03-29T10:29:00Z"/>
        </w:trPr>
        <w:tc>
          <w:tcPr>
            <w:tcW w:w="946" w:type="dxa"/>
          </w:tcPr>
          <w:p w:rsidR="000D5243" w:rsidRDefault="006F229F">
            <w:pPr>
              <w:rPr>
                <w:ins w:id="358" w:author="nj" w:date="2019-03-29T10:29:00Z"/>
                <w:szCs w:val="22"/>
              </w:rPr>
            </w:pPr>
            <w:ins w:id="359" w:author="nj" w:date="2019-03-29T10:29:00Z">
              <w:r>
                <w:rPr>
                  <w:rFonts w:hint="eastAsia"/>
                  <w:szCs w:val="22"/>
                </w:rPr>
                <w:t>02</w:t>
              </w:r>
            </w:ins>
          </w:p>
        </w:tc>
        <w:tc>
          <w:tcPr>
            <w:tcW w:w="2505" w:type="dxa"/>
          </w:tcPr>
          <w:p w:rsidR="000D5243" w:rsidRDefault="006F229F">
            <w:pPr>
              <w:rPr>
                <w:ins w:id="360" w:author="nj" w:date="2019-03-29T10:29:00Z"/>
                <w:szCs w:val="22"/>
              </w:rPr>
            </w:pPr>
            <w:ins w:id="361" w:author="nj" w:date="2019-03-29T10:30:00Z">
              <w:r>
                <w:rPr>
                  <w:rFonts w:hint="eastAsia"/>
                  <w:szCs w:val="22"/>
                </w:rPr>
                <w:t>城乡居民</w:t>
              </w:r>
            </w:ins>
            <w:ins w:id="362" w:author="nj" w:date="2019-03-29T10:31:00Z">
              <w:r>
                <w:rPr>
                  <w:rFonts w:hint="eastAsia"/>
                  <w:szCs w:val="22"/>
                </w:rPr>
                <w:t>养老</w:t>
              </w:r>
            </w:ins>
          </w:p>
        </w:tc>
        <w:tc>
          <w:tcPr>
            <w:tcW w:w="5071" w:type="dxa"/>
          </w:tcPr>
          <w:p w:rsidR="000D5243" w:rsidRDefault="000D5243">
            <w:pPr>
              <w:rPr>
                <w:ins w:id="363" w:author="nj" w:date="2019-03-29T10:29:00Z"/>
                <w:szCs w:val="22"/>
              </w:rPr>
            </w:pPr>
          </w:p>
        </w:tc>
      </w:tr>
      <w:tr w:rsidR="000D5243">
        <w:trPr>
          <w:ins w:id="364" w:author="nj" w:date="2019-03-29T10:29:00Z"/>
        </w:trPr>
        <w:tc>
          <w:tcPr>
            <w:tcW w:w="946" w:type="dxa"/>
          </w:tcPr>
          <w:p w:rsidR="000D5243" w:rsidRDefault="006F229F">
            <w:pPr>
              <w:rPr>
                <w:ins w:id="365" w:author="nj" w:date="2019-03-29T10:29:00Z"/>
                <w:szCs w:val="22"/>
              </w:rPr>
            </w:pPr>
            <w:ins w:id="366" w:author="nj" w:date="2019-03-29T10:29:00Z">
              <w:r>
                <w:rPr>
                  <w:rFonts w:hint="eastAsia"/>
                  <w:szCs w:val="22"/>
                </w:rPr>
                <w:t>03</w:t>
              </w:r>
            </w:ins>
          </w:p>
        </w:tc>
        <w:tc>
          <w:tcPr>
            <w:tcW w:w="2505" w:type="dxa"/>
          </w:tcPr>
          <w:p w:rsidR="000D5243" w:rsidRDefault="006F229F">
            <w:pPr>
              <w:rPr>
                <w:ins w:id="367" w:author="nj" w:date="2019-03-29T10:29:00Z"/>
                <w:szCs w:val="22"/>
              </w:rPr>
            </w:pPr>
            <w:ins w:id="368" w:author="nj" w:date="2019-03-29T10:30:00Z">
              <w:r>
                <w:rPr>
                  <w:rFonts w:hint="eastAsia"/>
                  <w:szCs w:val="22"/>
                </w:rPr>
                <w:t>灵活就业</w:t>
              </w:r>
            </w:ins>
          </w:p>
        </w:tc>
        <w:tc>
          <w:tcPr>
            <w:tcW w:w="5071" w:type="dxa"/>
          </w:tcPr>
          <w:p w:rsidR="000D5243" w:rsidRDefault="000D5243">
            <w:pPr>
              <w:rPr>
                <w:ins w:id="369" w:author="nj" w:date="2019-03-29T10:29:00Z"/>
                <w:szCs w:val="22"/>
              </w:rPr>
            </w:pPr>
          </w:p>
        </w:tc>
      </w:tr>
    </w:tbl>
    <w:p w:rsidR="000D5243" w:rsidRDefault="000D5243"/>
    <w:p w:rsidR="000D5243" w:rsidRDefault="006F229F">
      <w:pPr>
        <w:pStyle w:val="11"/>
        <w:numPr>
          <w:ilvl w:val="1"/>
          <w:numId w:val="4"/>
        </w:numPr>
        <w:spacing w:line="360" w:lineRule="auto"/>
        <w:rPr>
          <w:ins w:id="370" w:author="nj" w:date="2019-03-29T10:29:00Z"/>
          <w:rFonts w:asciiTheme="minorEastAsia" w:eastAsiaTheme="minorEastAsia" w:hAnsiTheme="minorEastAsia"/>
          <w:szCs w:val="24"/>
        </w:rPr>
      </w:pPr>
      <w:ins w:id="371" w:author="nj" w:date="2019-03-29T10:29:00Z">
        <w:r>
          <w:rPr>
            <w:rFonts w:asciiTheme="minorEastAsia" w:eastAsiaTheme="minorEastAsia" w:hAnsiTheme="minorEastAsia" w:hint="eastAsia"/>
            <w:szCs w:val="24"/>
          </w:rPr>
          <w:t>附件：</w:t>
        </w:r>
      </w:ins>
      <w:r>
        <w:rPr>
          <w:rFonts w:asciiTheme="minorEastAsia" w:eastAsiaTheme="minorEastAsia" w:hAnsiTheme="minorEastAsia" w:hint="eastAsia"/>
          <w:szCs w:val="24"/>
        </w:rPr>
        <w:t>数据类型</w:t>
      </w:r>
      <w:ins w:id="372" w:author="nj" w:date="2019-03-29T10:29:00Z">
        <w:r>
          <w:rPr>
            <w:rFonts w:asciiTheme="minorEastAsia" w:eastAsiaTheme="minorEastAsia" w:hAnsiTheme="minorEastAsia" w:hint="eastAsia"/>
            <w:szCs w:val="24"/>
          </w:rPr>
          <w:t>代码表</w:t>
        </w:r>
      </w:ins>
    </w:p>
    <w:tbl>
      <w:tblPr>
        <w:tblStyle w:val="aa"/>
        <w:tblW w:w="8522" w:type="dxa"/>
        <w:tblLayout w:type="fixed"/>
        <w:tblLook w:val="04A0" w:firstRow="1" w:lastRow="0" w:firstColumn="1" w:lastColumn="0" w:noHBand="0" w:noVBand="1"/>
      </w:tblPr>
      <w:tblGrid>
        <w:gridCol w:w="946"/>
        <w:gridCol w:w="2505"/>
        <w:gridCol w:w="5071"/>
      </w:tblGrid>
      <w:tr w:rsidR="000D5243">
        <w:trPr>
          <w:ins w:id="373" w:author="nj" w:date="2019-03-29T10:29:00Z"/>
        </w:trPr>
        <w:tc>
          <w:tcPr>
            <w:tcW w:w="946" w:type="dxa"/>
          </w:tcPr>
          <w:p w:rsidR="000D5243" w:rsidRDefault="006F229F">
            <w:pPr>
              <w:rPr>
                <w:ins w:id="374" w:author="nj" w:date="2019-03-29T10:29:00Z"/>
                <w:szCs w:val="22"/>
              </w:rPr>
            </w:pPr>
            <w:ins w:id="375" w:author="nj" w:date="2019-03-29T10:29:00Z">
              <w:r>
                <w:rPr>
                  <w:rFonts w:hint="eastAsia"/>
                  <w:szCs w:val="22"/>
                </w:rPr>
                <w:t>代码</w:t>
              </w:r>
            </w:ins>
          </w:p>
        </w:tc>
        <w:tc>
          <w:tcPr>
            <w:tcW w:w="2505" w:type="dxa"/>
          </w:tcPr>
          <w:p w:rsidR="000D5243" w:rsidRDefault="006F229F">
            <w:pPr>
              <w:rPr>
                <w:ins w:id="376" w:author="nj" w:date="2019-03-29T10:29:00Z"/>
                <w:szCs w:val="22"/>
              </w:rPr>
            </w:pPr>
            <w:ins w:id="377" w:author="nj" w:date="2019-03-29T10:29:00Z">
              <w:r>
                <w:rPr>
                  <w:rFonts w:hint="eastAsia"/>
                  <w:szCs w:val="22"/>
                </w:rPr>
                <w:t>名称</w:t>
              </w:r>
            </w:ins>
          </w:p>
        </w:tc>
        <w:tc>
          <w:tcPr>
            <w:tcW w:w="5071" w:type="dxa"/>
          </w:tcPr>
          <w:p w:rsidR="000D5243" w:rsidRDefault="006F229F">
            <w:pPr>
              <w:rPr>
                <w:ins w:id="378" w:author="nj" w:date="2019-03-29T10:29:00Z"/>
                <w:szCs w:val="22"/>
              </w:rPr>
            </w:pPr>
            <w:ins w:id="379" w:author="nj" w:date="2019-03-29T10:29:00Z">
              <w:r>
                <w:rPr>
                  <w:rFonts w:hint="eastAsia"/>
                  <w:szCs w:val="22"/>
                </w:rPr>
                <w:t>说明</w:t>
              </w:r>
            </w:ins>
          </w:p>
        </w:tc>
      </w:tr>
      <w:tr w:rsidR="000D5243">
        <w:trPr>
          <w:ins w:id="380" w:author="nj" w:date="2019-03-29T10:29:00Z"/>
        </w:trPr>
        <w:tc>
          <w:tcPr>
            <w:tcW w:w="946" w:type="dxa"/>
          </w:tcPr>
          <w:p w:rsidR="000D5243" w:rsidRDefault="006F229F">
            <w:pPr>
              <w:rPr>
                <w:ins w:id="381" w:author="nj" w:date="2019-03-29T10:29:00Z"/>
                <w:szCs w:val="22"/>
              </w:rPr>
            </w:pPr>
            <w:ins w:id="382" w:author="nj" w:date="2019-03-29T10:29:00Z">
              <w:r>
                <w:rPr>
                  <w:rFonts w:hint="eastAsia"/>
                  <w:szCs w:val="22"/>
                </w:rPr>
                <w:t>01</w:t>
              </w:r>
            </w:ins>
          </w:p>
        </w:tc>
        <w:tc>
          <w:tcPr>
            <w:tcW w:w="2505" w:type="dxa"/>
          </w:tcPr>
          <w:p w:rsidR="000D5243" w:rsidRDefault="006F229F">
            <w:pPr>
              <w:rPr>
                <w:ins w:id="383" w:author="nj" w:date="2019-03-29T10:29:00Z"/>
                <w:szCs w:val="22"/>
              </w:rPr>
            </w:pPr>
            <w:r>
              <w:rPr>
                <w:rFonts w:hint="eastAsia"/>
                <w:szCs w:val="22"/>
              </w:rPr>
              <w:t>正常缴费</w:t>
            </w:r>
          </w:p>
        </w:tc>
        <w:tc>
          <w:tcPr>
            <w:tcW w:w="5071" w:type="dxa"/>
          </w:tcPr>
          <w:p w:rsidR="000D5243" w:rsidRDefault="000D5243">
            <w:pPr>
              <w:rPr>
                <w:ins w:id="384" w:author="nj" w:date="2019-03-29T10:29:00Z"/>
                <w:szCs w:val="22"/>
              </w:rPr>
            </w:pPr>
          </w:p>
        </w:tc>
      </w:tr>
      <w:tr w:rsidR="000D5243">
        <w:trPr>
          <w:ins w:id="385" w:author="nj" w:date="2019-03-29T10:29:00Z"/>
        </w:trPr>
        <w:tc>
          <w:tcPr>
            <w:tcW w:w="946" w:type="dxa"/>
          </w:tcPr>
          <w:p w:rsidR="000D5243" w:rsidRDefault="006F229F">
            <w:pPr>
              <w:rPr>
                <w:ins w:id="386" w:author="nj" w:date="2019-03-29T10:29:00Z"/>
                <w:szCs w:val="22"/>
              </w:rPr>
            </w:pPr>
            <w:ins w:id="387" w:author="nj" w:date="2019-03-29T10:29:00Z">
              <w:r>
                <w:rPr>
                  <w:rFonts w:hint="eastAsia"/>
                  <w:szCs w:val="22"/>
                </w:rPr>
                <w:t>02</w:t>
              </w:r>
            </w:ins>
          </w:p>
        </w:tc>
        <w:tc>
          <w:tcPr>
            <w:tcW w:w="2505" w:type="dxa"/>
          </w:tcPr>
          <w:p w:rsidR="000D5243" w:rsidRDefault="006F229F">
            <w:pPr>
              <w:rPr>
                <w:ins w:id="388" w:author="nj" w:date="2019-03-29T10:29:00Z"/>
                <w:szCs w:val="22"/>
              </w:rPr>
            </w:pPr>
            <w:r>
              <w:rPr>
                <w:rFonts w:hint="eastAsia"/>
                <w:szCs w:val="22"/>
              </w:rPr>
              <w:t>补缴费</w:t>
            </w:r>
          </w:p>
        </w:tc>
        <w:tc>
          <w:tcPr>
            <w:tcW w:w="5071" w:type="dxa"/>
          </w:tcPr>
          <w:p w:rsidR="000D5243" w:rsidRDefault="000D5243">
            <w:pPr>
              <w:rPr>
                <w:ins w:id="389" w:author="nj" w:date="2019-03-29T10:29:00Z"/>
                <w:szCs w:val="22"/>
              </w:rPr>
            </w:pPr>
          </w:p>
        </w:tc>
      </w:tr>
      <w:tr w:rsidR="000D5243">
        <w:trPr>
          <w:ins w:id="390" w:author="nj" w:date="2019-03-29T10:29:00Z"/>
        </w:trPr>
        <w:tc>
          <w:tcPr>
            <w:tcW w:w="946" w:type="dxa"/>
          </w:tcPr>
          <w:p w:rsidR="000D5243" w:rsidRDefault="006F229F">
            <w:pPr>
              <w:rPr>
                <w:ins w:id="391" w:author="nj" w:date="2019-03-29T10:29:00Z"/>
                <w:szCs w:val="22"/>
              </w:rPr>
            </w:pPr>
            <w:ins w:id="392" w:author="nj" w:date="2019-03-29T10:29:00Z">
              <w:r>
                <w:rPr>
                  <w:rFonts w:hint="eastAsia"/>
                  <w:szCs w:val="22"/>
                </w:rPr>
                <w:t>03</w:t>
              </w:r>
            </w:ins>
          </w:p>
        </w:tc>
        <w:tc>
          <w:tcPr>
            <w:tcW w:w="2505" w:type="dxa"/>
          </w:tcPr>
          <w:p w:rsidR="000D5243" w:rsidRDefault="006F229F">
            <w:pPr>
              <w:rPr>
                <w:ins w:id="393" w:author="nj" w:date="2019-03-29T10:29:00Z"/>
                <w:szCs w:val="22"/>
              </w:rPr>
            </w:pPr>
            <w:r>
              <w:rPr>
                <w:rFonts w:hint="eastAsia"/>
                <w:szCs w:val="22"/>
              </w:rPr>
              <w:t>特殊缴费</w:t>
            </w:r>
          </w:p>
        </w:tc>
        <w:tc>
          <w:tcPr>
            <w:tcW w:w="5071" w:type="dxa"/>
          </w:tcPr>
          <w:p w:rsidR="000D5243" w:rsidRDefault="000D5243">
            <w:pPr>
              <w:rPr>
                <w:ins w:id="394" w:author="nj" w:date="2019-03-29T10:29:00Z"/>
                <w:szCs w:val="22"/>
              </w:rPr>
            </w:pPr>
          </w:p>
        </w:tc>
      </w:tr>
    </w:tbl>
    <w:p w:rsidR="000D5243" w:rsidRDefault="000D5243"/>
    <w:p w:rsidR="000D5243" w:rsidRDefault="006F229F">
      <w:pPr>
        <w:pStyle w:val="11"/>
        <w:numPr>
          <w:ilvl w:val="1"/>
          <w:numId w:val="4"/>
        </w:numPr>
        <w:spacing w:line="360" w:lineRule="auto"/>
        <w:rPr>
          <w:rFonts w:asciiTheme="minorEastAsia" w:eastAsiaTheme="minorEastAsia" w:hAnsiTheme="minorEastAsia"/>
          <w:szCs w:val="24"/>
        </w:rPr>
      </w:pPr>
      <w:ins w:id="395" w:author="nj" w:date="2019-03-29T10:29:00Z">
        <w:r>
          <w:rPr>
            <w:rFonts w:asciiTheme="minorEastAsia" w:eastAsiaTheme="minorEastAsia" w:hAnsiTheme="minorEastAsia" w:hint="eastAsia"/>
            <w:szCs w:val="24"/>
          </w:rPr>
          <w:lastRenderedPageBreak/>
          <w:t>附件：</w:t>
        </w:r>
      </w:ins>
      <w:r>
        <w:rPr>
          <w:rFonts w:asciiTheme="minorEastAsia" w:eastAsiaTheme="minorEastAsia" w:hAnsiTheme="minorEastAsia" w:hint="eastAsia"/>
          <w:szCs w:val="24"/>
        </w:rPr>
        <w:t>申请理由</w:t>
      </w:r>
      <w:r>
        <w:rPr>
          <w:rFonts w:asciiTheme="minorEastAsia" w:eastAsiaTheme="minorEastAsia" w:hAnsiTheme="minorEastAsia" w:hint="eastAsia"/>
          <w:szCs w:val="24"/>
        </w:rPr>
        <w:t>代码表</w:t>
      </w:r>
    </w:p>
    <w:tbl>
      <w:tblPr>
        <w:tblStyle w:val="aa"/>
        <w:tblW w:w="8522" w:type="dxa"/>
        <w:tblLayout w:type="fixed"/>
        <w:tblLook w:val="04A0" w:firstRow="1" w:lastRow="0" w:firstColumn="1" w:lastColumn="0" w:noHBand="0" w:noVBand="1"/>
      </w:tblPr>
      <w:tblGrid>
        <w:gridCol w:w="946"/>
        <w:gridCol w:w="2505"/>
        <w:gridCol w:w="5071"/>
      </w:tblGrid>
      <w:tr w:rsidR="000D5243">
        <w:tc>
          <w:tcPr>
            <w:tcW w:w="946" w:type="dxa"/>
          </w:tcPr>
          <w:p w:rsidR="000D5243" w:rsidRDefault="006F229F">
            <w:pPr>
              <w:rPr>
                <w:szCs w:val="22"/>
              </w:rPr>
            </w:pPr>
            <w:r>
              <w:rPr>
                <w:rFonts w:hint="eastAsia"/>
                <w:szCs w:val="22"/>
              </w:rPr>
              <w:t>代码</w:t>
            </w:r>
          </w:p>
        </w:tc>
        <w:tc>
          <w:tcPr>
            <w:tcW w:w="2505" w:type="dxa"/>
          </w:tcPr>
          <w:p w:rsidR="000D5243" w:rsidRDefault="006F229F">
            <w:pPr>
              <w:rPr>
                <w:szCs w:val="22"/>
              </w:rPr>
            </w:pPr>
            <w:r>
              <w:rPr>
                <w:rFonts w:hint="eastAsia"/>
                <w:szCs w:val="22"/>
              </w:rPr>
              <w:t>名称</w:t>
            </w:r>
          </w:p>
        </w:tc>
        <w:tc>
          <w:tcPr>
            <w:tcW w:w="5071" w:type="dxa"/>
          </w:tcPr>
          <w:p w:rsidR="000D5243" w:rsidRDefault="006F229F">
            <w:pPr>
              <w:rPr>
                <w:szCs w:val="22"/>
              </w:rPr>
            </w:pPr>
            <w:r>
              <w:rPr>
                <w:rFonts w:hint="eastAsia"/>
                <w:szCs w:val="22"/>
              </w:rPr>
              <w:t>说明</w:t>
            </w:r>
          </w:p>
        </w:tc>
      </w:tr>
      <w:tr w:rsidR="000D5243">
        <w:tc>
          <w:tcPr>
            <w:tcW w:w="946" w:type="dxa"/>
          </w:tcPr>
          <w:p w:rsidR="000D5243" w:rsidRDefault="006F229F">
            <w:pPr>
              <w:rPr>
                <w:szCs w:val="22"/>
              </w:rPr>
            </w:pPr>
            <w:r>
              <w:rPr>
                <w:rFonts w:hint="eastAsia"/>
                <w:szCs w:val="22"/>
              </w:rPr>
              <w:t>01</w:t>
            </w:r>
          </w:p>
        </w:tc>
        <w:tc>
          <w:tcPr>
            <w:tcW w:w="2505" w:type="dxa"/>
          </w:tcPr>
          <w:p w:rsidR="000D5243" w:rsidRDefault="006F229F">
            <w:pPr>
              <w:rPr>
                <w:szCs w:val="22"/>
              </w:rPr>
            </w:pPr>
            <w:r>
              <w:rPr>
                <w:rFonts w:hint="eastAsia"/>
                <w:szCs w:val="22"/>
              </w:rPr>
              <w:t>出国</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02</w:t>
            </w:r>
          </w:p>
        </w:tc>
        <w:tc>
          <w:tcPr>
            <w:tcW w:w="2505" w:type="dxa"/>
          </w:tcPr>
          <w:p w:rsidR="000D5243" w:rsidRDefault="006F229F">
            <w:pPr>
              <w:rPr>
                <w:szCs w:val="22"/>
              </w:rPr>
            </w:pPr>
            <w:r>
              <w:rPr>
                <w:rFonts w:hint="eastAsia"/>
                <w:szCs w:val="22"/>
              </w:rPr>
              <w:t>购房</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03</w:t>
            </w:r>
          </w:p>
        </w:tc>
        <w:tc>
          <w:tcPr>
            <w:tcW w:w="2505" w:type="dxa"/>
          </w:tcPr>
          <w:p w:rsidR="000D5243" w:rsidRDefault="006F229F">
            <w:pPr>
              <w:rPr>
                <w:szCs w:val="22"/>
              </w:rPr>
            </w:pPr>
            <w:r>
              <w:rPr>
                <w:rFonts w:hint="eastAsia"/>
                <w:szCs w:val="22"/>
              </w:rPr>
              <w:t>参保关系转移</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04</w:t>
            </w:r>
          </w:p>
        </w:tc>
        <w:tc>
          <w:tcPr>
            <w:tcW w:w="2505" w:type="dxa"/>
          </w:tcPr>
          <w:p w:rsidR="000D5243" w:rsidRDefault="006F229F">
            <w:pPr>
              <w:rPr>
                <w:szCs w:val="22"/>
              </w:rPr>
            </w:pPr>
            <w:r>
              <w:rPr>
                <w:rFonts w:hint="eastAsia"/>
                <w:szCs w:val="22"/>
              </w:rPr>
              <w:t>对外投资</w:t>
            </w:r>
          </w:p>
        </w:tc>
        <w:tc>
          <w:tcPr>
            <w:tcW w:w="5071" w:type="dxa"/>
          </w:tcPr>
          <w:p w:rsidR="000D5243" w:rsidRDefault="000D5243">
            <w:pPr>
              <w:rPr>
                <w:szCs w:val="22"/>
              </w:rPr>
            </w:pPr>
          </w:p>
        </w:tc>
      </w:tr>
      <w:tr w:rsidR="000D5243">
        <w:tc>
          <w:tcPr>
            <w:tcW w:w="946" w:type="dxa"/>
          </w:tcPr>
          <w:p w:rsidR="000D5243" w:rsidRDefault="006F229F">
            <w:pPr>
              <w:rPr>
                <w:szCs w:val="22"/>
              </w:rPr>
            </w:pPr>
            <w:r>
              <w:rPr>
                <w:rFonts w:hint="eastAsia"/>
                <w:szCs w:val="22"/>
              </w:rPr>
              <w:t>05</w:t>
            </w:r>
          </w:p>
        </w:tc>
        <w:tc>
          <w:tcPr>
            <w:tcW w:w="2505" w:type="dxa"/>
          </w:tcPr>
          <w:p w:rsidR="000D5243" w:rsidRDefault="006F229F">
            <w:pPr>
              <w:rPr>
                <w:szCs w:val="22"/>
              </w:rPr>
            </w:pPr>
            <w:r>
              <w:rPr>
                <w:rFonts w:hint="eastAsia"/>
                <w:szCs w:val="22"/>
              </w:rPr>
              <w:t>其他</w:t>
            </w:r>
          </w:p>
        </w:tc>
        <w:tc>
          <w:tcPr>
            <w:tcW w:w="5071" w:type="dxa"/>
          </w:tcPr>
          <w:p w:rsidR="000D5243" w:rsidRDefault="000D5243">
            <w:pPr>
              <w:rPr>
                <w:szCs w:val="22"/>
              </w:rPr>
            </w:pPr>
          </w:p>
        </w:tc>
      </w:tr>
    </w:tbl>
    <w:p w:rsidR="000D5243" w:rsidRDefault="000D5243"/>
    <w:p w:rsidR="000D5243" w:rsidRDefault="006F229F">
      <w:pPr>
        <w:pStyle w:val="11"/>
        <w:numPr>
          <w:ilvl w:val="1"/>
          <w:numId w:val="4"/>
        </w:numPr>
        <w:spacing w:line="360" w:lineRule="auto"/>
        <w:rPr>
          <w:rFonts w:asciiTheme="minorEastAsia" w:eastAsiaTheme="minorEastAsia" w:hAnsiTheme="minorEastAsia"/>
          <w:szCs w:val="24"/>
        </w:rPr>
      </w:pPr>
      <w:r>
        <w:rPr>
          <w:rFonts w:asciiTheme="minorEastAsia" w:eastAsiaTheme="minorEastAsia" w:hAnsiTheme="minorEastAsia" w:hint="eastAsia"/>
          <w:szCs w:val="24"/>
        </w:rPr>
        <w:t>编码规则</w:t>
      </w:r>
    </w:p>
    <w:tbl>
      <w:tblPr>
        <w:tblStyle w:val="aa"/>
        <w:tblW w:w="8520" w:type="dxa"/>
        <w:tblLayout w:type="fixed"/>
        <w:tblLook w:val="04A0" w:firstRow="1" w:lastRow="0" w:firstColumn="1" w:lastColumn="0" w:noHBand="0" w:noVBand="1"/>
      </w:tblPr>
      <w:tblGrid>
        <w:gridCol w:w="2130"/>
        <w:gridCol w:w="2130"/>
        <w:gridCol w:w="2130"/>
        <w:gridCol w:w="2130"/>
      </w:tblGrid>
      <w:tr w:rsidR="000D5243">
        <w:tc>
          <w:tcPr>
            <w:tcW w:w="2130"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字段</w:t>
            </w:r>
          </w:p>
        </w:tc>
        <w:tc>
          <w:tcPr>
            <w:tcW w:w="2130"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字段名称</w:t>
            </w:r>
          </w:p>
        </w:tc>
        <w:tc>
          <w:tcPr>
            <w:tcW w:w="2130"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字符</w:t>
            </w:r>
          </w:p>
        </w:tc>
        <w:tc>
          <w:tcPr>
            <w:tcW w:w="2130" w:type="dxa"/>
          </w:tcPr>
          <w:p w:rsidR="000D5243" w:rsidRDefault="006F229F">
            <w:pPr>
              <w:rPr>
                <w:rFonts w:asciiTheme="minorEastAsia" w:eastAsiaTheme="minorEastAsia" w:hAnsiTheme="minorEastAsia"/>
                <w:b/>
                <w:bCs/>
                <w:sz w:val="24"/>
                <w:szCs w:val="24"/>
              </w:rPr>
            </w:pPr>
            <w:r>
              <w:rPr>
                <w:rFonts w:asciiTheme="minorEastAsia" w:eastAsiaTheme="minorEastAsia" w:hAnsiTheme="minorEastAsia" w:hint="eastAsia"/>
                <w:b/>
                <w:bCs/>
                <w:sz w:val="24"/>
                <w:szCs w:val="24"/>
              </w:rPr>
              <w:t>说明</w:t>
            </w:r>
          </w:p>
        </w:tc>
      </w:tr>
      <w:tr w:rsidR="000D5243">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color w:val="333333"/>
                <w:kern w:val="0"/>
                <w:sz w:val="24"/>
                <w:szCs w:val="24"/>
              </w:rPr>
              <w:t>qd</w:t>
            </w:r>
            <w:r>
              <w:rPr>
                <w:rFonts w:asciiTheme="minorEastAsia" w:eastAsiaTheme="minorEastAsia" w:hAnsiTheme="minorEastAsia" w:cs="宋体" w:hint="eastAsia"/>
                <w:color w:val="333333"/>
                <w:kern w:val="0"/>
                <w:sz w:val="24"/>
                <w:szCs w:val="24"/>
              </w:rPr>
              <w:t>id</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渠道代码</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12</w:t>
            </w:r>
            <w:r>
              <w:rPr>
                <w:rFonts w:asciiTheme="minorEastAsia" w:eastAsiaTheme="minorEastAsia" w:hAnsiTheme="minorEastAsia"/>
                <w:sz w:val="24"/>
                <w:szCs w:val="24"/>
              </w:rPr>
              <w:t>)</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Xianjian 1.13</w:t>
            </w:r>
            <w:r>
              <w:rPr>
                <w:rFonts w:asciiTheme="minorEastAsia" w:eastAsiaTheme="minorEastAsia" w:hAnsiTheme="minorEastAsia" w:hint="eastAsia"/>
                <w:sz w:val="24"/>
                <w:szCs w:val="24"/>
              </w:rPr>
              <w:t>批扣银行代码表</w:t>
            </w:r>
          </w:p>
        </w:tc>
      </w:tr>
      <w:tr w:rsidR="000D5243">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color w:val="333333"/>
                <w:kern w:val="0"/>
                <w:sz w:val="24"/>
                <w:szCs w:val="24"/>
              </w:rPr>
              <w:t>qdmm</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渠道密码</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局方生成，内部规则</w:t>
            </w:r>
          </w:p>
        </w:tc>
      </w:tr>
      <w:tr w:rsidR="000D5243">
        <w:tc>
          <w:tcPr>
            <w:tcW w:w="2130" w:type="dxa"/>
            <w:vAlign w:val="center"/>
          </w:tcPr>
          <w:p w:rsidR="000D5243" w:rsidRDefault="006F229F">
            <w:pPr>
              <w:widowControl/>
              <w:tabs>
                <w:tab w:val="center" w:pos="1033"/>
                <w:tab w:val="right" w:pos="1944"/>
              </w:tabs>
              <w:jc w:val="left"/>
              <w:rPr>
                <w:rFonts w:asciiTheme="minorEastAsia" w:eastAsiaTheme="minorEastAsia" w:hAnsiTheme="minorEastAsia"/>
                <w:sz w:val="24"/>
                <w:szCs w:val="24"/>
              </w:rPr>
            </w:pPr>
            <w:r>
              <w:rPr>
                <w:rFonts w:asciiTheme="minorEastAsia" w:eastAsiaTheme="minorEastAsia" w:hAnsiTheme="minorEastAsia" w:cs="宋体"/>
                <w:color w:val="000000"/>
                <w:kern w:val="0"/>
                <w:sz w:val="24"/>
                <w:szCs w:val="24"/>
              </w:rPr>
              <w:t>jylsh</w:t>
            </w:r>
          </w:p>
        </w:tc>
        <w:tc>
          <w:tcPr>
            <w:tcW w:w="213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交易流水号</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32</w:t>
            </w:r>
            <w:r>
              <w:rPr>
                <w:rFonts w:asciiTheme="minorEastAsia" w:eastAsiaTheme="minorEastAsia" w:hAnsiTheme="minorEastAsia"/>
                <w:sz w:val="24"/>
                <w:szCs w:val="24"/>
              </w:rPr>
              <w:t>)</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32</w:t>
            </w:r>
            <w:r>
              <w:rPr>
                <w:rFonts w:asciiTheme="minorEastAsia" w:eastAsiaTheme="minorEastAsia" w:hAnsiTheme="minorEastAsia" w:hint="eastAsia"/>
                <w:sz w:val="24"/>
                <w:szCs w:val="24"/>
              </w:rPr>
              <w:t>位随机字符串</w:t>
            </w:r>
          </w:p>
        </w:tc>
      </w:tr>
      <w:tr w:rsidR="000D5243">
        <w:tc>
          <w:tcPr>
            <w:tcW w:w="2130"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yzpzxh</w:t>
            </w:r>
          </w:p>
        </w:tc>
        <w:tc>
          <w:tcPr>
            <w:tcW w:w="2130"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应征凭证序号</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局方生成，内部规则</w:t>
            </w:r>
          </w:p>
        </w:tc>
      </w:tr>
      <w:tr w:rsidR="000D5243">
        <w:tc>
          <w:tcPr>
            <w:tcW w:w="2130"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xnhbm</w:t>
            </w:r>
          </w:p>
        </w:tc>
        <w:tc>
          <w:tcPr>
            <w:tcW w:w="2130" w:type="dxa"/>
            <w:vAlign w:val="center"/>
          </w:tcPr>
          <w:p w:rsidR="000D5243" w:rsidRDefault="006F229F">
            <w:pPr>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虚拟户编码</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w:t>
            </w:r>
            <w:r>
              <w:rPr>
                <w:rFonts w:asciiTheme="minorEastAsia" w:eastAsiaTheme="minorEastAsia" w:hAnsiTheme="minorEastAsia"/>
                <w:sz w:val="24"/>
                <w:szCs w:val="24"/>
              </w:rPr>
              <w:t>0)</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局方生成，内部规则</w:t>
            </w:r>
          </w:p>
        </w:tc>
      </w:tr>
      <w:tr w:rsidR="000D5243">
        <w:tc>
          <w:tcPr>
            <w:tcW w:w="2130"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pkid</w:t>
            </w:r>
          </w:p>
        </w:tc>
        <w:tc>
          <w:tcPr>
            <w:tcW w:w="2130" w:type="dxa"/>
            <w:vAlign w:val="center"/>
          </w:tcPr>
          <w:p w:rsidR="000D5243" w:rsidRDefault="006F229F">
            <w:pPr>
              <w:widowControl/>
              <w:rPr>
                <w:rFonts w:asciiTheme="minorEastAsia" w:eastAsiaTheme="minorEastAsia" w:hAnsiTheme="minorEastAsia" w:cs="宋体"/>
                <w:kern w:val="0"/>
                <w:sz w:val="24"/>
                <w:szCs w:val="24"/>
              </w:rPr>
            </w:pPr>
            <w:r>
              <w:rPr>
                <w:rFonts w:asciiTheme="minorEastAsia" w:eastAsiaTheme="minorEastAsia" w:hAnsiTheme="minorEastAsia" w:cs="宋体" w:hint="eastAsia"/>
                <w:color w:val="000000"/>
                <w:kern w:val="0"/>
                <w:sz w:val="24"/>
                <w:szCs w:val="24"/>
              </w:rPr>
              <w:t>批扣清册</w:t>
            </w:r>
            <w:r>
              <w:rPr>
                <w:rFonts w:asciiTheme="minorEastAsia" w:eastAsiaTheme="minorEastAsia" w:hAnsiTheme="minorEastAsia" w:cs="宋体" w:hint="eastAsia"/>
                <w:color w:val="000000"/>
                <w:kern w:val="0"/>
                <w:sz w:val="24"/>
                <w:szCs w:val="24"/>
              </w:rPr>
              <w:t>id</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局方生成，内部规则</w:t>
            </w:r>
          </w:p>
        </w:tc>
      </w:tr>
      <w:tr w:rsidR="000D5243">
        <w:tc>
          <w:tcPr>
            <w:tcW w:w="2130" w:type="dxa"/>
            <w:vAlign w:val="center"/>
          </w:tcPr>
          <w:p w:rsidR="000D5243" w:rsidRDefault="006F229F">
            <w:pPr>
              <w:widowControl/>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pc</w:t>
            </w:r>
          </w:p>
        </w:tc>
        <w:tc>
          <w:tcPr>
            <w:tcW w:w="2130" w:type="dxa"/>
            <w:vAlign w:val="center"/>
          </w:tcPr>
          <w:p w:rsidR="000D5243" w:rsidRDefault="006F229F">
            <w:pPr>
              <w:widowControl/>
              <w:rPr>
                <w:rFonts w:asciiTheme="minorEastAsia" w:eastAsiaTheme="minorEastAsia" w:hAnsiTheme="minorEastAsia" w:cs="宋体"/>
                <w:kern w:val="0"/>
                <w:sz w:val="24"/>
                <w:szCs w:val="24"/>
              </w:rPr>
            </w:pPr>
            <w:r>
              <w:rPr>
                <w:rFonts w:asciiTheme="minorEastAsia" w:eastAsiaTheme="minorEastAsia" w:hAnsiTheme="minorEastAsia" w:cs="宋体" w:hint="eastAsia"/>
                <w:color w:val="000000"/>
                <w:kern w:val="0"/>
                <w:sz w:val="24"/>
                <w:szCs w:val="24"/>
              </w:rPr>
              <w:t>批次</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varchar(20)</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局方生成，内部规则</w:t>
            </w:r>
          </w:p>
        </w:tc>
      </w:tr>
      <w:tr w:rsidR="000D5243">
        <w:tc>
          <w:tcPr>
            <w:tcW w:w="2130" w:type="dxa"/>
            <w:vAlign w:val="center"/>
          </w:tcPr>
          <w:p w:rsidR="000D5243" w:rsidRDefault="006F229F">
            <w:pPr>
              <w:widowControl/>
              <w:tabs>
                <w:tab w:val="center" w:pos="1033"/>
                <w:tab w:val="right" w:pos="1944"/>
              </w:tabs>
              <w:jc w:val="left"/>
              <w:rPr>
                <w:rFonts w:asciiTheme="minorEastAsia" w:eastAsiaTheme="minorEastAsia" w:hAnsiTheme="minorEastAsia" w:cs="宋体"/>
                <w:color w:val="000000"/>
                <w:kern w:val="0"/>
                <w:sz w:val="24"/>
                <w:szCs w:val="24"/>
              </w:rPr>
            </w:pPr>
            <w:r>
              <w:rPr>
                <w:rFonts w:asciiTheme="minorEastAsia" w:eastAsiaTheme="minorEastAsia" w:hAnsiTheme="minorEastAsia" w:cs="宋体"/>
                <w:color w:val="000000"/>
                <w:kern w:val="0"/>
                <w:sz w:val="24"/>
                <w:szCs w:val="24"/>
              </w:rPr>
              <w:t>jfflsh</w:t>
            </w:r>
          </w:p>
        </w:tc>
        <w:tc>
          <w:tcPr>
            <w:tcW w:w="2130"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sz w:val="24"/>
                <w:szCs w:val="24"/>
              </w:rPr>
              <w:t>缴费方流水号</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varchar(32)</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银行生成，生成规则：</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位银行代码（参考附件</w:t>
            </w:r>
            <w:r>
              <w:rPr>
                <w:rFonts w:asciiTheme="minorEastAsia" w:eastAsiaTheme="minorEastAsia" w:hAnsiTheme="minorEastAsia" w:hint="eastAsia"/>
                <w:sz w:val="24"/>
                <w:szCs w:val="24"/>
              </w:rPr>
              <w:t>1.13</w:t>
            </w:r>
            <w:r>
              <w:rPr>
                <w:rFonts w:asciiTheme="minorEastAsia" w:eastAsiaTheme="minorEastAsia" w:hAnsiTheme="minorEastAsia" w:hint="eastAsia"/>
                <w:sz w:val="24"/>
                <w:szCs w:val="24"/>
              </w:rPr>
              <w:t>批扣银行代码表）</w:t>
            </w:r>
            <w:r>
              <w:rPr>
                <w:rFonts w:asciiTheme="minorEastAsia" w:eastAsiaTheme="minorEastAsia" w:hAnsiTheme="minorEastAsia" w:hint="eastAsia"/>
                <w:sz w:val="24"/>
                <w:szCs w:val="24"/>
              </w:rPr>
              <w:t>+14</w:t>
            </w:r>
            <w:r>
              <w:rPr>
                <w:rFonts w:asciiTheme="minorEastAsia" w:eastAsiaTheme="minorEastAsia" w:hAnsiTheme="minorEastAsia" w:hint="eastAsia"/>
                <w:sz w:val="24"/>
                <w:szCs w:val="24"/>
              </w:rPr>
              <w:t>时间戳</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顺序码</w:t>
            </w:r>
            <w:r>
              <w:rPr>
                <w:rFonts w:asciiTheme="minorEastAsia" w:eastAsiaTheme="minorEastAsia" w:hAnsiTheme="minorEastAsia" w:hint="eastAsia"/>
                <w:sz w:val="24"/>
                <w:szCs w:val="24"/>
              </w:rPr>
              <w:t>15</w:t>
            </w:r>
          </w:p>
        </w:tc>
      </w:tr>
      <w:tr w:rsidR="000D5243">
        <w:tc>
          <w:tcPr>
            <w:tcW w:w="2130" w:type="dxa"/>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hint="eastAsia"/>
                <w:sz w:val="24"/>
                <w:szCs w:val="24"/>
              </w:rPr>
              <w:t>jfpzxh</w:t>
            </w:r>
          </w:p>
        </w:tc>
        <w:tc>
          <w:tcPr>
            <w:tcW w:w="2130" w:type="dxa"/>
            <w:vAlign w:val="center"/>
          </w:tcPr>
          <w:p w:rsidR="000D5243" w:rsidRDefault="006F229F">
            <w:pP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kern w:val="0"/>
                <w:sz w:val="24"/>
                <w:szCs w:val="24"/>
              </w:rPr>
              <w:t>缴费凭证序号</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20</w:t>
            </w:r>
            <w:r>
              <w:rPr>
                <w:rFonts w:asciiTheme="minorEastAsia" w:eastAsiaTheme="minorEastAsia" w:hAnsiTheme="minorEastAsia"/>
                <w:sz w:val="24"/>
                <w:szCs w:val="24"/>
              </w:rPr>
              <w:t>)</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局方生成，内部规则</w:t>
            </w:r>
          </w:p>
        </w:tc>
      </w:tr>
      <w:tr w:rsidR="000D5243">
        <w:tc>
          <w:tcPr>
            <w:tcW w:w="2130" w:type="dxa"/>
            <w:vAlign w:val="center"/>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yhjfxyh</w:t>
            </w:r>
          </w:p>
        </w:tc>
        <w:tc>
          <w:tcPr>
            <w:tcW w:w="2130" w:type="dxa"/>
            <w:vAlign w:val="center"/>
          </w:tcPr>
          <w:p w:rsidR="000D5243" w:rsidRDefault="006F229F">
            <w:pPr>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sz w:val="24"/>
                <w:szCs w:val="24"/>
              </w:rPr>
              <w:t>银行缴费协议号</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sz w:val="24"/>
                <w:szCs w:val="24"/>
              </w:rPr>
              <w:t>varchar(</w:t>
            </w:r>
            <w:r>
              <w:rPr>
                <w:rFonts w:asciiTheme="minorEastAsia" w:eastAsiaTheme="minorEastAsia" w:hAnsiTheme="minorEastAsia" w:hint="eastAsia"/>
                <w:sz w:val="24"/>
                <w:szCs w:val="24"/>
              </w:rPr>
              <w:t>5</w:t>
            </w:r>
            <w:r>
              <w:rPr>
                <w:rFonts w:asciiTheme="minorEastAsia" w:eastAsiaTheme="minorEastAsia" w:hAnsiTheme="minorEastAsia"/>
                <w:sz w:val="24"/>
                <w:szCs w:val="24"/>
              </w:rPr>
              <w:t>0)</w:t>
            </w:r>
          </w:p>
        </w:tc>
        <w:tc>
          <w:tcPr>
            <w:tcW w:w="2130" w:type="dxa"/>
          </w:tcPr>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缴费协议号统一由局方生成，</w:t>
            </w:r>
            <w:r>
              <w:rPr>
                <w:rFonts w:asciiTheme="minorEastAsia" w:eastAsiaTheme="minorEastAsia" w:hAnsiTheme="minorEastAsia" w:hint="eastAsia"/>
                <w:sz w:val="24"/>
                <w:szCs w:val="24"/>
              </w:rPr>
              <w:t>新协议号规则（</w:t>
            </w:r>
            <w:r>
              <w:rPr>
                <w:rFonts w:asciiTheme="minorEastAsia" w:eastAsiaTheme="minorEastAsia" w:hAnsiTheme="minorEastAsia" w:hint="eastAsia"/>
                <w:sz w:val="24"/>
                <w:szCs w:val="24"/>
              </w:rPr>
              <w:t>20</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批扣银行代码（</w:t>
            </w:r>
            <w:r>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地区代码（</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年月日（</w:t>
            </w:r>
            <w:r>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顺序号（</w:t>
            </w:r>
            <w:r>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位）</w:t>
            </w:r>
          </w:p>
          <w:p w:rsidR="000D5243" w:rsidRDefault="006F229F">
            <w:pPr>
              <w:rPr>
                <w:rFonts w:asciiTheme="minorEastAsia" w:eastAsiaTheme="minorEastAsia" w:hAnsiTheme="minorEastAsia"/>
                <w:sz w:val="24"/>
                <w:szCs w:val="24"/>
              </w:rPr>
            </w:pPr>
            <w:r>
              <w:rPr>
                <w:rFonts w:asciiTheme="minorEastAsia" w:eastAsiaTheme="minorEastAsia" w:hAnsiTheme="minorEastAsia" w:hint="eastAsia"/>
                <w:sz w:val="24"/>
                <w:szCs w:val="24"/>
              </w:rPr>
              <w:t>102</w:t>
            </w:r>
            <w:r>
              <w:rPr>
                <w:rFonts w:asciiTheme="minorEastAsia" w:eastAsiaTheme="minorEastAsia" w:hAnsiTheme="minorEastAsia" w:hint="eastAsia"/>
                <w:sz w:val="24"/>
                <w:szCs w:val="24"/>
              </w:rPr>
              <w:t>（工商银行）</w:t>
            </w:r>
            <w:r>
              <w:rPr>
                <w:rFonts w:asciiTheme="minorEastAsia" w:eastAsiaTheme="minorEastAsia" w:hAnsiTheme="minorEastAsia" w:hint="eastAsia"/>
                <w:sz w:val="24"/>
                <w:szCs w:val="24"/>
              </w:rPr>
              <w:t xml:space="preserve"> 330183</w:t>
            </w:r>
            <w:r>
              <w:rPr>
                <w:rFonts w:asciiTheme="minorEastAsia" w:eastAsiaTheme="minorEastAsia" w:hAnsiTheme="minorEastAsia" w:hint="eastAsia"/>
                <w:sz w:val="24"/>
                <w:szCs w:val="24"/>
              </w:rPr>
              <w:t>（富阳）</w:t>
            </w:r>
            <w:r>
              <w:rPr>
                <w:rFonts w:asciiTheme="minorEastAsia" w:eastAsiaTheme="minorEastAsia" w:hAnsiTheme="minorEastAsia" w:hint="eastAsia"/>
                <w:sz w:val="24"/>
                <w:szCs w:val="24"/>
              </w:rPr>
              <w:t>190320 00001</w:t>
            </w:r>
          </w:p>
        </w:tc>
      </w:tr>
    </w:tbl>
    <w:p w:rsidR="000D5243" w:rsidRDefault="000D5243">
      <w:pPr>
        <w:ind w:firstLine="420"/>
        <w:rPr>
          <w:rFonts w:asciiTheme="minorEastAsia" w:eastAsiaTheme="minorEastAsia" w:hAnsiTheme="minorEastAsia"/>
          <w:sz w:val="24"/>
          <w:szCs w:val="24"/>
        </w:rPr>
      </w:pPr>
    </w:p>
    <w:p w:rsidR="000D5243" w:rsidRDefault="000D5243">
      <w:pPr>
        <w:rPr>
          <w:rFonts w:asciiTheme="minorEastAsia" w:eastAsiaTheme="minorEastAsia" w:hAnsiTheme="minorEastAsia"/>
          <w:sz w:val="24"/>
          <w:szCs w:val="24"/>
        </w:rPr>
      </w:pPr>
    </w:p>
    <w:sectPr w:rsidR="000D5243">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29F" w:rsidRDefault="006F229F">
      <w:r>
        <w:separator/>
      </w:r>
    </w:p>
  </w:endnote>
  <w:endnote w:type="continuationSeparator" w:id="0">
    <w:p w:rsidR="006F229F" w:rsidRDefault="006F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243" w:rsidRDefault="006F229F">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D5243" w:rsidRDefault="006F229F">
                          <w:pPr>
                            <w:pStyle w:val="a7"/>
                          </w:pPr>
                          <w:r>
                            <w:rPr>
                              <w:rFonts w:hint="eastAsia"/>
                            </w:rPr>
                            <w:fldChar w:fldCharType="begin"/>
                          </w:r>
                          <w:r>
                            <w:rPr>
                              <w:rFonts w:hint="eastAsia"/>
                            </w:rPr>
                            <w:instrText xml:space="preserve"> PAGE  \* MERGEFORMAT </w:instrText>
                          </w:r>
                          <w:r>
                            <w:rPr>
                              <w:rFonts w:hint="eastAsia"/>
                            </w:rPr>
                            <w:fldChar w:fldCharType="separate"/>
                          </w:r>
                          <w:r w:rsidR="0007615C">
                            <w:rPr>
                              <w:noProof/>
                            </w:rPr>
                            <w:t>- 53 -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K3ipDRsCAAAVBAAADgAAAAAAAAAAAAAAAAAuAgAAZHJzL2Uyb0RvYy54bWxQSwECLQAUAAYACAAA&#10;ACEAcarRudcAAAAFAQAADwAAAAAAAAAAAAAAAAB1BAAAZHJzL2Rvd25yZXYueG1sUEsFBgAAAAAE&#10;AAQA8wAAAHkFAAAAAA==&#10;" filled="f" stroked="f" strokeweight=".5pt">
              <v:textbox style="mso-fit-shape-to-text:t" inset="0,0,0,0">
                <w:txbxContent>
                  <w:p w:rsidR="000D5243" w:rsidRDefault="006F229F">
                    <w:pPr>
                      <w:pStyle w:val="a7"/>
                    </w:pPr>
                    <w:r>
                      <w:rPr>
                        <w:rFonts w:hint="eastAsia"/>
                      </w:rPr>
                      <w:fldChar w:fldCharType="begin"/>
                    </w:r>
                    <w:r>
                      <w:rPr>
                        <w:rFonts w:hint="eastAsia"/>
                      </w:rPr>
                      <w:instrText xml:space="preserve"> PAGE  \* MERGEFORMAT </w:instrText>
                    </w:r>
                    <w:r>
                      <w:rPr>
                        <w:rFonts w:hint="eastAsia"/>
                      </w:rPr>
                      <w:fldChar w:fldCharType="separate"/>
                    </w:r>
                    <w:r w:rsidR="0007615C">
                      <w:rPr>
                        <w:noProof/>
                      </w:rPr>
                      <w:t>- 53 -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29F" w:rsidRDefault="006F229F">
      <w:r>
        <w:separator/>
      </w:r>
    </w:p>
  </w:footnote>
  <w:footnote w:type="continuationSeparator" w:id="0">
    <w:p w:rsidR="006F229F" w:rsidRDefault="006F2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DABBA3"/>
    <w:multiLevelType w:val="singleLevel"/>
    <w:tmpl w:val="80DABBA3"/>
    <w:lvl w:ilvl="0">
      <w:start w:val="1"/>
      <w:numFmt w:val="decimal"/>
      <w:lvlText w:val="%1."/>
      <w:lvlJc w:val="left"/>
      <w:pPr>
        <w:ind w:left="425" w:hanging="425"/>
      </w:pPr>
      <w:rPr>
        <w:rFonts w:hint="default"/>
      </w:rPr>
    </w:lvl>
  </w:abstractNum>
  <w:abstractNum w:abstractNumId="1">
    <w:nsid w:val="879E011A"/>
    <w:multiLevelType w:val="singleLevel"/>
    <w:tmpl w:val="879E011A"/>
    <w:lvl w:ilvl="0">
      <w:start w:val="1"/>
      <w:numFmt w:val="decimal"/>
      <w:lvlText w:val="%1."/>
      <w:lvlJc w:val="left"/>
      <w:pPr>
        <w:ind w:left="425" w:hanging="425"/>
      </w:pPr>
      <w:rPr>
        <w:rFonts w:hint="default"/>
      </w:rPr>
    </w:lvl>
  </w:abstractNum>
  <w:abstractNum w:abstractNumId="2">
    <w:nsid w:val="969CF736"/>
    <w:multiLevelType w:val="singleLevel"/>
    <w:tmpl w:val="969CF736"/>
    <w:lvl w:ilvl="0">
      <w:start w:val="1"/>
      <w:numFmt w:val="decimal"/>
      <w:lvlText w:val="%1."/>
      <w:lvlJc w:val="left"/>
      <w:pPr>
        <w:ind w:left="425" w:hanging="425"/>
      </w:pPr>
      <w:rPr>
        <w:rFonts w:hint="default"/>
      </w:rPr>
    </w:lvl>
  </w:abstractNum>
  <w:abstractNum w:abstractNumId="3">
    <w:nsid w:val="974088F0"/>
    <w:multiLevelType w:val="singleLevel"/>
    <w:tmpl w:val="974088F0"/>
    <w:lvl w:ilvl="0">
      <w:start w:val="1"/>
      <w:numFmt w:val="decimal"/>
      <w:lvlText w:val="%1."/>
      <w:lvlJc w:val="left"/>
      <w:pPr>
        <w:ind w:left="425" w:hanging="425"/>
      </w:pPr>
      <w:rPr>
        <w:rFonts w:hint="default"/>
      </w:rPr>
    </w:lvl>
  </w:abstractNum>
  <w:abstractNum w:abstractNumId="4">
    <w:nsid w:val="9D468863"/>
    <w:multiLevelType w:val="singleLevel"/>
    <w:tmpl w:val="9D468863"/>
    <w:lvl w:ilvl="0">
      <w:start w:val="1"/>
      <w:numFmt w:val="decimal"/>
      <w:lvlText w:val="%1."/>
      <w:lvlJc w:val="left"/>
      <w:pPr>
        <w:ind w:left="425" w:hanging="425"/>
      </w:pPr>
      <w:rPr>
        <w:rFonts w:hint="default"/>
      </w:rPr>
    </w:lvl>
  </w:abstractNum>
  <w:abstractNum w:abstractNumId="5">
    <w:nsid w:val="9EB54E49"/>
    <w:multiLevelType w:val="multilevel"/>
    <w:tmpl w:val="9EB54E49"/>
    <w:lvl w:ilvl="0">
      <w:start w:val="1"/>
      <w:numFmt w:val="decimal"/>
      <w:pStyle w:val="1"/>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nsid w:val="A2A77F61"/>
    <w:multiLevelType w:val="singleLevel"/>
    <w:tmpl w:val="A2A77F61"/>
    <w:lvl w:ilvl="0">
      <w:start w:val="1"/>
      <w:numFmt w:val="decimal"/>
      <w:lvlText w:val="%1."/>
      <w:lvlJc w:val="left"/>
      <w:pPr>
        <w:ind w:left="425" w:hanging="425"/>
      </w:pPr>
      <w:rPr>
        <w:rFonts w:hint="default"/>
      </w:rPr>
    </w:lvl>
  </w:abstractNum>
  <w:abstractNum w:abstractNumId="7">
    <w:nsid w:val="A4A40F2B"/>
    <w:multiLevelType w:val="singleLevel"/>
    <w:tmpl w:val="A4A40F2B"/>
    <w:lvl w:ilvl="0">
      <w:start w:val="1"/>
      <w:numFmt w:val="decimal"/>
      <w:lvlText w:val="%1."/>
      <w:lvlJc w:val="left"/>
      <w:pPr>
        <w:ind w:left="425" w:hanging="425"/>
      </w:pPr>
      <w:rPr>
        <w:rFonts w:hint="default"/>
      </w:rPr>
    </w:lvl>
  </w:abstractNum>
  <w:abstractNum w:abstractNumId="8">
    <w:nsid w:val="A84A019C"/>
    <w:multiLevelType w:val="singleLevel"/>
    <w:tmpl w:val="A84A019C"/>
    <w:lvl w:ilvl="0">
      <w:start w:val="1"/>
      <w:numFmt w:val="decimal"/>
      <w:lvlText w:val="%1."/>
      <w:lvlJc w:val="left"/>
      <w:pPr>
        <w:ind w:left="425" w:hanging="425"/>
      </w:pPr>
      <w:rPr>
        <w:rFonts w:hint="default"/>
      </w:rPr>
    </w:lvl>
  </w:abstractNum>
  <w:abstractNum w:abstractNumId="9">
    <w:nsid w:val="A9F87D9B"/>
    <w:multiLevelType w:val="singleLevel"/>
    <w:tmpl w:val="A9F87D9B"/>
    <w:lvl w:ilvl="0">
      <w:start w:val="1"/>
      <w:numFmt w:val="decimal"/>
      <w:lvlText w:val="%1."/>
      <w:lvlJc w:val="left"/>
      <w:pPr>
        <w:ind w:left="425" w:hanging="425"/>
      </w:pPr>
      <w:rPr>
        <w:rFonts w:hint="default"/>
      </w:rPr>
    </w:lvl>
  </w:abstractNum>
  <w:abstractNum w:abstractNumId="10">
    <w:nsid w:val="AACA55BD"/>
    <w:multiLevelType w:val="singleLevel"/>
    <w:tmpl w:val="AACA55BD"/>
    <w:lvl w:ilvl="0">
      <w:start w:val="1"/>
      <w:numFmt w:val="decimal"/>
      <w:lvlText w:val="%1."/>
      <w:lvlJc w:val="left"/>
      <w:pPr>
        <w:ind w:left="425" w:hanging="425"/>
      </w:pPr>
      <w:rPr>
        <w:rFonts w:hint="default"/>
      </w:rPr>
    </w:lvl>
  </w:abstractNum>
  <w:abstractNum w:abstractNumId="11">
    <w:nsid w:val="ACD4382C"/>
    <w:multiLevelType w:val="singleLevel"/>
    <w:tmpl w:val="ACD4382C"/>
    <w:lvl w:ilvl="0">
      <w:start w:val="1"/>
      <w:numFmt w:val="decimal"/>
      <w:lvlText w:val="%1."/>
      <w:lvlJc w:val="left"/>
      <w:pPr>
        <w:ind w:left="425" w:hanging="425"/>
      </w:pPr>
      <w:rPr>
        <w:rFonts w:hint="default"/>
      </w:rPr>
    </w:lvl>
  </w:abstractNum>
  <w:abstractNum w:abstractNumId="12">
    <w:nsid w:val="B9DE31A2"/>
    <w:multiLevelType w:val="singleLevel"/>
    <w:tmpl w:val="B9DE31A2"/>
    <w:lvl w:ilvl="0">
      <w:start w:val="1"/>
      <w:numFmt w:val="decimal"/>
      <w:lvlText w:val="%1."/>
      <w:lvlJc w:val="left"/>
      <w:pPr>
        <w:ind w:left="425" w:hanging="425"/>
      </w:pPr>
      <w:rPr>
        <w:rFonts w:hint="default"/>
      </w:rPr>
    </w:lvl>
  </w:abstractNum>
  <w:abstractNum w:abstractNumId="13">
    <w:nsid w:val="BB5CD9FF"/>
    <w:multiLevelType w:val="singleLevel"/>
    <w:tmpl w:val="BB5CD9FF"/>
    <w:lvl w:ilvl="0">
      <w:start w:val="1"/>
      <w:numFmt w:val="decimal"/>
      <w:lvlText w:val="%1."/>
      <w:lvlJc w:val="left"/>
      <w:pPr>
        <w:ind w:left="425" w:hanging="425"/>
      </w:pPr>
      <w:rPr>
        <w:rFonts w:hint="default"/>
      </w:rPr>
    </w:lvl>
  </w:abstractNum>
  <w:abstractNum w:abstractNumId="14">
    <w:nsid w:val="BBFCDC70"/>
    <w:multiLevelType w:val="singleLevel"/>
    <w:tmpl w:val="BBFCDC70"/>
    <w:lvl w:ilvl="0">
      <w:start w:val="1"/>
      <w:numFmt w:val="decimal"/>
      <w:lvlText w:val="%1."/>
      <w:lvlJc w:val="left"/>
      <w:pPr>
        <w:ind w:left="425" w:hanging="425"/>
      </w:pPr>
      <w:rPr>
        <w:rFonts w:hint="default"/>
      </w:rPr>
    </w:lvl>
  </w:abstractNum>
  <w:abstractNum w:abstractNumId="15">
    <w:nsid w:val="BC1682B5"/>
    <w:multiLevelType w:val="singleLevel"/>
    <w:tmpl w:val="BC1682B5"/>
    <w:lvl w:ilvl="0">
      <w:start w:val="1"/>
      <w:numFmt w:val="decimal"/>
      <w:lvlText w:val="%1."/>
      <w:lvlJc w:val="left"/>
      <w:pPr>
        <w:ind w:left="425" w:hanging="425"/>
      </w:pPr>
      <w:rPr>
        <w:rFonts w:hint="default"/>
      </w:rPr>
    </w:lvl>
  </w:abstractNum>
  <w:abstractNum w:abstractNumId="16">
    <w:nsid w:val="C05AD71D"/>
    <w:multiLevelType w:val="singleLevel"/>
    <w:tmpl w:val="C05AD71D"/>
    <w:lvl w:ilvl="0">
      <w:start w:val="1"/>
      <w:numFmt w:val="decimal"/>
      <w:lvlText w:val="%1."/>
      <w:lvlJc w:val="left"/>
      <w:pPr>
        <w:ind w:left="425" w:hanging="425"/>
      </w:pPr>
      <w:rPr>
        <w:rFonts w:hint="default"/>
      </w:rPr>
    </w:lvl>
  </w:abstractNum>
  <w:abstractNum w:abstractNumId="17">
    <w:nsid w:val="CC0CC579"/>
    <w:multiLevelType w:val="singleLevel"/>
    <w:tmpl w:val="CC0CC579"/>
    <w:lvl w:ilvl="0">
      <w:start w:val="1"/>
      <w:numFmt w:val="decimal"/>
      <w:suff w:val="nothing"/>
      <w:lvlText w:val="%1、"/>
      <w:lvlJc w:val="left"/>
    </w:lvl>
  </w:abstractNum>
  <w:abstractNum w:abstractNumId="18">
    <w:nsid w:val="E59B8DC1"/>
    <w:multiLevelType w:val="singleLevel"/>
    <w:tmpl w:val="E59B8DC1"/>
    <w:lvl w:ilvl="0">
      <w:start w:val="1"/>
      <w:numFmt w:val="decimal"/>
      <w:lvlText w:val="%1."/>
      <w:lvlJc w:val="left"/>
      <w:pPr>
        <w:ind w:left="425" w:hanging="425"/>
      </w:pPr>
      <w:rPr>
        <w:rFonts w:hint="default"/>
      </w:rPr>
    </w:lvl>
  </w:abstractNum>
  <w:abstractNum w:abstractNumId="19">
    <w:nsid w:val="E9442E94"/>
    <w:multiLevelType w:val="singleLevel"/>
    <w:tmpl w:val="E9442E94"/>
    <w:lvl w:ilvl="0">
      <w:start w:val="1"/>
      <w:numFmt w:val="decimal"/>
      <w:lvlText w:val="%1."/>
      <w:lvlJc w:val="left"/>
      <w:pPr>
        <w:ind w:left="425" w:hanging="425"/>
      </w:pPr>
      <w:rPr>
        <w:rFonts w:hint="default"/>
      </w:rPr>
    </w:lvl>
  </w:abstractNum>
  <w:abstractNum w:abstractNumId="20">
    <w:nsid w:val="E97D5CD1"/>
    <w:multiLevelType w:val="singleLevel"/>
    <w:tmpl w:val="E97D5CD1"/>
    <w:lvl w:ilvl="0">
      <w:start w:val="1"/>
      <w:numFmt w:val="decimal"/>
      <w:lvlText w:val="%1."/>
      <w:lvlJc w:val="left"/>
      <w:pPr>
        <w:ind w:left="425" w:hanging="425"/>
      </w:pPr>
      <w:rPr>
        <w:rFonts w:hint="default"/>
      </w:rPr>
    </w:lvl>
  </w:abstractNum>
  <w:abstractNum w:abstractNumId="21">
    <w:nsid w:val="F349310A"/>
    <w:multiLevelType w:val="singleLevel"/>
    <w:tmpl w:val="F349310A"/>
    <w:lvl w:ilvl="0">
      <w:start w:val="1"/>
      <w:numFmt w:val="decimal"/>
      <w:lvlText w:val="%1."/>
      <w:lvlJc w:val="left"/>
      <w:pPr>
        <w:ind w:left="425" w:hanging="425"/>
      </w:pPr>
      <w:rPr>
        <w:rFonts w:hint="default"/>
      </w:rPr>
    </w:lvl>
  </w:abstractNum>
  <w:abstractNum w:abstractNumId="22">
    <w:nsid w:val="F528B65B"/>
    <w:multiLevelType w:val="singleLevel"/>
    <w:tmpl w:val="F528B65B"/>
    <w:lvl w:ilvl="0">
      <w:start w:val="1"/>
      <w:numFmt w:val="decimal"/>
      <w:lvlText w:val="%1."/>
      <w:lvlJc w:val="left"/>
      <w:pPr>
        <w:ind w:left="425" w:hanging="425"/>
      </w:pPr>
      <w:rPr>
        <w:rFonts w:hint="default"/>
      </w:rPr>
    </w:lvl>
  </w:abstractNum>
  <w:abstractNum w:abstractNumId="23">
    <w:nsid w:val="F87AEABA"/>
    <w:multiLevelType w:val="multilevel"/>
    <w:tmpl w:val="F87AEABA"/>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pStyle w:val="1111"/>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4">
    <w:nsid w:val="FB39C5CB"/>
    <w:multiLevelType w:val="singleLevel"/>
    <w:tmpl w:val="FB39C5CB"/>
    <w:lvl w:ilvl="0">
      <w:start w:val="1"/>
      <w:numFmt w:val="decimal"/>
      <w:lvlText w:val="%1."/>
      <w:lvlJc w:val="left"/>
      <w:pPr>
        <w:ind w:left="425" w:hanging="425"/>
      </w:pPr>
      <w:rPr>
        <w:rFonts w:hint="default"/>
      </w:rPr>
    </w:lvl>
  </w:abstractNum>
  <w:abstractNum w:abstractNumId="25">
    <w:nsid w:val="FF2656EA"/>
    <w:multiLevelType w:val="singleLevel"/>
    <w:tmpl w:val="FF2656EA"/>
    <w:lvl w:ilvl="0">
      <w:start w:val="1"/>
      <w:numFmt w:val="decimal"/>
      <w:lvlText w:val="%1."/>
      <w:lvlJc w:val="left"/>
      <w:pPr>
        <w:ind w:left="425" w:hanging="425"/>
      </w:pPr>
      <w:rPr>
        <w:rFonts w:hint="default"/>
      </w:rPr>
    </w:lvl>
  </w:abstractNum>
  <w:abstractNum w:abstractNumId="26">
    <w:nsid w:val="00000017"/>
    <w:multiLevelType w:val="multilevel"/>
    <w:tmpl w:val="00000017"/>
    <w:lvl w:ilvl="0">
      <w:start w:val="1"/>
      <w:numFmt w:val="decimal"/>
      <w:suff w:val="nothing"/>
      <w:lvlText w:val="%1"/>
      <w:lvlJc w:val="left"/>
      <w:pPr>
        <w:ind w:left="57" w:hanging="57"/>
      </w:pPr>
      <w:rPr>
        <w:rFonts w:ascii="宋体" w:eastAsia="宋体" w:hAnsi="宋体" w:cs="宋体" w:hint="default"/>
      </w:rPr>
    </w:lvl>
    <w:lvl w:ilvl="1">
      <w:start w:val="1"/>
      <w:numFmt w:val="decimal"/>
      <w:pStyle w:val="11"/>
      <w:suff w:val="nothing"/>
      <w:lvlText w:val="%1.%2"/>
      <w:lvlJc w:val="left"/>
      <w:pPr>
        <w:ind w:left="57" w:hanging="57"/>
      </w:pPr>
      <w:rPr>
        <w:rFonts w:ascii="宋体" w:eastAsia="宋体" w:hAnsi="宋体" w:cs="宋体" w:hint="default"/>
      </w:rPr>
    </w:lvl>
    <w:lvl w:ilvl="2">
      <w:start w:val="1"/>
      <w:numFmt w:val="decimal"/>
      <w:pStyle w:val="111"/>
      <w:suff w:val="nothing"/>
      <w:lvlText w:val="%1.%2.%3"/>
      <w:lvlJc w:val="left"/>
      <w:pPr>
        <w:ind w:left="57" w:hanging="57"/>
      </w:pPr>
      <w:rPr>
        <w:rFonts w:ascii="宋体" w:eastAsia="宋体" w:hAnsi="宋体" w:cs="宋体" w:hint="default"/>
      </w:rPr>
    </w:lvl>
    <w:lvl w:ilvl="3">
      <w:start w:val="1"/>
      <w:numFmt w:val="decimal"/>
      <w:suff w:val="nothing"/>
      <w:lvlText w:val="%1.%2.%3.%4"/>
      <w:lvlJc w:val="left"/>
      <w:pPr>
        <w:ind w:left="57" w:hanging="57"/>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7">
    <w:nsid w:val="00000018"/>
    <w:multiLevelType w:val="multilevel"/>
    <w:tmpl w:val="00000018"/>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8">
    <w:nsid w:val="03889BD8"/>
    <w:multiLevelType w:val="singleLevel"/>
    <w:tmpl w:val="03889BD8"/>
    <w:lvl w:ilvl="0">
      <w:start w:val="1"/>
      <w:numFmt w:val="decimal"/>
      <w:lvlText w:val="%1."/>
      <w:lvlJc w:val="left"/>
      <w:pPr>
        <w:ind w:left="425" w:hanging="425"/>
      </w:pPr>
      <w:rPr>
        <w:rFonts w:hint="default"/>
      </w:rPr>
    </w:lvl>
  </w:abstractNum>
  <w:abstractNum w:abstractNumId="29">
    <w:nsid w:val="1CC72ED3"/>
    <w:multiLevelType w:val="singleLevel"/>
    <w:tmpl w:val="1CC72ED3"/>
    <w:lvl w:ilvl="0">
      <w:start w:val="1"/>
      <w:numFmt w:val="decimal"/>
      <w:lvlText w:val="%1."/>
      <w:lvlJc w:val="left"/>
      <w:pPr>
        <w:ind w:left="425" w:hanging="425"/>
      </w:pPr>
      <w:rPr>
        <w:rFonts w:hint="default"/>
      </w:rPr>
    </w:lvl>
  </w:abstractNum>
  <w:abstractNum w:abstractNumId="30">
    <w:nsid w:val="2504ABAD"/>
    <w:multiLevelType w:val="singleLevel"/>
    <w:tmpl w:val="2504ABAD"/>
    <w:lvl w:ilvl="0">
      <w:start w:val="1"/>
      <w:numFmt w:val="decimal"/>
      <w:lvlText w:val="%1."/>
      <w:lvlJc w:val="left"/>
      <w:pPr>
        <w:ind w:left="425" w:hanging="425"/>
      </w:pPr>
      <w:rPr>
        <w:rFonts w:hint="default"/>
      </w:rPr>
    </w:lvl>
  </w:abstractNum>
  <w:abstractNum w:abstractNumId="31">
    <w:nsid w:val="27E23A9E"/>
    <w:multiLevelType w:val="singleLevel"/>
    <w:tmpl w:val="27E23A9E"/>
    <w:lvl w:ilvl="0">
      <w:start w:val="1"/>
      <w:numFmt w:val="decimal"/>
      <w:lvlText w:val="%1."/>
      <w:lvlJc w:val="left"/>
      <w:pPr>
        <w:ind w:left="425" w:hanging="425"/>
      </w:pPr>
      <w:rPr>
        <w:rFonts w:hint="default"/>
      </w:rPr>
    </w:lvl>
  </w:abstractNum>
  <w:abstractNum w:abstractNumId="32">
    <w:nsid w:val="28BF587E"/>
    <w:multiLevelType w:val="singleLevel"/>
    <w:tmpl w:val="28BF587E"/>
    <w:lvl w:ilvl="0">
      <w:start w:val="1"/>
      <w:numFmt w:val="decimal"/>
      <w:lvlText w:val="%1."/>
      <w:lvlJc w:val="left"/>
      <w:pPr>
        <w:ind w:left="425" w:hanging="425"/>
      </w:pPr>
      <w:rPr>
        <w:rFonts w:hint="default"/>
      </w:rPr>
    </w:lvl>
  </w:abstractNum>
  <w:abstractNum w:abstractNumId="33">
    <w:nsid w:val="3DBAC14F"/>
    <w:multiLevelType w:val="singleLevel"/>
    <w:tmpl w:val="3DBAC14F"/>
    <w:lvl w:ilvl="0">
      <w:start w:val="1"/>
      <w:numFmt w:val="decimal"/>
      <w:lvlText w:val="%1."/>
      <w:lvlJc w:val="left"/>
      <w:pPr>
        <w:ind w:left="425" w:hanging="425"/>
      </w:pPr>
      <w:rPr>
        <w:rFonts w:hint="default"/>
      </w:rPr>
    </w:lvl>
  </w:abstractNum>
  <w:abstractNum w:abstractNumId="34">
    <w:nsid w:val="50551CF9"/>
    <w:multiLevelType w:val="singleLevel"/>
    <w:tmpl w:val="50551CF9"/>
    <w:lvl w:ilvl="0">
      <w:start w:val="1"/>
      <w:numFmt w:val="decimal"/>
      <w:lvlText w:val="%1."/>
      <w:lvlJc w:val="left"/>
      <w:pPr>
        <w:ind w:left="425" w:hanging="425"/>
      </w:pPr>
      <w:rPr>
        <w:rFonts w:hint="default"/>
      </w:rPr>
    </w:lvl>
  </w:abstractNum>
  <w:abstractNum w:abstractNumId="35">
    <w:nsid w:val="51ABDE86"/>
    <w:multiLevelType w:val="singleLevel"/>
    <w:tmpl w:val="51ABDE86"/>
    <w:lvl w:ilvl="0">
      <w:start w:val="1"/>
      <w:numFmt w:val="decimal"/>
      <w:lvlText w:val="%1."/>
      <w:lvlJc w:val="left"/>
      <w:pPr>
        <w:ind w:left="425" w:hanging="425"/>
      </w:pPr>
      <w:rPr>
        <w:rFonts w:hint="default"/>
      </w:rPr>
    </w:lvl>
  </w:abstractNum>
  <w:abstractNum w:abstractNumId="36">
    <w:nsid w:val="52DEBA82"/>
    <w:multiLevelType w:val="singleLevel"/>
    <w:tmpl w:val="52DEBA82"/>
    <w:lvl w:ilvl="0">
      <w:start w:val="1"/>
      <w:numFmt w:val="decimal"/>
      <w:lvlText w:val="%1."/>
      <w:lvlJc w:val="left"/>
      <w:pPr>
        <w:ind w:left="425" w:hanging="425"/>
      </w:pPr>
      <w:rPr>
        <w:rFonts w:hint="default"/>
      </w:rPr>
    </w:lvl>
  </w:abstractNum>
  <w:abstractNum w:abstractNumId="37">
    <w:nsid w:val="57E9FA1F"/>
    <w:multiLevelType w:val="singleLevel"/>
    <w:tmpl w:val="57E9FA1F"/>
    <w:lvl w:ilvl="0">
      <w:start w:val="1"/>
      <w:numFmt w:val="decimal"/>
      <w:lvlText w:val="%1."/>
      <w:lvlJc w:val="left"/>
      <w:pPr>
        <w:ind w:left="425" w:hanging="425"/>
      </w:pPr>
      <w:rPr>
        <w:rFonts w:hint="default"/>
      </w:rPr>
    </w:lvl>
  </w:abstractNum>
  <w:abstractNum w:abstractNumId="38">
    <w:nsid w:val="586DD818"/>
    <w:multiLevelType w:val="singleLevel"/>
    <w:tmpl w:val="586DD818"/>
    <w:lvl w:ilvl="0">
      <w:start w:val="1"/>
      <w:numFmt w:val="decimal"/>
      <w:lvlText w:val="%1."/>
      <w:lvlJc w:val="left"/>
      <w:pPr>
        <w:ind w:left="425" w:hanging="425"/>
      </w:pPr>
      <w:rPr>
        <w:rFonts w:hint="default"/>
      </w:rPr>
    </w:lvl>
  </w:abstractNum>
  <w:abstractNum w:abstractNumId="39">
    <w:nsid w:val="5D2D1B16"/>
    <w:multiLevelType w:val="singleLevel"/>
    <w:tmpl w:val="5D2D1B16"/>
    <w:lvl w:ilvl="0">
      <w:start w:val="1"/>
      <w:numFmt w:val="decimal"/>
      <w:lvlText w:val="%1."/>
      <w:lvlJc w:val="left"/>
      <w:pPr>
        <w:ind w:left="425" w:hanging="425"/>
      </w:pPr>
      <w:rPr>
        <w:rFonts w:hint="default"/>
      </w:rPr>
    </w:lvl>
  </w:abstractNum>
  <w:abstractNum w:abstractNumId="40">
    <w:nsid w:val="7104767B"/>
    <w:multiLevelType w:val="singleLevel"/>
    <w:tmpl w:val="7104767B"/>
    <w:lvl w:ilvl="0">
      <w:start w:val="1"/>
      <w:numFmt w:val="decimal"/>
      <w:lvlText w:val="%1."/>
      <w:lvlJc w:val="left"/>
      <w:pPr>
        <w:ind w:left="425" w:hanging="425"/>
      </w:pPr>
      <w:rPr>
        <w:rFonts w:hint="default"/>
      </w:rPr>
    </w:lvl>
  </w:abstractNum>
  <w:abstractNum w:abstractNumId="41">
    <w:nsid w:val="7532D22C"/>
    <w:multiLevelType w:val="singleLevel"/>
    <w:tmpl w:val="7532D22C"/>
    <w:lvl w:ilvl="0">
      <w:start w:val="1"/>
      <w:numFmt w:val="decimal"/>
      <w:lvlText w:val="%1."/>
      <w:lvlJc w:val="left"/>
      <w:pPr>
        <w:ind w:left="425" w:hanging="425"/>
      </w:pPr>
      <w:rPr>
        <w:rFonts w:hint="default"/>
      </w:rPr>
    </w:lvl>
  </w:abstractNum>
  <w:abstractNum w:abstractNumId="42">
    <w:nsid w:val="78A67DD4"/>
    <w:multiLevelType w:val="singleLevel"/>
    <w:tmpl w:val="78A67DD4"/>
    <w:lvl w:ilvl="0">
      <w:start w:val="1"/>
      <w:numFmt w:val="decimal"/>
      <w:lvlText w:val="%1."/>
      <w:lvlJc w:val="left"/>
      <w:pPr>
        <w:ind w:left="425" w:hanging="425"/>
      </w:pPr>
      <w:rPr>
        <w:rFonts w:hint="default"/>
      </w:rPr>
    </w:lvl>
  </w:abstractNum>
  <w:abstractNum w:abstractNumId="43">
    <w:nsid w:val="7EB58397"/>
    <w:multiLevelType w:val="multilevel"/>
    <w:tmpl w:val="7EB5839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pStyle w:val="5"/>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5"/>
  </w:num>
  <w:num w:numId="2">
    <w:abstractNumId w:val="43"/>
  </w:num>
  <w:num w:numId="3">
    <w:abstractNumId w:val="26"/>
  </w:num>
  <w:num w:numId="4">
    <w:abstractNumId w:val="23"/>
  </w:num>
  <w:num w:numId="5">
    <w:abstractNumId w:val="17"/>
  </w:num>
  <w:num w:numId="6">
    <w:abstractNumId w:val="27"/>
  </w:num>
  <w:num w:numId="7">
    <w:abstractNumId w:val="33"/>
  </w:num>
  <w:num w:numId="8">
    <w:abstractNumId w:val="16"/>
  </w:num>
  <w:num w:numId="9">
    <w:abstractNumId w:val="20"/>
  </w:num>
  <w:num w:numId="10">
    <w:abstractNumId w:val="4"/>
  </w:num>
  <w:num w:numId="11">
    <w:abstractNumId w:val="18"/>
  </w:num>
  <w:num w:numId="12">
    <w:abstractNumId w:val="0"/>
  </w:num>
  <w:num w:numId="13">
    <w:abstractNumId w:val="15"/>
  </w:num>
  <w:num w:numId="14">
    <w:abstractNumId w:val="13"/>
  </w:num>
  <w:num w:numId="15">
    <w:abstractNumId w:val="36"/>
  </w:num>
  <w:num w:numId="16">
    <w:abstractNumId w:val="14"/>
  </w:num>
  <w:num w:numId="17">
    <w:abstractNumId w:val="10"/>
  </w:num>
  <w:num w:numId="18">
    <w:abstractNumId w:val="1"/>
  </w:num>
  <w:num w:numId="19">
    <w:abstractNumId w:val="2"/>
  </w:num>
  <w:num w:numId="20">
    <w:abstractNumId w:val="12"/>
  </w:num>
  <w:num w:numId="21">
    <w:abstractNumId w:val="7"/>
  </w:num>
  <w:num w:numId="22">
    <w:abstractNumId w:val="24"/>
  </w:num>
  <w:num w:numId="23">
    <w:abstractNumId w:val="19"/>
  </w:num>
  <w:num w:numId="24">
    <w:abstractNumId w:val="3"/>
  </w:num>
  <w:num w:numId="25">
    <w:abstractNumId w:val="32"/>
  </w:num>
  <w:num w:numId="26">
    <w:abstractNumId w:val="9"/>
  </w:num>
  <w:num w:numId="27">
    <w:abstractNumId w:val="21"/>
  </w:num>
  <w:num w:numId="28">
    <w:abstractNumId w:val="29"/>
  </w:num>
  <w:num w:numId="29">
    <w:abstractNumId w:val="40"/>
  </w:num>
  <w:num w:numId="30">
    <w:abstractNumId w:val="34"/>
  </w:num>
  <w:num w:numId="31">
    <w:abstractNumId w:val="31"/>
  </w:num>
  <w:num w:numId="32">
    <w:abstractNumId w:val="35"/>
  </w:num>
  <w:num w:numId="33">
    <w:abstractNumId w:val="30"/>
  </w:num>
  <w:num w:numId="34">
    <w:abstractNumId w:val="39"/>
  </w:num>
  <w:num w:numId="35">
    <w:abstractNumId w:val="11"/>
  </w:num>
  <w:num w:numId="36">
    <w:abstractNumId w:val="8"/>
  </w:num>
  <w:num w:numId="37">
    <w:abstractNumId w:val="22"/>
  </w:num>
  <w:num w:numId="38">
    <w:abstractNumId w:val="25"/>
  </w:num>
  <w:num w:numId="39">
    <w:abstractNumId w:val="41"/>
  </w:num>
  <w:num w:numId="40">
    <w:abstractNumId w:val="38"/>
  </w:num>
  <w:num w:numId="41">
    <w:abstractNumId w:val="28"/>
  </w:num>
  <w:num w:numId="42">
    <w:abstractNumId w:val="37"/>
  </w:num>
  <w:num w:numId="43">
    <w:abstractNumId w:val="42"/>
  </w:num>
  <w:num w:numId="4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j">
    <w15:presenceInfo w15:providerId="None" w15:userId="nj"/>
  </w15:person>
  <w15:person w15:author="金鹏波">
    <w15:presenceInfo w15:providerId="None" w15:userId="金鹏波"/>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hideSpellingError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C7"/>
    <w:rsid w:val="000519DA"/>
    <w:rsid w:val="0007615C"/>
    <w:rsid w:val="000D01C7"/>
    <w:rsid w:val="000D5243"/>
    <w:rsid w:val="00106B41"/>
    <w:rsid w:val="0012063D"/>
    <w:rsid w:val="001840B5"/>
    <w:rsid w:val="001C3EF2"/>
    <w:rsid w:val="00242A9A"/>
    <w:rsid w:val="002776DD"/>
    <w:rsid w:val="00287899"/>
    <w:rsid w:val="003B6FD2"/>
    <w:rsid w:val="00424AEC"/>
    <w:rsid w:val="00446708"/>
    <w:rsid w:val="004671B7"/>
    <w:rsid w:val="004D12C7"/>
    <w:rsid w:val="004F5282"/>
    <w:rsid w:val="00531084"/>
    <w:rsid w:val="00537E9A"/>
    <w:rsid w:val="00564D59"/>
    <w:rsid w:val="00583761"/>
    <w:rsid w:val="00585256"/>
    <w:rsid w:val="005C10D0"/>
    <w:rsid w:val="00627801"/>
    <w:rsid w:val="0065391F"/>
    <w:rsid w:val="006F229F"/>
    <w:rsid w:val="007B5695"/>
    <w:rsid w:val="00841157"/>
    <w:rsid w:val="008B1E2D"/>
    <w:rsid w:val="008F5F60"/>
    <w:rsid w:val="00945D9F"/>
    <w:rsid w:val="009633F1"/>
    <w:rsid w:val="009A7D20"/>
    <w:rsid w:val="009D1B8C"/>
    <w:rsid w:val="00A862F5"/>
    <w:rsid w:val="00AF5A5E"/>
    <w:rsid w:val="00B10665"/>
    <w:rsid w:val="00C51ADE"/>
    <w:rsid w:val="00C979AD"/>
    <w:rsid w:val="00D337ED"/>
    <w:rsid w:val="00D40634"/>
    <w:rsid w:val="00DE33DA"/>
    <w:rsid w:val="00E07450"/>
    <w:rsid w:val="00E21FEC"/>
    <w:rsid w:val="00E34E6B"/>
    <w:rsid w:val="00FC7F3D"/>
    <w:rsid w:val="0121265C"/>
    <w:rsid w:val="014F3E11"/>
    <w:rsid w:val="01640FA7"/>
    <w:rsid w:val="01680F36"/>
    <w:rsid w:val="017869E6"/>
    <w:rsid w:val="019A07F9"/>
    <w:rsid w:val="01A0188F"/>
    <w:rsid w:val="01F10E60"/>
    <w:rsid w:val="01F822F7"/>
    <w:rsid w:val="020F3C31"/>
    <w:rsid w:val="0217518E"/>
    <w:rsid w:val="02B14071"/>
    <w:rsid w:val="02CD46B5"/>
    <w:rsid w:val="02D933FE"/>
    <w:rsid w:val="03251F40"/>
    <w:rsid w:val="03471A9D"/>
    <w:rsid w:val="03684E2D"/>
    <w:rsid w:val="03955A68"/>
    <w:rsid w:val="03C06645"/>
    <w:rsid w:val="03C341F4"/>
    <w:rsid w:val="03D003F3"/>
    <w:rsid w:val="040337A7"/>
    <w:rsid w:val="044C2BEC"/>
    <w:rsid w:val="046A42FF"/>
    <w:rsid w:val="047549E8"/>
    <w:rsid w:val="04836AD9"/>
    <w:rsid w:val="04A00021"/>
    <w:rsid w:val="04AD4A8F"/>
    <w:rsid w:val="04DD336B"/>
    <w:rsid w:val="051323DD"/>
    <w:rsid w:val="05DA0D1E"/>
    <w:rsid w:val="05FC6E90"/>
    <w:rsid w:val="060C4A01"/>
    <w:rsid w:val="062661B1"/>
    <w:rsid w:val="06427A95"/>
    <w:rsid w:val="06920DA2"/>
    <w:rsid w:val="074C292E"/>
    <w:rsid w:val="08131E19"/>
    <w:rsid w:val="083D7EAF"/>
    <w:rsid w:val="08445632"/>
    <w:rsid w:val="08575BBE"/>
    <w:rsid w:val="087D22DF"/>
    <w:rsid w:val="08D54BE1"/>
    <w:rsid w:val="08F327F0"/>
    <w:rsid w:val="090E2B0A"/>
    <w:rsid w:val="091530AD"/>
    <w:rsid w:val="093C1C33"/>
    <w:rsid w:val="09404450"/>
    <w:rsid w:val="0956105A"/>
    <w:rsid w:val="095F37C3"/>
    <w:rsid w:val="095F61CB"/>
    <w:rsid w:val="09D74052"/>
    <w:rsid w:val="0A0D799C"/>
    <w:rsid w:val="0A2C09C9"/>
    <w:rsid w:val="0A3E2785"/>
    <w:rsid w:val="0A6A1F91"/>
    <w:rsid w:val="0A6F73FD"/>
    <w:rsid w:val="0A8E7C66"/>
    <w:rsid w:val="0A936E33"/>
    <w:rsid w:val="0AB34E13"/>
    <w:rsid w:val="0AE0783B"/>
    <w:rsid w:val="0AE91CA6"/>
    <w:rsid w:val="0AFD1905"/>
    <w:rsid w:val="0B082631"/>
    <w:rsid w:val="0B29589C"/>
    <w:rsid w:val="0B31302B"/>
    <w:rsid w:val="0B4863E6"/>
    <w:rsid w:val="0B560347"/>
    <w:rsid w:val="0B7C7F32"/>
    <w:rsid w:val="0BF81764"/>
    <w:rsid w:val="0C032DDC"/>
    <w:rsid w:val="0C2C3EC5"/>
    <w:rsid w:val="0C3509D7"/>
    <w:rsid w:val="0C5D067D"/>
    <w:rsid w:val="0C7B158D"/>
    <w:rsid w:val="0CB90B49"/>
    <w:rsid w:val="0CC24653"/>
    <w:rsid w:val="0D110D9A"/>
    <w:rsid w:val="0D762BD8"/>
    <w:rsid w:val="0D7B58B5"/>
    <w:rsid w:val="0D83600B"/>
    <w:rsid w:val="0D846284"/>
    <w:rsid w:val="0DD62217"/>
    <w:rsid w:val="0DF92024"/>
    <w:rsid w:val="0E507CA5"/>
    <w:rsid w:val="0E7737AF"/>
    <w:rsid w:val="0EAD2BB1"/>
    <w:rsid w:val="0EBB3EFF"/>
    <w:rsid w:val="0ECE09D7"/>
    <w:rsid w:val="0EDA3855"/>
    <w:rsid w:val="0EF10B94"/>
    <w:rsid w:val="0EF470D7"/>
    <w:rsid w:val="0F2277E7"/>
    <w:rsid w:val="0F262873"/>
    <w:rsid w:val="0F4F1932"/>
    <w:rsid w:val="0F724F7F"/>
    <w:rsid w:val="0F7D5919"/>
    <w:rsid w:val="0F901740"/>
    <w:rsid w:val="0F944B72"/>
    <w:rsid w:val="0F95589F"/>
    <w:rsid w:val="0FDB41B0"/>
    <w:rsid w:val="100724A8"/>
    <w:rsid w:val="101D6BD0"/>
    <w:rsid w:val="104D094F"/>
    <w:rsid w:val="10823A96"/>
    <w:rsid w:val="10C10B89"/>
    <w:rsid w:val="10D502F0"/>
    <w:rsid w:val="110C270B"/>
    <w:rsid w:val="11972599"/>
    <w:rsid w:val="11B001DC"/>
    <w:rsid w:val="11B06E9F"/>
    <w:rsid w:val="11B87FF3"/>
    <w:rsid w:val="11BA08FB"/>
    <w:rsid w:val="11BC56CA"/>
    <w:rsid w:val="11EC0C05"/>
    <w:rsid w:val="122D20C9"/>
    <w:rsid w:val="12435975"/>
    <w:rsid w:val="12493F08"/>
    <w:rsid w:val="12541CD2"/>
    <w:rsid w:val="1254256B"/>
    <w:rsid w:val="125D5F89"/>
    <w:rsid w:val="126F6100"/>
    <w:rsid w:val="12D731A7"/>
    <w:rsid w:val="12E0603C"/>
    <w:rsid w:val="13445E84"/>
    <w:rsid w:val="137475FE"/>
    <w:rsid w:val="13A224BA"/>
    <w:rsid w:val="141E4225"/>
    <w:rsid w:val="148C53E5"/>
    <w:rsid w:val="14C74510"/>
    <w:rsid w:val="14F72B96"/>
    <w:rsid w:val="150B214D"/>
    <w:rsid w:val="15591D90"/>
    <w:rsid w:val="15783761"/>
    <w:rsid w:val="158365E1"/>
    <w:rsid w:val="15864C68"/>
    <w:rsid w:val="15A02571"/>
    <w:rsid w:val="15E96C3B"/>
    <w:rsid w:val="16090A83"/>
    <w:rsid w:val="162A7E9D"/>
    <w:rsid w:val="16381AB4"/>
    <w:rsid w:val="164D5C06"/>
    <w:rsid w:val="165C6B4F"/>
    <w:rsid w:val="16AD59C6"/>
    <w:rsid w:val="16BF61C6"/>
    <w:rsid w:val="16D55164"/>
    <w:rsid w:val="16DD4617"/>
    <w:rsid w:val="172138A7"/>
    <w:rsid w:val="175814D8"/>
    <w:rsid w:val="175F776E"/>
    <w:rsid w:val="17735AFE"/>
    <w:rsid w:val="177662AA"/>
    <w:rsid w:val="1779282B"/>
    <w:rsid w:val="178F43AE"/>
    <w:rsid w:val="17D05948"/>
    <w:rsid w:val="17EC5394"/>
    <w:rsid w:val="181656E9"/>
    <w:rsid w:val="181B65B7"/>
    <w:rsid w:val="18381064"/>
    <w:rsid w:val="18481134"/>
    <w:rsid w:val="18805975"/>
    <w:rsid w:val="189D2BD9"/>
    <w:rsid w:val="18FA44BE"/>
    <w:rsid w:val="190B0BF1"/>
    <w:rsid w:val="191D155B"/>
    <w:rsid w:val="19233838"/>
    <w:rsid w:val="1930625F"/>
    <w:rsid w:val="1933106E"/>
    <w:rsid w:val="19907BB6"/>
    <w:rsid w:val="19F4510C"/>
    <w:rsid w:val="19F62562"/>
    <w:rsid w:val="1A0159B9"/>
    <w:rsid w:val="1A876A53"/>
    <w:rsid w:val="1A926F85"/>
    <w:rsid w:val="1AB46C3F"/>
    <w:rsid w:val="1AEC5C8D"/>
    <w:rsid w:val="1B073BA6"/>
    <w:rsid w:val="1B0E21CA"/>
    <w:rsid w:val="1B192924"/>
    <w:rsid w:val="1B2319CA"/>
    <w:rsid w:val="1B301263"/>
    <w:rsid w:val="1B3110D7"/>
    <w:rsid w:val="1B5F0E63"/>
    <w:rsid w:val="1B9E730D"/>
    <w:rsid w:val="1BD57F1A"/>
    <w:rsid w:val="1BED60C4"/>
    <w:rsid w:val="1BEF4767"/>
    <w:rsid w:val="1C26558A"/>
    <w:rsid w:val="1C473316"/>
    <w:rsid w:val="1C7230E4"/>
    <w:rsid w:val="1C76467E"/>
    <w:rsid w:val="1CCD31B7"/>
    <w:rsid w:val="1CEB339D"/>
    <w:rsid w:val="1D221304"/>
    <w:rsid w:val="1D55340A"/>
    <w:rsid w:val="1D626A79"/>
    <w:rsid w:val="1D6F74D6"/>
    <w:rsid w:val="1D9E138D"/>
    <w:rsid w:val="1DB5769F"/>
    <w:rsid w:val="1E0C67B2"/>
    <w:rsid w:val="1E162742"/>
    <w:rsid w:val="1E171C2A"/>
    <w:rsid w:val="1ED32C24"/>
    <w:rsid w:val="1EF376AF"/>
    <w:rsid w:val="1F104CC8"/>
    <w:rsid w:val="1F133388"/>
    <w:rsid w:val="1F9052D4"/>
    <w:rsid w:val="1FB57EFB"/>
    <w:rsid w:val="1FDF7D02"/>
    <w:rsid w:val="1FE86300"/>
    <w:rsid w:val="202A44ED"/>
    <w:rsid w:val="203112AB"/>
    <w:rsid w:val="203312ED"/>
    <w:rsid w:val="20DB0321"/>
    <w:rsid w:val="221A2BD9"/>
    <w:rsid w:val="223955F9"/>
    <w:rsid w:val="2251797C"/>
    <w:rsid w:val="225474F4"/>
    <w:rsid w:val="2264657D"/>
    <w:rsid w:val="22AE3FF1"/>
    <w:rsid w:val="22EC25F9"/>
    <w:rsid w:val="23341C68"/>
    <w:rsid w:val="23401A03"/>
    <w:rsid w:val="23555958"/>
    <w:rsid w:val="2386052A"/>
    <w:rsid w:val="2396046A"/>
    <w:rsid w:val="23961BBA"/>
    <w:rsid w:val="24375F74"/>
    <w:rsid w:val="24562AD0"/>
    <w:rsid w:val="24777554"/>
    <w:rsid w:val="24A371D2"/>
    <w:rsid w:val="24A86F91"/>
    <w:rsid w:val="24CB32C4"/>
    <w:rsid w:val="24D569BB"/>
    <w:rsid w:val="24D81BC4"/>
    <w:rsid w:val="25204D34"/>
    <w:rsid w:val="252F13B5"/>
    <w:rsid w:val="2588421A"/>
    <w:rsid w:val="25907E85"/>
    <w:rsid w:val="25A80B3F"/>
    <w:rsid w:val="25ED6F58"/>
    <w:rsid w:val="25EF0A15"/>
    <w:rsid w:val="25FC5F31"/>
    <w:rsid w:val="26076BD2"/>
    <w:rsid w:val="26262FD3"/>
    <w:rsid w:val="26334BF4"/>
    <w:rsid w:val="26803590"/>
    <w:rsid w:val="26947823"/>
    <w:rsid w:val="26B062A4"/>
    <w:rsid w:val="26CD0BCA"/>
    <w:rsid w:val="26EE0123"/>
    <w:rsid w:val="2713578C"/>
    <w:rsid w:val="274302D8"/>
    <w:rsid w:val="274D0F3E"/>
    <w:rsid w:val="27B4108A"/>
    <w:rsid w:val="27B91C6F"/>
    <w:rsid w:val="280B2582"/>
    <w:rsid w:val="28461E93"/>
    <w:rsid w:val="28523F4D"/>
    <w:rsid w:val="28A369BA"/>
    <w:rsid w:val="28F577D1"/>
    <w:rsid w:val="28FD38CF"/>
    <w:rsid w:val="293474C9"/>
    <w:rsid w:val="293E466F"/>
    <w:rsid w:val="294B7E70"/>
    <w:rsid w:val="294C2123"/>
    <w:rsid w:val="2977141C"/>
    <w:rsid w:val="297E5A18"/>
    <w:rsid w:val="298D2FE2"/>
    <w:rsid w:val="2A833E7B"/>
    <w:rsid w:val="2A880698"/>
    <w:rsid w:val="2AA532BC"/>
    <w:rsid w:val="2ACC7969"/>
    <w:rsid w:val="2ACE2439"/>
    <w:rsid w:val="2ACF191C"/>
    <w:rsid w:val="2B523F99"/>
    <w:rsid w:val="2B546B21"/>
    <w:rsid w:val="2B623A24"/>
    <w:rsid w:val="2B670BDD"/>
    <w:rsid w:val="2BA90B68"/>
    <w:rsid w:val="2BBC483F"/>
    <w:rsid w:val="2BE7759A"/>
    <w:rsid w:val="2C1443B9"/>
    <w:rsid w:val="2C37465F"/>
    <w:rsid w:val="2C436F4E"/>
    <w:rsid w:val="2C492C55"/>
    <w:rsid w:val="2C7930F6"/>
    <w:rsid w:val="2C7B521B"/>
    <w:rsid w:val="2C872D19"/>
    <w:rsid w:val="2CA00707"/>
    <w:rsid w:val="2CD70962"/>
    <w:rsid w:val="2D4A14AB"/>
    <w:rsid w:val="2D50423C"/>
    <w:rsid w:val="2D537041"/>
    <w:rsid w:val="2D70503A"/>
    <w:rsid w:val="2D8E28BA"/>
    <w:rsid w:val="2E087A5C"/>
    <w:rsid w:val="2E1528E2"/>
    <w:rsid w:val="2E2D01F7"/>
    <w:rsid w:val="2E372F7A"/>
    <w:rsid w:val="2E5949A8"/>
    <w:rsid w:val="2E59623F"/>
    <w:rsid w:val="2E636820"/>
    <w:rsid w:val="2E693EB0"/>
    <w:rsid w:val="2E7F4E2F"/>
    <w:rsid w:val="2E852BCC"/>
    <w:rsid w:val="2E992061"/>
    <w:rsid w:val="2EE06581"/>
    <w:rsid w:val="2EEA4DE1"/>
    <w:rsid w:val="2F0E34D7"/>
    <w:rsid w:val="2F335580"/>
    <w:rsid w:val="2F384E23"/>
    <w:rsid w:val="2F3D5285"/>
    <w:rsid w:val="2F514D37"/>
    <w:rsid w:val="2F751D28"/>
    <w:rsid w:val="2F957B43"/>
    <w:rsid w:val="2FBC74A2"/>
    <w:rsid w:val="2FD30364"/>
    <w:rsid w:val="300444B3"/>
    <w:rsid w:val="3024541F"/>
    <w:rsid w:val="302B19A7"/>
    <w:rsid w:val="306C5F1F"/>
    <w:rsid w:val="306E5720"/>
    <w:rsid w:val="309206D9"/>
    <w:rsid w:val="3092661D"/>
    <w:rsid w:val="30BD6EC6"/>
    <w:rsid w:val="30D41A1A"/>
    <w:rsid w:val="30F15F06"/>
    <w:rsid w:val="30F27910"/>
    <w:rsid w:val="30FF0D13"/>
    <w:rsid w:val="311F441B"/>
    <w:rsid w:val="3122706D"/>
    <w:rsid w:val="317654FE"/>
    <w:rsid w:val="31B24D48"/>
    <w:rsid w:val="321E4775"/>
    <w:rsid w:val="323C7370"/>
    <w:rsid w:val="3267576A"/>
    <w:rsid w:val="326C0011"/>
    <w:rsid w:val="327734E2"/>
    <w:rsid w:val="328E4482"/>
    <w:rsid w:val="329B73C4"/>
    <w:rsid w:val="32A11D9E"/>
    <w:rsid w:val="32AE2D4D"/>
    <w:rsid w:val="32E121E2"/>
    <w:rsid w:val="32F262CA"/>
    <w:rsid w:val="330B3035"/>
    <w:rsid w:val="33497CA5"/>
    <w:rsid w:val="336D6FBA"/>
    <w:rsid w:val="33822A16"/>
    <w:rsid w:val="338B1807"/>
    <w:rsid w:val="339148DD"/>
    <w:rsid w:val="33BD610C"/>
    <w:rsid w:val="33F25181"/>
    <w:rsid w:val="34124757"/>
    <w:rsid w:val="3437625E"/>
    <w:rsid w:val="349B0769"/>
    <w:rsid w:val="34B402E9"/>
    <w:rsid w:val="34B62C4F"/>
    <w:rsid w:val="34CD2298"/>
    <w:rsid w:val="34CD318A"/>
    <w:rsid w:val="353F481D"/>
    <w:rsid w:val="357514D7"/>
    <w:rsid w:val="35893206"/>
    <w:rsid w:val="358C49DF"/>
    <w:rsid w:val="35DA7E20"/>
    <w:rsid w:val="35EE6083"/>
    <w:rsid w:val="360B0662"/>
    <w:rsid w:val="363F6D83"/>
    <w:rsid w:val="366E1537"/>
    <w:rsid w:val="366E596A"/>
    <w:rsid w:val="36931C45"/>
    <w:rsid w:val="36A67CF1"/>
    <w:rsid w:val="36B82A1E"/>
    <w:rsid w:val="36C23F44"/>
    <w:rsid w:val="36C25821"/>
    <w:rsid w:val="36CD5B28"/>
    <w:rsid w:val="36D04038"/>
    <w:rsid w:val="370E4B95"/>
    <w:rsid w:val="372B6DBD"/>
    <w:rsid w:val="372B7A3E"/>
    <w:rsid w:val="37305C6B"/>
    <w:rsid w:val="373B16F9"/>
    <w:rsid w:val="37586761"/>
    <w:rsid w:val="37734A92"/>
    <w:rsid w:val="37970476"/>
    <w:rsid w:val="37CF0582"/>
    <w:rsid w:val="380F59D7"/>
    <w:rsid w:val="38120D06"/>
    <w:rsid w:val="38161C4F"/>
    <w:rsid w:val="383343C2"/>
    <w:rsid w:val="383F7689"/>
    <w:rsid w:val="387733D7"/>
    <w:rsid w:val="387E650D"/>
    <w:rsid w:val="38833A1E"/>
    <w:rsid w:val="389119EF"/>
    <w:rsid w:val="38A77C78"/>
    <w:rsid w:val="38D507B2"/>
    <w:rsid w:val="38D73E85"/>
    <w:rsid w:val="39243153"/>
    <w:rsid w:val="39433D46"/>
    <w:rsid w:val="39A1548E"/>
    <w:rsid w:val="39A7786F"/>
    <w:rsid w:val="39E07B08"/>
    <w:rsid w:val="39FA4967"/>
    <w:rsid w:val="3A2A74C1"/>
    <w:rsid w:val="3A3A6CAB"/>
    <w:rsid w:val="3AB2744A"/>
    <w:rsid w:val="3ABB7D00"/>
    <w:rsid w:val="3AC86270"/>
    <w:rsid w:val="3ACD080A"/>
    <w:rsid w:val="3AE471CD"/>
    <w:rsid w:val="3B0A6D71"/>
    <w:rsid w:val="3B2C2CFF"/>
    <w:rsid w:val="3B672575"/>
    <w:rsid w:val="3B737552"/>
    <w:rsid w:val="3B742F91"/>
    <w:rsid w:val="3B845D09"/>
    <w:rsid w:val="3B925697"/>
    <w:rsid w:val="3BAF5738"/>
    <w:rsid w:val="3BB16C35"/>
    <w:rsid w:val="3C13158A"/>
    <w:rsid w:val="3C2B0CB4"/>
    <w:rsid w:val="3C456C0C"/>
    <w:rsid w:val="3C4E7C67"/>
    <w:rsid w:val="3C5D7F94"/>
    <w:rsid w:val="3C8F3131"/>
    <w:rsid w:val="3CAC5B84"/>
    <w:rsid w:val="3CE124C5"/>
    <w:rsid w:val="3CF66484"/>
    <w:rsid w:val="3D0362BA"/>
    <w:rsid w:val="3D1F62CC"/>
    <w:rsid w:val="3D4377AC"/>
    <w:rsid w:val="3D4C0B59"/>
    <w:rsid w:val="3D6F4C56"/>
    <w:rsid w:val="3DB231B7"/>
    <w:rsid w:val="3DD157E6"/>
    <w:rsid w:val="3DF24A9C"/>
    <w:rsid w:val="3DF27913"/>
    <w:rsid w:val="3E01487A"/>
    <w:rsid w:val="3E226795"/>
    <w:rsid w:val="3E50609F"/>
    <w:rsid w:val="3E8A46BF"/>
    <w:rsid w:val="3EC05FAC"/>
    <w:rsid w:val="3EF9621C"/>
    <w:rsid w:val="3F0256C7"/>
    <w:rsid w:val="3F2C6E0D"/>
    <w:rsid w:val="3FB4596A"/>
    <w:rsid w:val="3FB90F29"/>
    <w:rsid w:val="3FF02653"/>
    <w:rsid w:val="3FF2013D"/>
    <w:rsid w:val="402373AC"/>
    <w:rsid w:val="4024664E"/>
    <w:rsid w:val="40471516"/>
    <w:rsid w:val="40507CDC"/>
    <w:rsid w:val="405F2CDB"/>
    <w:rsid w:val="407F230A"/>
    <w:rsid w:val="40B65286"/>
    <w:rsid w:val="40C1723B"/>
    <w:rsid w:val="40CF1C59"/>
    <w:rsid w:val="40DC78E8"/>
    <w:rsid w:val="40EC1D96"/>
    <w:rsid w:val="411F07FC"/>
    <w:rsid w:val="412E2161"/>
    <w:rsid w:val="414F43E0"/>
    <w:rsid w:val="41730AFD"/>
    <w:rsid w:val="41E17508"/>
    <w:rsid w:val="41EB565B"/>
    <w:rsid w:val="41EE7766"/>
    <w:rsid w:val="41F756BE"/>
    <w:rsid w:val="422D6E76"/>
    <w:rsid w:val="42480BB4"/>
    <w:rsid w:val="426D2032"/>
    <w:rsid w:val="427B4963"/>
    <w:rsid w:val="42840E24"/>
    <w:rsid w:val="42B952EC"/>
    <w:rsid w:val="42D23EBD"/>
    <w:rsid w:val="42DB4206"/>
    <w:rsid w:val="43715578"/>
    <w:rsid w:val="43855F37"/>
    <w:rsid w:val="439F12A2"/>
    <w:rsid w:val="43FD71A2"/>
    <w:rsid w:val="44231DF7"/>
    <w:rsid w:val="44415275"/>
    <w:rsid w:val="446372A7"/>
    <w:rsid w:val="446B460D"/>
    <w:rsid w:val="4470415A"/>
    <w:rsid w:val="448B32BC"/>
    <w:rsid w:val="44CC5699"/>
    <w:rsid w:val="44DB4DC0"/>
    <w:rsid w:val="45291063"/>
    <w:rsid w:val="45354D03"/>
    <w:rsid w:val="453A1D0D"/>
    <w:rsid w:val="4542527F"/>
    <w:rsid w:val="45806544"/>
    <w:rsid w:val="45A25083"/>
    <w:rsid w:val="45B62DB8"/>
    <w:rsid w:val="45BA58A0"/>
    <w:rsid w:val="45BA5BAA"/>
    <w:rsid w:val="45C35CE0"/>
    <w:rsid w:val="45DC0230"/>
    <w:rsid w:val="45FA5505"/>
    <w:rsid w:val="45FF4C34"/>
    <w:rsid w:val="46065BB8"/>
    <w:rsid w:val="460B1FBD"/>
    <w:rsid w:val="461B3095"/>
    <w:rsid w:val="46303ED8"/>
    <w:rsid w:val="463232B7"/>
    <w:rsid w:val="4645626D"/>
    <w:rsid w:val="46626FA6"/>
    <w:rsid w:val="46914599"/>
    <w:rsid w:val="46F86508"/>
    <w:rsid w:val="46FC6139"/>
    <w:rsid w:val="47015551"/>
    <w:rsid w:val="470A307B"/>
    <w:rsid w:val="471D3B22"/>
    <w:rsid w:val="472C723C"/>
    <w:rsid w:val="475E53F9"/>
    <w:rsid w:val="476D7DCB"/>
    <w:rsid w:val="4777720C"/>
    <w:rsid w:val="479C0F85"/>
    <w:rsid w:val="479D461B"/>
    <w:rsid w:val="47A67DA9"/>
    <w:rsid w:val="47CE6D5B"/>
    <w:rsid w:val="48046FD6"/>
    <w:rsid w:val="48211BC6"/>
    <w:rsid w:val="484A24AD"/>
    <w:rsid w:val="48576779"/>
    <w:rsid w:val="485F3EC1"/>
    <w:rsid w:val="489C218C"/>
    <w:rsid w:val="48A64810"/>
    <w:rsid w:val="492C4D50"/>
    <w:rsid w:val="49383E5A"/>
    <w:rsid w:val="49487D88"/>
    <w:rsid w:val="495865F2"/>
    <w:rsid w:val="496208A3"/>
    <w:rsid w:val="4974006F"/>
    <w:rsid w:val="497F452D"/>
    <w:rsid w:val="49BB6FB3"/>
    <w:rsid w:val="49F1698D"/>
    <w:rsid w:val="49FC4ACF"/>
    <w:rsid w:val="4A253450"/>
    <w:rsid w:val="4A280EB8"/>
    <w:rsid w:val="4A2B3810"/>
    <w:rsid w:val="4A5460AE"/>
    <w:rsid w:val="4A621827"/>
    <w:rsid w:val="4A6D3203"/>
    <w:rsid w:val="4AA16DB0"/>
    <w:rsid w:val="4ACF3A7D"/>
    <w:rsid w:val="4AE11BE7"/>
    <w:rsid w:val="4AF64195"/>
    <w:rsid w:val="4B185A8E"/>
    <w:rsid w:val="4B395416"/>
    <w:rsid w:val="4B3F5AF2"/>
    <w:rsid w:val="4B482EAF"/>
    <w:rsid w:val="4B506E55"/>
    <w:rsid w:val="4BB22D86"/>
    <w:rsid w:val="4BF23A80"/>
    <w:rsid w:val="4BF66DA2"/>
    <w:rsid w:val="4C047F01"/>
    <w:rsid w:val="4C3B34BE"/>
    <w:rsid w:val="4C8254DC"/>
    <w:rsid w:val="4C9E2C4B"/>
    <w:rsid w:val="4D0D2FD2"/>
    <w:rsid w:val="4D6E3AD8"/>
    <w:rsid w:val="4D793C28"/>
    <w:rsid w:val="4D8719BA"/>
    <w:rsid w:val="4D8A75B3"/>
    <w:rsid w:val="4DBC1340"/>
    <w:rsid w:val="4DC378BA"/>
    <w:rsid w:val="4DE23040"/>
    <w:rsid w:val="4DF04B6A"/>
    <w:rsid w:val="4DFF1108"/>
    <w:rsid w:val="4E151414"/>
    <w:rsid w:val="4E190C09"/>
    <w:rsid w:val="4E411E15"/>
    <w:rsid w:val="4E4E3D2A"/>
    <w:rsid w:val="4E7420E8"/>
    <w:rsid w:val="4E995030"/>
    <w:rsid w:val="4EAC476A"/>
    <w:rsid w:val="4EC80B93"/>
    <w:rsid w:val="4ED15AE5"/>
    <w:rsid w:val="4EEE1AF0"/>
    <w:rsid w:val="4F065FED"/>
    <w:rsid w:val="4F156E15"/>
    <w:rsid w:val="4F173EA6"/>
    <w:rsid w:val="4F205043"/>
    <w:rsid w:val="4F32535C"/>
    <w:rsid w:val="4F8D62B9"/>
    <w:rsid w:val="4FAE5BBB"/>
    <w:rsid w:val="4FE13FA7"/>
    <w:rsid w:val="506F0AD8"/>
    <w:rsid w:val="509255CA"/>
    <w:rsid w:val="509F0F9D"/>
    <w:rsid w:val="50D448B9"/>
    <w:rsid w:val="50D83C03"/>
    <w:rsid w:val="512E2D46"/>
    <w:rsid w:val="515F4B0E"/>
    <w:rsid w:val="51754C2B"/>
    <w:rsid w:val="517778EB"/>
    <w:rsid w:val="52142D06"/>
    <w:rsid w:val="52671565"/>
    <w:rsid w:val="526E12AD"/>
    <w:rsid w:val="527F4F52"/>
    <w:rsid w:val="528B3EE9"/>
    <w:rsid w:val="52A2453A"/>
    <w:rsid w:val="52BE41B0"/>
    <w:rsid w:val="52C50664"/>
    <w:rsid w:val="52D761B1"/>
    <w:rsid w:val="52E614E5"/>
    <w:rsid w:val="535E76A5"/>
    <w:rsid w:val="5367628A"/>
    <w:rsid w:val="53BF1451"/>
    <w:rsid w:val="53C04769"/>
    <w:rsid w:val="53E66A27"/>
    <w:rsid w:val="53EC6DC9"/>
    <w:rsid w:val="53FB40E6"/>
    <w:rsid w:val="542813E3"/>
    <w:rsid w:val="5464771A"/>
    <w:rsid w:val="54ED1AF8"/>
    <w:rsid w:val="55414BC6"/>
    <w:rsid w:val="55866251"/>
    <w:rsid w:val="55A10E5F"/>
    <w:rsid w:val="55C61113"/>
    <w:rsid w:val="55F75889"/>
    <w:rsid w:val="55FE3A1E"/>
    <w:rsid w:val="56561B53"/>
    <w:rsid w:val="5661660D"/>
    <w:rsid w:val="5673465F"/>
    <w:rsid w:val="56A5637A"/>
    <w:rsid w:val="56B11E0A"/>
    <w:rsid w:val="56D6743C"/>
    <w:rsid w:val="56F2082C"/>
    <w:rsid w:val="570064FB"/>
    <w:rsid w:val="57170CBE"/>
    <w:rsid w:val="57605754"/>
    <w:rsid w:val="57CB7680"/>
    <w:rsid w:val="57F700F9"/>
    <w:rsid w:val="581446B0"/>
    <w:rsid w:val="58323C6F"/>
    <w:rsid w:val="587802E9"/>
    <w:rsid w:val="587D0394"/>
    <w:rsid w:val="588425AC"/>
    <w:rsid w:val="58900FC2"/>
    <w:rsid w:val="58934E58"/>
    <w:rsid w:val="58CD07AE"/>
    <w:rsid w:val="590C534B"/>
    <w:rsid w:val="59440231"/>
    <w:rsid w:val="595C75E2"/>
    <w:rsid w:val="597562F5"/>
    <w:rsid w:val="59852E3A"/>
    <w:rsid w:val="59871826"/>
    <w:rsid w:val="59953CFE"/>
    <w:rsid w:val="59B325C5"/>
    <w:rsid w:val="59CD07DC"/>
    <w:rsid w:val="59F2702D"/>
    <w:rsid w:val="5A6D51A1"/>
    <w:rsid w:val="5A8D0CC5"/>
    <w:rsid w:val="5A9B0649"/>
    <w:rsid w:val="5AF77EFA"/>
    <w:rsid w:val="5AFB6BB6"/>
    <w:rsid w:val="5B291B0F"/>
    <w:rsid w:val="5B52742A"/>
    <w:rsid w:val="5B666A6C"/>
    <w:rsid w:val="5B7F49C0"/>
    <w:rsid w:val="5B835F33"/>
    <w:rsid w:val="5B9503E6"/>
    <w:rsid w:val="5C0C2E76"/>
    <w:rsid w:val="5C6D62EB"/>
    <w:rsid w:val="5CA2497F"/>
    <w:rsid w:val="5CB46862"/>
    <w:rsid w:val="5CC26D25"/>
    <w:rsid w:val="5D2D7066"/>
    <w:rsid w:val="5D34020D"/>
    <w:rsid w:val="5D415834"/>
    <w:rsid w:val="5D4911E9"/>
    <w:rsid w:val="5D4C00DE"/>
    <w:rsid w:val="5D5B3187"/>
    <w:rsid w:val="5D9509B6"/>
    <w:rsid w:val="5DAA2381"/>
    <w:rsid w:val="5DCB7CB4"/>
    <w:rsid w:val="5DD829F5"/>
    <w:rsid w:val="5DDA0397"/>
    <w:rsid w:val="5DE96D6B"/>
    <w:rsid w:val="5DFA215C"/>
    <w:rsid w:val="5E33515E"/>
    <w:rsid w:val="5E375D79"/>
    <w:rsid w:val="5E3B71A1"/>
    <w:rsid w:val="5E44703D"/>
    <w:rsid w:val="5E605126"/>
    <w:rsid w:val="5E652BBB"/>
    <w:rsid w:val="5E691C76"/>
    <w:rsid w:val="5E693408"/>
    <w:rsid w:val="5EE11E5B"/>
    <w:rsid w:val="5EF07FA2"/>
    <w:rsid w:val="5F333D76"/>
    <w:rsid w:val="5F521832"/>
    <w:rsid w:val="5FA9241D"/>
    <w:rsid w:val="5FEB5503"/>
    <w:rsid w:val="5FF409CF"/>
    <w:rsid w:val="605E57BB"/>
    <w:rsid w:val="610950CE"/>
    <w:rsid w:val="610F7F20"/>
    <w:rsid w:val="612E1764"/>
    <w:rsid w:val="613647BD"/>
    <w:rsid w:val="61606D80"/>
    <w:rsid w:val="61850A71"/>
    <w:rsid w:val="6188590D"/>
    <w:rsid w:val="61987850"/>
    <w:rsid w:val="619F3822"/>
    <w:rsid w:val="61F04FBD"/>
    <w:rsid w:val="62000650"/>
    <w:rsid w:val="62044965"/>
    <w:rsid w:val="621C500B"/>
    <w:rsid w:val="62627471"/>
    <w:rsid w:val="627564E2"/>
    <w:rsid w:val="629A7255"/>
    <w:rsid w:val="62A705DD"/>
    <w:rsid w:val="62AE61C3"/>
    <w:rsid w:val="62D75A08"/>
    <w:rsid w:val="6323533A"/>
    <w:rsid w:val="63405F79"/>
    <w:rsid w:val="635F035D"/>
    <w:rsid w:val="63906F83"/>
    <w:rsid w:val="63A67EA5"/>
    <w:rsid w:val="63AE0D72"/>
    <w:rsid w:val="640F6BAD"/>
    <w:rsid w:val="642E3485"/>
    <w:rsid w:val="64360616"/>
    <w:rsid w:val="64461AFB"/>
    <w:rsid w:val="64727838"/>
    <w:rsid w:val="649F4C12"/>
    <w:rsid w:val="64C57384"/>
    <w:rsid w:val="653A06A6"/>
    <w:rsid w:val="659376A4"/>
    <w:rsid w:val="65D435F3"/>
    <w:rsid w:val="65DA23C7"/>
    <w:rsid w:val="65E7288F"/>
    <w:rsid w:val="65F42D5C"/>
    <w:rsid w:val="662265E5"/>
    <w:rsid w:val="66526738"/>
    <w:rsid w:val="666849F2"/>
    <w:rsid w:val="66981010"/>
    <w:rsid w:val="66A31721"/>
    <w:rsid w:val="66C636B1"/>
    <w:rsid w:val="66F33542"/>
    <w:rsid w:val="672B3CCA"/>
    <w:rsid w:val="674479DD"/>
    <w:rsid w:val="67484A3A"/>
    <w:rsid w:val="675A0FCF"/>
    <w:rsid w:val="679225FD"/>
    <w:rsid w:val="67C813E4"/>
    <w:rsid w:val="67D23A0D"/>
    <w:rsid w:val="680C7571"/>
    <w:rsid w:val="681106DF"/>
    <w:rsid w:val="6818741D"/>
    <w:rsid w:val="683462D9"/>
    <w:rsid w:val="68A6105E"/>
    <w:rsid w:val="68C40425"/>
    <w:rsid w:val="68E50C34"/>
    <w:rsid w:val="69064F68"/>
    <w:rsid w:val="6925764E"/>
    <w:rsid w:val="693D0F38"/>
    <w:rsid w:val="693E7FC3"/>
    <w:rsid w:val="69727A4A"/>
    <w:rsid w:val="69D252BF"/>
    <w:rsid w:val="69D53D3A"/>
    <w:rsid w:val="69E637FD"/>
    <w:rsid w:val="69ED2228"/>
    <w:rsid w:val="6A0F7F5B"/>
    <w:rsid w:val="6A4A4B7F"/>
    <w:rsid w:val="6A4B50B8"/>
    <w:rsid w:val="6A885A78"/>
    <w:rsid w:val="6ABB48C4"/>
    <w:rsid w:val="6ACB192A"/>
    <w:rsid w:val="6AD90AA3"/>
    <w:rsid w:val="6B0D4E4D"/>
    <w:rsid w:val="6B316C53"/>
    <w:rsid w:val="6B3444EA"/>
    <w:rsid w:val="6B9D66F5"/>
    <w:rsid w:val="6BC765E5"/>
    <w:rsid w:val="6C0B642C"/>
    <w:rsid w:val="6C101800"/>
    <w:rsid w:val="6C4749DE"/>
    <w:rsid w:val="6C4D243B"/>
    <w:rsid w:val="6C8C34AE"/>
    <w:rsid w:val="6C997B20"/>
    <w:rsid w:val="6CAC6C7A"/>
    <w:rsid w:val="6CC57009"/>
    <w:rsid w:val="6D2658D6"/>
    <w:rsid w:val="6D2A130C"/>
    <w:rsid w:val="6D2D638E"/>
    <w:rsid w:val="6D350C51"/>
    <w:rsid w:val="6D3653C3"/>
    <w:rsid w:val="6D5721DF"/>
    <w:rsid w:val="6DC92C1E"/>
    <w:rsid w:val="6E5F70BE"/>
    <w:rsid w:val="6E6C1D10"/>
    <w:rsid w:val="6E970F10"/>
    <w:rsid w:val="6EF94F7B"/>
    <w:rsid w:val="6F066F49"/>
    <w:rsid w:val="6F313028"/>
    <w:rsid w:val="6F3138A7"/>
    <w:rsid w:val="6F3A5682"/>
    <w:rsid w:val="6F515A0E"/>
    <w:rsid w:val="6FA84124"/>
    <w:rsid w:val="6FB736D7"/>
    <w:rsid w:val="6FD564AB"/>
    <w:rsid w:val="7003508E"/>
    <w:rsid w:val="700C3CEF"/>
    <w:rsid w:val="700F4F91"/>
    <w:rsid w:val="701B7F50"/>
    <w:rsid w:val="70214819"/>
    <w:rsid w:val="70253547"/>
    <w:rsid w:val="70260D56"/>
    <w:rsid w:val="70596DE3"/>
    <w:rsid w:val="708224AE"/>
    <w:rsid w:val="70983BB1"/>
    <w:rsid w:val="70A6511C"/>
    <w:rsid w:val="70D1423E"/>
    <w:rsid w:val="70ED45C9"/>
    <w:rsid w:val="712B3ABB"/>
    <w:rsid w:val="71335E1C"/>
    <w:rsid w:val="717600D6"/>
    <w:rsid w:val="717E0274"/>
    <w:rsid w:val="71913F0C"/>
    <w:rsid w:val="71926B48"/>
    <w:rsid w:val="71996982"/>
    <w:rsid w:val="71AC67DA"/>
    <w:rsid w:val="71B4508A"/>
    <w:rsid w:val="7201723B"/>
    <w:rsid w:val="723A1B6C"/>
    <w:rsid w:val="72544CF8"/>
    <w:rsid w:val="726A6E49"/>
    <w:rsid w:val="727E3B86"/>
    <w:rsid w:val="728844B5"/>
    <w:rsid w:val="72AF3AA4"/>
    <w:rsid w:val="72BC67F8"/>
    <w:rsid w:val="732B3000"/>
    <w:rsid w:val="73D16F2E"/>
    <w:rsid w:val="73D535C1"/>
    <w:rsid w:val="73F410F2"/>
    <w:rsid w:val="741C3F15"/>
    <w:rsid w:val="743A76DA"/>
    <w:rsid w:val="7450568A"/>
    <w:rsid w:val="74D54D21"/>
    <w:rsid w:val="750357D0"/>
    <w:rsid w:val="753E0C3C"/>
    <w:rsid w:val="7591483F"/>
    <w:rsid w:val="759F2846"/>
    <w:rsid w:val="75B8527F"/>
    <w:rsid w:val="75D17F4A"/>
    <w:rsid w:val="75ED7D66"/>
    <w:rsid w:val="76183560"/>
    <w:rsid w:val="762E5875"/>
    <w:rsid w:val="76555B51"/>
    <w:rsid w:val="766A13D5"/>
    <w:rsid w:val="766F7BB0"/>
    <w:rsid w:val="76830F29"/>
    <w:rsid w:val="769066CD"/>
    <w:rsid w:val="76B57ED0"/>
    <w:rsid w:val="76C81CF1"/>
    <w:rsid w:val="76DE4D28"/>
    <w:rsid w:val="76EA3BB3"/>
    <w:rsid w:val="770648F9"/>
    <w:rsid w:val="772F51FC"/>
    <w:rsid w:val="773E2EEC"/>
    <w:rsid w:val="774433F8"/>
    <w:rsid w:val="776477E0"/>
    <w:rsid w:val="777A233B"/>
    <w:rsid w:val="778C5C45"/>
    <w:rsid w:val="77A4671C"/>
    <w:rsid w:val="77AF74DF"/>
    <w:rsid w:val="77B36C02"/>
    <w:rsid w:val="77EC57E1"/>
    <w:rsid w:val="78007521"/>
    <w:rsid w:val="787E2B31"/>
    <w:rsid w:val="78826223"/>
    <w:rsid w:val="790C520A"/>
    <w:rsid w:val="793B70A0"/>
    <w:rsid w:val="79621924"/>
    <w:rsid w:val="79814A4C"/>
    <w:rsid w:val="79B108FF"/>
    <w:rsid w:val="79CE7E9E"/>
    <w:rsid w:val="79D81EBC"/>
    <w:rsid w:val="79DE5D84"/>
    <w:rsid w:val="7A230DA3"/>
    <w:rsid w:val="7AD920C9"/>
    <w:rsid w:val="7AFB7A09"/>
    <w:rsid w:val="7B02523A"/>
    <w:rsid w:val="7B1C5891"/>
    <w:rsid w:val="7B42363F"/>
    <w:rsid w:val="7B6906C2"/>
    <w:rsid w:val="7B98755F"/>
    <w:rsid w:val="7BC854A1"/>
    <w:rsid w:val="7BE8524D"/>
    <w:rsid w:val="7C461D18"/>
    <w:rsid w:val="7C4B3EEC"/>
    <w:rsid w:val="7C5E06D5"/>
    <w:rsid w:val="7C6366D0"/>
    <w:rsid w:val="7C6A63F7"/>
    <w:rsid w:val="7CD618FB"/>
    <w:rsid w:val="7D2D16AB"/>
    <w:rsid w:val="7D5151BF"/>
    <w:rsid w:val="7D6B1CA2"/>
    <w:rsid w:val="7DCA3CD1"/>
    <w:rsid w:val="7DD15715"/>
    <w:rsid w:val="7DE63B1F"/>
    <w:rsid w:val="7E2D5494"/>
    <w:rsid w:val="7E537779"/>
    <w:rsid w:val="7E6E749C"/>
    <w:rsid w:val="7E901D0F"/>
    <w:rsid w:val="7E947ED4"/>
    <w:rsid w:val="7EA365D3"/>
    <w:rsid w:val="7EB864AE"/>
    <w:rsid w:val="7EC9202F"/>
    <w:rsid w:val="7EF15F7A"/>
    <w:rsid w:val="7EF479AD"/>
    <w:rsid w:val="7F00540D"/>
    <w:rsid w:val="7F091CCE"/>
    <w:rsid w:val="7F1A1465"/>
    <w:rsid w:val="7F356A6A"/>
    <w:rsid w:val="7F5F451A"/>
    <w:rsid w:val="7F613380"/>
    <w:rsid w:val="7F930F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F51B243-0C42-4AF4-B6A9-C58BE561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Body Text Indent 2" w:qFormat="1"/>
    <w:lsdException w:name="Hyperlink" w:uiPriority="99" w:unhideWhenUsed="1"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next w:val="a"/>
    <w:qFormat/>
    <w:pPr>
      <w:keepNext/>
      <w:keepLines/>
      <w:numPr>
        <w:numId w:val="1"/>
      </w:numPr>
      <w:spacing w:before="340" w:after="330" w:line="578" w:lineRule="auto"/>
      <w:outlineLvl w:val="0"/>
    </w:pPr>
    <w:rPr>
      <w:b/>
      <w:kern w:val="44"/>
      <w:sz w:val="44"/>
    </w:rPr>
  </w:style>
  <w:style w:type="paragraph" w:styleId="5">
    <w:name w:val="heading 5"/>
    <w:basedOn w:val="a"/>
    <w:next w:val="a"/>
    <w:qFormat/>
    <w:pPr>
      <w:keepNext/>
      <w:keepLines/>
      <w:numPr>
        <w:ilvl w:val="4"/>
        <w:numId w:val="2"/>
      </w:numPr>
      <w:spacing w:before="280" w:after="290" w:line="376" w:lineRule="auto"/>
      <w:ind w:left="1008" w:hanging="1008"/>
      <w:outlineLvl w:val="4"/>
    </w:pPr>
    <w:rPr>
      <w:rFonts w:ascii="Times New Roman" w:hAnsi="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Normal Indent"/>
    <w:basedOn w:val="a"/>
    <w:qFormat/>
    <w:pPr>
      <w:ind w:firstLine="420"/>
    </w:pPr>
    <w:rPr>
      <w:kern w:val="0"/>
      <w:sz w:val="24"/>
    </w:rPr>
  </w:style>
  <w:style w:type="paragraph" w:styleId="a4">
    <w:name w:val="Document Map"/>
    <w:basedOn w:val="a"/>
    <w:link w:val="Char"/>
    <w:qFormat/>
    <w:rPr>
      <w:rFonts w:ascii="宋体"/>
      <w:sz w:val="18"/>
      <w:szCs w:val="18"/>
    </w:rPr>
  </w:style>
  <w:style w:type="paragraph" w:styleId="a5">
    <w:name w:val="annotation text"/>
    <w:basedOn w:val="a"/>
    <w:qFormat/>
    <w:pPr>
      <w:jc w:val="left"/>
    </w:pPr>
  </w:style>
  <w:style w:type="paragraph" w:styleId="50">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2">
    <w:name w:val="Body Text Indent 2"/>
    <w:basedOn w:val="a"/>
    <w:qFormat/>
    <w:pPr>
      <w:spacing w:after="120" w:line="480" w:lineRule="auto"/>
      <w:ind w:leftChars="200" w:left="420"/>
    </w:pPr>
  </w:style>
  <w:style w:type="paragraph" w:styleId="a6">
    <w:name w:val="Balloon Text"/>
    <w:basedOn w:val="a"/>
    <w:link w:val="Char0"/>
    <w:qFormat/>
    <w:rPr>
      <w:sz w:val="18"/>
      <w:szCs w:val="18"/>
    </w:rPr>
  </w:style>
  <w:style w:type="paragraph" w:styleId="a7">
    <w:name w:val="footer"/>
    <w:basedOn w:val="a"/>
    <w:link w:val="Char1"/>
    <w:qFormat/>
    <w:pPr>
      <w:tabs>
        <w:tab w:val="center" w:pos="4153"/>
        <w:tab w:val="right" w:pos="8306"/>
      </w:tabs>
      <w:snapToGrid w:val="0"/>
      <w:jc w:val="left"/>
    </w:pPr>
    <w:rPr>
      <w:sz w:val="18"/>
      <w:szCs w:val="18"/>
    </w:rPr>
  </w:style>
  <w:style w:type="paragraph" w:styleId="a8">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4">
    <w:name w:val="toc 4"/>
    <w:basedOn w:val="a"/>
    <w:next w:val="a"/>
    <w:uiPriority w:val="39"/>
    <w:qFormat/>
    <w:pPr>
      <w:ind w:leftChars="600" w:left="1260"/>
    </w:p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9">
    <w:name w:val="Title"/>
    <w:basedOn w:val="a"/>
    <w:next w:val="a"/>
    <w:qFormat/>
    <w:pPr>
      <w:jc w:val="center"/>
    </w:pPr>
    <w:rPr>
      <w:rFonts w:ascii="宋体"/>
      <w:b/>
      <w:snapToGrid w:val="0"/>
      <w:kern w:val="0"/>
      <w:sz w:val="36"/>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qFormat/>
    <w:rPr>
      <w:color w:val="0563C1" w:themeColor="hyperlink"/>
      <w:u w:val="single"/>
    </w:rPr>
  </w:style>
  <w:style w:type="character" w:styleId="ac">
    <w:name w:val="annotation reference"/>
    <w:basedOn w:val="a0"/>
    <w:qFormat/>
    <w:rPr>
      <w:sz w:val="21"/>
      <w:szCs w:val="21"/>
    </w:rPr>
  </w:style>
  <w:style w:type="paragraph" w:customStyle="1" w:styleId="11">
    <w:name w:val="1.1 标题"/>
    <w:basedOn w:val="1"/>
    <w:qFormat/>
    <w:pPr>
      <w:numPr>
        <w:ilvl w:val="1"/>
        <w:numId w:val="3"/>
      </w:numPr>
      <w:spacing w:before="120" w:after="120" w:line="240" w:lineRule="auto"/>
      <w:jc w:val="left"/>
      <w:outlineLvl w:val="1"/>
    </w:pPr>
    <w:rPr>
      <w:rFonts w:eastAsia="黑体"/>
      <w:sz w:val="24"/>
    </w:rPr>
  </w:style>
  <w:style w:type="paragraph" w:customStyle="1" w:styleId="1111">
    <w:name w:val="1.1.1.1 标题"/>
    <w:basedOn w:val="1"/>
    <w:qFormat/>
    <w:pPr>
      <w:numPr>
        <w:ilvl w:val="3"/>
        <w:numId w:val="4"/>
      </w:numPr>
      <w:tabs>
        <w:tab w:val="left" w:pos="360"/>
      </w:tabs>
      <w:spacing w:before="0" w:after="0" w:line="480" w:lineRule="auto"/>
      <w:ind w:left="862" w:hanging="862"/>
      <w:outlineLvl w:val="3"/>
    </w:pPr>
    <w:rPr>
      <w:rFonts w:asciiTheme="minorEastAsia" w:eastAsiaTheme="minorEastAsia" w:hAnsiTheme="minorEastAsia"/>
      <w:sz w:val="24"/>
      <w:szCs w:val="24"/>
    </w:rPr>
  </w:style>
  <w:style w:type="paragraph" w:customStyle="1" w:styleId="111">
    <w:name w:val="1.1.1 标题"/>
    <w:basedOn w:val="1"/>
    <w:qFormat/>
    <w:pPr>
      <w:numPr>
        <w:ilvl w:val="2"/>
        <w:numId w:val="3"/>
      </w:numPr>
      <w:spacing w:before="0" w:after="0" w:line="240" w:lineRule="auto"/>
      <w:jc w:val="left"/>
      <w:outlineLvl w:val="2"/>
    </w:pPr>
    <w:rPr>
      <w:rFonts w:ascii="Times New Roman" w:hAnsi="Times New Roman"/>
      <w:sz w:val="24"/>
    </w:rPr>
  </w:style>
  <w:style w:type="paragraph" w:customStyle="1" w:styleId="110">
    <w:name w:val="列出段落11"/>
    <w:basedOn w:val="a"/>
    <w:qFormat/>
    <w:pPr>
      <w:ind w:firstLineChars="200" w:firstLine="420"/>
    </w:pPr>
    <w:rPr>
      <w:rFonts w:ascii="Times New Roman" w:eastAsia="仿宋_GB2312" w:hAnsi="Times New Roman"/>
      <w:sz w:val="32"/>
    </w:rPr>
  </w:style>
  <w:style w:type="paragraph" w:customStyle="1" w:styleId="12">
    <w:name w:val="列出段落1"/>
    <w:basedOn w:val="a"/>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30">
    <w:name w:val="正文3"/>
    <w:qFormat/>
    <w:pPr>
      <w:widowControl w:val="0"/>
      <w:jc w:val="both"/>
    </w:pPr>
    <w:rPr>
      <w:rFonts w:ascii="Calibri" w:hAnsi="Calibri"/>
    </w:rPr>
  </w:style>
  <w:style w:type="character" w:customStyle="1" w:styleId="Char">
    <w:name w:val="文档结构图 Char"/>
    <w:basedOn w:val="a0"/>
    <w:link w:val="a4"/>
    <w:qFormat/>
    <w:rPr>
      <w:rFonts w:ascii="宋体"/>
      <w:kern w:val="2"/>
      <w:sz w:val="18"/>
      <w:szCs w:val="18"/>
    </w:rPr>
  </w:style>
  <w:style w:type="character" w:customStyle="1" w:styleId="Char2">
    <w:name w:val="页眉 Char"/>
    <w:basedOn w:val="a0"/>
    <w:link w:val="a8"/>
    <w:qFormat/>
    <w:rPr>
      <w:kern w:val="2"/>
      <w:sz w:val="18"/>
      <w:szCs w:val="18"/>
    </w:rPr>
  </w:style>
  <w:style w:type="character" w:customStyle="1" w:styleId="Char1">
    <w:name w:val="页脚 Char"/>
    <w:basedOn w:val="a0"/>
    <w:link w:val="a7"/>
    <w:qFormat/>
    <w:rPr>
      <w:kern w:val="2"/>
      <w:sz w:val="18"/>
      <w:szCs w:val="18"/>
    </w:rPr>
  </w:style>
  <w:style w:type="character" w:customStyle="1" w:styleId="Char0">
    <w:name w:val="批注框文本 Char"/>
    <w:basedOn w:val="a0"/>
    <w:link w:val="a6"/>
    <w:qFormat/>
    <w:rPr>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37B808-0D18-49C3-B663-72ED3E39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8319</Words>
  <Characters>47420</Characters>
  <Application>Microsoft Office Word</Application>
  <DocSecurity>0</DocSecurity>
  <Lines>395</Lines>
  <Paragraphs>111</Paragraphs>
  <ScaleCrop>false</ScaleCrop>
  <Company>Microsoft</Company>
  <LinksUpToDate>false</LinksUpToDate>
  <CharactersWithSpaces>55628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hz002</cp:lastModifiedBy>
  <cp:revision>16</cp:revision>
  <dcterms:created xsi:type="dcterms:W3CDTF">2019-03-08T07:02:00Z</dcterms:created>
  <dcterms:modified xsi:type="dcterms:W3CDTF">2019-04-23T01:12:00Z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